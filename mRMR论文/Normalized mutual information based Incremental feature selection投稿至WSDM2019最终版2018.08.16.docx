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6EBC" w:rsidRPr="002C59C0" w:rsidRDefault="00FE7DF6" w:rsidP="00A01E47">
      <w:pPr>
        <w:pStyle w:val="1"/>
        <w:jc w:val="center"/>
        <w:rPr>
          <w:sz w:val="36"/>
          <w:szCs w:val="36"/>
        </w:rPr>
      </w:pPr>
      <w:r w:rsidRPr="002C59C0">
        <w:t xml:space="preserve"> </w:t>
      </w:r>
      <w:r w:rsidR="00BD2868" w:rsidRPr="002C59C0">
        <w:t>I-</w:t>
      </w:r>
      <w:proofErr w:type="spellStart"/>
      <w:r w:rsidR="00BD2868" w:rsidRPr="002C59C0">
        <w:t>mRMR</w:t>
      </w:r>
      <w:proofErr w:type="spellEnd"/>
      <w:r w:rsidR="00BD2868" w:rsidRPr="002C59C0">
        <w:t>: Incremental Max-Relevance,</w:t>
      </w:r>
      <w:r w:rsidR="0072269E" w:rsidRPr="002C59C0">
        <w:t xml:space="preserve"> </w:t>
      </w:r>
      <w:r w:rsidR="00BD2868" w:rsidRPr="002C59C0">
        <w:t>and Min-Redundancy</w:t>
      </w:r>
      <w:r w:rsidR="00A01E47" w:rsidRPr="002C59C0">
        <w:t xml:space="preserve"> Feature Selection</w:t>
      </w:r>
    </w:p>
    <w:p w:rsidR="00605DA0" w:rsidRPr="00B3401D" w:rsidRDefault="00605DA0" w:rsidP="00605DA0">
      <w:pPr>
        <w:rPr>
          <w:rFonts w:ascii="Times New Roman" w:hAnsi="Times New Roman" w:cs="Times New Roman"/>
          <w:sz w:val="20"/>
          <w:szCs w:val="20"/>
        </w:rPr>
      </w:pPr>
      <w:r w:rsidRPr="00B3401D">
        <w:rPr>
          <w:rFonts w:ascii="Times New Roman" w:hAnsi="Times New Roman" w:cs="Times New Roman"/>
          <w:b/>
          <w:sz w:val="20"/>
          <w:szCs w:val="20"/>
        </w:rPr>
        <w:t>Abstract</w:t>
      </w:r>
      <w:r w:rsidRPr="00B3401D">
        <w:rPr>
          <w:rFonts w:ascii="Times New Roman" w:hAnsi="Times New Roman" w:cs="Times New Roman"/>
          <w:sz w:val="20"/>
          <w:szCs w:val="20"/>
        </w:rPr>
        <w:t>. An incremental method of feature selection based on mutual information, called incremental Max-Relevance, and Min-Redundancy (I-</w:t>
      </w:r>
      <w:proofErr w:type="spellStart"/>
      <w:r w:rsidRPr="00B3401D">
        <w:rPr>
          <w:rFonts w:ascii="Times New Roman" w:hAnsi="Times New Roman" w:cs="Times New Roman"/>
          <w:sz w:val="20"/>
          <w:szCs w:val="20"/>
        </w:rPr>
        <w:t>mRMR</w:t>
      </w:r>
      <w:proofErr w:type="spellEnd"/>
      <w:r w:rsidRPr="00B3401D">
        <w:rPr>
          <w:rFonts w:ascii="Times New Roman" w:hAnsi="Times New Roman" w:cs="Times New Roman"/>
          <w:sz w:val="20"/>
          <w:szCs w:val="20"/>
        </w:rPr>
        <w:t>), is presented. I-</w:t>
      </w:r>
      <w:proofErr w:type="spellStart"/>
      <w:r w:rsidRPr="00B3401D">
        <w:rPr>
          <w:rFonts w:ascii="Times New Roman" w:hAnsi="Times New Roman" w:cs="Times New Roman"/>
          <w:sz w:val="20"/>
          <w:szCs w:val="20"/>
        </w:rPr>
        <w:t>mRMR</w:t>
      </w:r>
      <w:proofErr w:type="spellEnd"/>
      <w:r w:rsidRPr="00B3401D">
        <w:rPr>
          <w:rFonts w:ascii="Times New Roman" w:hAnsi="Times New Roman" w:cs="Times New Roman"/>
          <w:sz w:val="20"/>
          <w:szCs w:val="20"/>
        </w:rPr>
        <w:t xml:space="preserve"> is an incremental version of    Max-Relevance, and Min-Redundancy feature selection (</w:t>
      </w:r>
      <w:proofErr w:type="spellStart"/>
      <w:r w:rsidRPr="00B3401D">
        <w:rPr>
          <w:rFonts w:ascii="Times New Roman" w:hAnsi="Times New Roman" w:cs="Times New Roman"/>
          <w:sz w:val="20"/>
          <w:szCs w:val="20"/>
        </w:rPr>
        <w:t>mRMR</w:t>
      </w:r>
      <w:proofErr w:type="spellEnd"/>
      <w:r w:rsidRPr="00B3401D">
        <w:rPr>
          <w:rFonts w:ascii="Times New Roman" w:hAnsi="Times New Roman" w:cs="Times New Roman"/>
          <w:sz w:val="20"/>
          <w:szCs w:val="20"/>
        </w:rPr>
        <w:t xml:space="preserve">), which is used to handle streaming data or large-scale data. First, Incremental Key Instance Set is proposed which composes of the non-distinguished instances by the historical selected features. Second, an incremental feature selection algorithm is designed in which the </w:t>
      </w:r>
      <w:ins w:id="0" w:author="Happy" w:date="2018-10-29T20:28:00Z">
        <w:r w:rsidR="00DC6711">
          <w:rPr>
            <w:rFonts w:ascii="Times New Roman" w:hAnsi="Times New Roman" w:cs="Times New Roman" w:hint="eastAsia"/>
            <w:sz w:val="20"/>
            <w:szCs w:val="20"/>
          </w:rPr>
          <w:t>I</w:t>
        </w:r>
      </w:ins>
      <w:del w:id="1" w:author="Happy" w:date="2018-10-29T20:28:00Z">
        <w:r w:rsidRPr="00B3401D" w:rsidDel="00DC6711">
          <w:rPr>
            <w:rFonts w:ascii="Times New Roman" w:hAnsi="Times New Roman" w:cs="Times New Roman"/>
            <w:sz w:val="20"/>
            <w:szCs w:val="20"/>
          </w:rPr>
          <w:delText>i</w:delText>
        </w:r>
      </w:del>
      <w:r w:rsidRPr="00B3401D">
        <w:rPr>
          <w:rFonts w:ascii="Times New Roman" w:hAnsi="Times New Roman" w:cs="Times New Roman"/>
          <w:sz w:val="20"/>
          <w:szCs w:val="20"/>
        </w:rPr>
        <w:t xml:space="preserve">ncremental </w:t>
      </w:r>
      <w:ins w:id="2" w:author="Happy" w:date="2018-10-29T20:28:00Z">
        <w:r w:rsidR="00DC6711">
          <w:rPr>
            <w:rFonts w:ascii="Times New Roman" w:hAnsi="Times New Roman" w:cs="Times New Roman"/>
            <w:sz w:val="20"/>
            <w:szCs w:val="20"/>
          </w:rPr>
          <w:t>K</w:t>
        </w:r>
      </w:ins>
      <w:del w:id="3" w:author="Happy" w:date="2018-10-29T20:28:00Z">
        <w:r w:rsidRPr="00B3401D" w:rsidDel="00DC6711">
          <w:rPr>
            <w:rFonts w:ascii="Times New Roman" w:hAnsi="Times New Roman" w:cs="Times New Roman"/>
            <w:sz w:val="20"/>
            <w:szCs w:val="20"/>
          </w:rPr>
          <w:delText>k</w:delText>
        </w:r>
      </w:del>
      <w:r w:rsidRPr="00B3401D">
        <w:rPr>
          <w:rFonts w:ascii="Times New Roman" w:hAnsi="Times New Roman" w:cs="Times New Roman"/>
          <w:sz w:val="20"/>
          <w:szCs w:val="20"/>
        </w:rPr>
        <w:t xml:space="preserve">ey </w:t>
      </w:r>
      <w:ins w:id="4" w:author="Happy" w:date="2018-10-29T20:28:00Z">
        <w:r w:rsidR="00DC6711">
          <w:rPr>
            <w:rFonts w:ascii="Times New Roman" w:hAnsi="Times New Roman" w:cs="Times New Roman"/>
            <w:sz w:val="20"/>
            <w:szCs w:val="20"/>
          </w:rPr>
          <w:t>I</w:t>
        </w:r>
      </w:ins>
      <w:del w:id="5" w:author="Happy" w:date="2018-10-29T20:28:00Z">
        <w:r w:rsidRPr="00B3401D" w:rsidDel="00DC6711">
          <w:rPr>
            <w:rFonts w:ascii="Times New Roman" w:hAnsi="Times New Roman" w:cs="Times New Roman"/>
            <w:sz w:val="20"/>
            <w:szCs w:val="20"/>
          </w:rPr>
          <w:delText>i</w:delText>
        </w:r>
      </w:del>
      <w:r w:rsidRPr="00B3401D">
        <w:rPr>
          <w:rFonts w:ascii="Times New Roman" w:hAnsi="Times New Roman" w:cs="Times New Roman"/>
          <w:sz w:val="20"/>
          <w:szCs w:val="20"/>
        </w:rPr>
        <w:t xml:space="preserve">nstance </w:t>
      </w:r>
      <w:ins w:id="6" w:author="Happy" w:date="2018-10-29T20:28:00Z">
        <w:r w:rsidR="00DC6711">
          <w:rPr>
            <w:rFonts w:ascii="Times New Roman" w:hAnsi="Times New Roman" w:cs="Times New Roman"/>
            <w:sz w:val="20"/>
            <w:szCs w:val="20"/>
          </w:rPr>
          <w:t>S</w:t>
        </w:r>
      </w:ins>
      <w:del w:id="7" w:author="Happy" w:date="2018-10-29T20:28:00Z">
        <w:r w:rsidRPr="00B3401D" w:rsidDel="00DC6711">
          <w:rPr>
            <w:rFonts w:ascii="Times New Roman" w:hAnsi="Times New Roman" w:cs="Times New Roman"/>
            <w:sz w:val="20"/>
            <w:szCs w:val="20"/>
          </w:rPr>
          <w:delText>s</w:delText>
        </w:r>
      </w:del>
      <w:r w:rsidRPr="00B3401D">
        <w:rPr>
          <w:rFonts w:ascii="Times New Roman" w:hAnsi="Times New Roman" w:cs="Times New Roman"/>
          <w:sz w:val="20"/>
          <w:szCs w:val="20"/>
        </w:rPr>
        <w:t>et, replacing of all the seen instances so far, is used in the process of adding representative features. Since the Key Instance Set is far less than the whole instances, the incremental feature selection by using this key set avoid redundant computation and save computation time and space. Finally, the experimental results show that I-</w:t>
      </w:r>
      <w:proofErr w:type="spellStart"/>
      <w:r w:rsidRPr="00B3401D">
        <w:rPr>
          <w:rFonts w:ascii="Times New Roman" w:hAnsi="Times New Roman" w:cs="Times New Roman"/>
          <w:sz w:val="20"/>
          <w:szCs w:val="20"/>
        </w:rPr>
        <w:t>mRMR</w:t>
      </w:r>
      <w:proofErr w:type="spellEnd"/>
      <w:r w:rsidRPr="00B3401D">
        <w:rPr>
          <w:rFonts w:ascii="Times New Roman" w:hAnsi="Times New Roman" w:cs="Times New Roman"/>
          <w:sz w:val="20"/>
          <w:szCs w:val="20"/>
        </w:rPr>
        <w:t xml:space="preserve"> could significantly or even dramatically reduce the time of feature selection with an acceptable classification accuracy. The main advantage of I-</w:t>
      </w:r>
      <w:proofErr w:type="spellStart"/>
      <w:r w:rsidRPr="00B3401D">
        <w:rPr>
          <w:rFonts w:ascii="Times New Roman" w:hAnsi="Times New Roman" w:cs="Times New Roman"/>
          <w:sz w:val="20"/>
          <w:szCs w:val="20"/>
        </w:rPr>
        <w:t>mRMR</w:t>
      </w:r>
      <w:proofErr w:type="spellEnd"/>
      <w:r w:rsidRPr="00B3401D">
        <w:rPr>
          <w:rFonts w:ascii="Times New Roman" w:hAnsi="Times New Roman" w:cs="Times New Roman"/>
          <w:sz w:val="20"/>
          <w:szCs w:val="20"/>
        </w:rPr>
        <w:t xml:space="preserve"> is that it makes full use of the historical information, reduce the training scale greatly, and save training time.</w:t>
      </w:r>
    </w:p>
    <w:p w:rsidR="00605DA0" w:rsidRPr="00B3401D" w:rsidRDefault="00605DA0" w:rsidP="00605DA0">
      <w:pPr>
        <w:rPr>
          <w:rFonts w:ascii="Times New Roman" w:hAnsi="Times New Roman" w:cs="Times New Roman"/>
          <w:sz w:val="20"/>
          <w:szCs w:val="20"/>
        </w:rPr>
      </w:pPr>
      <w:r w:rsidRPr="00B3401D">
        <w:rPr>
          <w:rFonts w:ascii="Times New Roman" w:hAnsi="Times New Roman" w:cs="Times New Roman"/>
          <w:b/>
          <w:sz w:val="20"/>
          <w:szCs w:val="20"/>
        </w:rPr>
        <w:t>Index Terms</w:t>
      </w:r>
      <w:r w:rsidRPr="00B3401D">
        <w:rPr>
          <w:rFonts w:ascii="Times New Roman" w:hAnsi="Times New Roman" w:cs="Times New Roman"/>
          <w:sz w:val="20"/>
          <w:szCs w:val="20"/>
        </w:rPr>
        <w:t>：</w:t>
      </w:r>
      <w:r w:rsidRPr="00B3401D">
        <w:rPr>
          <w:rFonts w:ascii="Times New Roman" w:hAnsi="Times New Roman" w:cs="Times New Roman"/>
          <w:sz w:val="20"/>
          <w:szCs w:val="20"/>
        </w:rPr>
        <w:t>Feature selection, Incremental algorithm, normalized mutual information, min-redundancy, max-relevance.</w:t>
      </w:r>
    </w:p>
    <w:p w:rsidR="00605DA0" w:rsidRPr="00B3401D" w:rsidRDefault="00605DA0" w:rsidP="00605DA0">
      <w:pPr>
        <w:pStyle w:val="a7"/>
        <w:numPr>
          <w:ilvl w:val="0"/>
          <w:numId w:val="5"/>
        </w:numPr>
        <w:ind w:firstLineChars="0"/>
        <w:rPr>
          <w:rFonts w:ascii="Times New Roman" w:hAnsi="Times New Roman" w:cs="Times New Roman"/>
          <w:b/>
          <w:sz w:val="24"/>
          <w:szCs w:val="24"/>
        </w:rPr>
      </w:pPr>
      <w:r w:rsidRPr="00B3401D">
        <w:rPr>
          <w:rFonts w:ascii="Times New Roman" w:hAnsi="Times New Roman" w:cs="Times New Roman"/>
          <w:b/>
          <w:sz w:val="24"/>
          <w:szCs w:val="24"/>
        </w:rPr>
        <w:t>In</w:t>
      </w:r>
      <w:r w:rsidRPr="00B3401D">
        <w:rPr>
          <w:rFonts w:ascii="Times New Roman" w:hAnsi="Times New Roman" w:cs="Times New Roman" w:hint="eastAsia"/>
          <w:b/>
          <w:sz w:val="24"/>
          <w:szCs w:val="24"/>
        </w:rPr>
        <w:t>tr</w:t>
      </w:r>
      <w:r w:rsidRPr="00B3401D">
        <w:rPr>
          <w:rFonts w:ascii="Times New Roman" w:hAnsi="Times New Roman" w:cs="Times New Roman"/>
          <w:b/>
          <w:sz w:val="24"/>
          <w:szCs w:val="24"/>
        </w:rPr>
        <w:t>oduction</w:t>
      </w:r>
    </w:p>
    <w:p w:rsidR="00605DA0" w:rsidRPr="00B3401D" w:rsidRDefault="00605DA0" w:rsidP="00605DA0">
      <w:pPr>
        <w:ind w:firstLine="360"/>
        <w:jc w:val="both"/>
        <w:rPr>
          <w:rFonts w:ascii="Times New Roman" w:hAnsi="Times New Roman" w:cs="Times New Roman"/>
          <w:sz w:val="20"/>
          <w:szCs w:val="20"/>
        </w:rPr>
      </w:pPr>
      <w:r w:rsidRPr="00B3401D">
        <w:rPr>
          <w:rFonts w:ascii="Times New Roman" w:hAnsi="Times New Roman" w:cs="Times New Roman"/>
          <w:sz w:val="20"/>
          <w:szCs w:val="20"/>
        </w:rPr>
        <w:t>In recent years, we encounter databases in which the issue of data is too big to load</w:t>
      </w:r>
      <w:del w:id="8" w:author="Happy" w:date="2018-10-29T20:29:00Z">
        <w:r w:rsidRPr="00B3401D" w:rsidDel="00DC6711">
          <w:rPr>
            <w:rFonts w:ascii="Times New Roman" w:hAnsi="Times New Roman" w:cs="Times New Roman"/>
            <w:sz w:val="20"/>
            <w:szCs w:val="20"/>
          </w:rPr>
          <w:delText>ed</w:delText>
        </w:r>
      </w:del>
      <w:r w:rsidRPr="00B3401D">
        <w:rPr>
          <w:rFonts w:ascii="Times New Roman" w:hAnsi="Times New Roman" w:cs="Times New Roman"/>
          <w:sz w:val="20"/>
          <w:szCs w:val="20"/>
        </w:rPr>
        <w:t xml:space="preserve"> in the memory or the data are streaming collected over time. Storing and processing all data might be computationally costly and impractical. To deal with this issue, incremental algorithms have become feasible and effective tool in machine learning and data mining techniques [</w:t>
      </w:r>
      <w:r w:rsidRPr="00B3401D">
        <w:rPr>
          <w:rFonts w:ascii="Times New Roman" w:hAnsi="Times New Roman" w:cs="Times New Roman" w:hint="eastAsia"/>
          <w:sz w:val="20"/>
          <w:szCs w:val="20"/>
        </w:rPr>
        <w:t>6-10</w:t>
      </w:r>
      <w:r w:rsidRPr="00B3401D">
        <w:rPr>
          <w:rFonts w:ascii="Times New Roman" w:hAnsi="Times New Roman" w:cs="Times New Roman"/>
          <w:sz w:val="20"/>
          <w:szCs w:val="20"/>
        </w:rPr>
        <w:t>].</w:t>
      </w:r>
    </w:p>
    <w:p w:rsidR="00605DA0" w:rsidRPr="00B3401D" w:rsidRDefault="00605DA0" w:rsidP="00605DA0">
      <w:pPr>
        <w:pStyle w:val="ae"/>
        <w:ind w:firstLine="360"/>
        <w:jc w:val="both"/>
        <w:rPr>
          <w:rFonts w:ascii="Times New Roman" w:hAnsi="Times New Roman" w:cs="Times New Roman"/>
          <w:bCs/>
          <w:sz w:val="20"/>
          <w:szCs w:val="20"/>
        </w:rPr>
      </w:pPr>
      <w:r w:rsidRPr="00B3401D">
        <w:rPr>
          <w:rFonts w:ascii="Times New Roman" w:hAnsi="Times New Roman" w:cs="Times New Roman"/>
          <w:sz w:val="20"/>
          <w:szCs w:val="20"/>
        </w:rPr>
        <w:t>Incremental learning is a promising approach to refreshing data mining results, which utilizes previously saved results or data structures to avoid the expense of re-computation [12–17].</w:t>
      </w:r>
      <w:r w:rsidRPr="00B3401D">
        <w:rPr>
          <w:rFonts w:ascii="Times New Roman" w:hAnsi="Times New Roman" w:cs="Times New Roman" w:hint="eastAsia"/>
          <w:sz w:val="20"/>
          <w:szCs w:val="20"/>
        </w:rPr>
        <w:t xml:space="preserve"> </w:t>
      </w:r>
      <w:r w:rsidRPr="00B3401D">
        <w:rPr>
          <w:rFonts w:ascii="Times New Roman" w:hAnsi="Times New Roman" w:cs="Times New Roman"/>
          <w:sz w:val="20"/>
          <w:szCs w:val="20"/>
        </w:rPr>
        <w:t>Incremental feature selection (sometimes also called online feature selection) is one important part of “incremental machine learning” fields [</w:t>
      </w:r>
      <w:proofErr w:type="gramStart"/>
      <w:r w:rsidRPr="00B3401D">
        <w:rPr>
          <w:rFonts w:ascii="Times New Roman" w:hAnsi="Times New Roman" w:cs="Times New Roman"/>
          <w:sz w:val="20"/>
          <w:szCs w:val="20"/>
        </w:rPr>
        <w:t>50][</w:t>
      </w:r>
      <w:proofErr w:type="gramEnd"/>
      <w:r w:rsidRPr="00B3401D">
        <w:rPr>
          <w:rFonts w:ascii="Times New Roman" w:hAnsi="Times New Roman" w:cs="Times New Roman"/>
          <w:sz w:val="20"/>
          <w:szCs w:val="20"/>
        </w:rPr>
        <w:t xml:space="preserve">19]. The main idea of incremental feature selection is that only part of the data </w:t>
      </w:r>
      <w:proofErr w:type="gramStart"/>
      <w:r w:rsidRPr="00B3401D">
        <w:rPr>
          <w:rFonts w:ascii="Times New Roman" w:hAnsi="Times New Roman" w:cs="Times New Roman"/>
          <w:sz w:val="20"/>
          <w:szCs w:val="20"/>
        </w:rPr>
        <w:t>are</w:t>
      </w:r>
      <w:proofErr w:type="gramEnd"/>
      <w:r w:rsidRPr="00B3401D">
        <w:rPr>
          <w:rFonts w:ascii="Times New Roman" w:hAnsi="Times New Roman" w:cs="Times New Roman"/>
          <w:sz w:val="20"/>
          <w:szCs w:val="20"/>
        </w:rPr>
        <w:t xml:space="preserve"> to be considered at one time and the results are subsequently combined. </w:t>
      </w:r>
      <w:proofErr w:type="gramStart"/>
      <w:r w:rsidRPr="00B3401D">
        <w:rPr>
          <w:rFonts w:ascii="Times New Roman" w:hAnsi="Times New Roman" w:cs="Times New Roman"/>
          <w:sz w:val="20"/>
          <w:szCs w:val="20"/>
        </w:rPr>
        <w:t>Thus</w:t>
      </w:r>
      <w:proofErr w:type="gramEnd"/>
      <w:r w:rsidRPr="00B3401D">
        <w:rPr>
          <w:rFonts w:ascii="Times New Roman" w:hAnsi="Times New Roman" w:cs="Times New Roman"/>
          <w:sz w:val="20"/>
          <w:szCs w:val="20"/>
        </w:rPr>
        <w:t xml:space="preserve"> incremental feature selection technique makes full use of the historical information, reduce the training scale greatly, and save training time [5].</w:t>
      </w:r>
    </w:p>
    <w:p w:rsidR="00605DA0" w:rsidRPr="00B3401D" w:rsidRDefault="00605DA0" w:rsidP="00605DA0">
      <w:pPr>
        <w:pStyle w:val="ae"/>
        <w:ind w:firstLineChars="180" w:firstLine="360"/>
        <w:jc w:val="both"/>
        <w:rPr>
          <w:rFonts w:ascii="Times New Roman" w:hAnsi="Times New Roman" w:cs="Times New Roman"/>
          <w:sz w:val="20"/>
          <w:szCs w:val="20"/>
        </w:rPr>
      </w:pPr>
      <w:r w:rsidRPr="00B3401D">
        <w:rPr>
          <w:rFonts w:ascii="Times New Roman" w:hAnsi="Times New Roman" w:cs="Times New Roman"/>
          <w:sz w:val="20"/>
          <w:szCs w:val="20"/>
        </w:rPr>
        <w:t xml:space="preserve">Feature selection based on mutual </w:t>
      </w:r>
      <w:proofErr w:type="gramStart"/>
      <w:r w:rsidRPr="00B3401D">
        <w:rPr>
          <w:rFonts w:ascii="Times New Roman" w:hAnsi="Times New Roman" w:cs="Times New Roman"/>
          <w:sz w:val="20"/>
          <w:szCs w:val="20"/>
        </w:rPr>
        <w:t xml:space="preserve">information </w:t>
      </w:r>
      <w:ins w:id="9" w:author="Happy" w:date="2018-10-29T20:35:00Z">
        <w:r w:rsidR="00C77EF8">
          <w:rPr>
            <w:rFonts w:ascii="Times New Roman" w:hAnsi="Times New Roman" w:cs="Times New Roman"/>
            <w:sz w:val="20"/>
            <w:szCs w:val="20"/>
          </w:rPr>
          <w:t>,as</w:t>
        </w:r>
        <w:proofErr w:type="gramEnd"/>
        <w:r w:rsidR="00C77EF8">
          <w:rPr>
            <w:rFonts w:ascii="Times New Roman" w:hAnsi="Times New Roman" w:cs="Times New Roman"/>
            <w:sz w:val="20"/>
            <w:szCs w:val="20"/>
          </w:rPr>
          <w:t xml:space="preserve"> a known way of </w:t>
        </w:r>
      </w:ins>
      <w:ins w:id="10" w:author="Happy" w:date="2018-10-29T20:36:00Z">
        <w:r w:rsidR="00C77EF8">
          <w:rPr>
            <w:rFonts w:ascii="Times New Roman" w:hAnsi="Times New Roman" w:cs="Times New Roman"/>
            <w:sz w:val="20"/>
            <w:szCs w:val="20"/>
          </w:rPr>
          <w:t>feature selection,</w:t>
        </w:r>
        <w:r w:rsidR="00DC4F84">
          <w:rPr>
            <w:rFonts w:ascii="Times New Roman" w:hAnsi="Times New Roman" w:cs="Times New Roman"/>
            <w:sz w:val="20"/>
            <w:szCs w:val="20"/>
          </w:rPr>
          <w:t xml:space="preserve"> </w:t>
        </w:r>
      </w:ins>
      <w:r w:rsidRPr="00B3401D">
        <w:rPr>
          <w:rFonts w:ascii="Times New Roman" w:hAnsi="Times New Roman" w:cs="Times New Roman"/>
          <w:sz w:val="20"/>
          <w:szCs w:val="20"/>
        </w:rPr>
        <w:t>have been deeply studied</w:t>
      </w:r>
      <w:ins w:id="11" w:author="Happy" w:date="2018-10-29T20:31:00Z">
        <w:r w:rsidR="00C77EF8">
          <w:rPr>
            <w:rFonts w:ascii="Times New Roman" w:hAnsi="Times New Roman" w:cs="Times New Roman"/>
            <w:sz w:val="20"/>
            <w:szCs w:val="20"/>
          </w:rPr>
          <w:t xml:space="preserve"> </w:t>
        </w:r>
      </w:ins>
      <w:r w:rsidRPr="00B3401D">
        <w:rPr>
          <w:rFonts w:ascii="Times New Roman" w:hAnsi="Times New Roman" w:cs="Times New Roman"/>
          <w:sz w:val="20"/>
          <w:szCs w:val="20"/>
        </w:rPr>
        <w:t>[]</w:t>
      </w:r>
      <w:ins w:id="12" w:author="Happy" w:date="2018-10-29T20:31:00Z">
        <w:r w:rsidR="00C77EF8">
          <w:rPr>
            <w:rFonts w:ascii="Times New Roman" w:hAnsi="Times New Roman" w:cs="Times New Roman"/>
            <w:sz w:val="20"/>
            <w:szCs w:val="20"/>
          </w:rPr>
          <w:t xml:space="preserve"> </w:t>
        </w:r>
      </w:ins>
      <w:ins w:id="13" w:author="Happy" w:date="2018-10-29T20:36:00Z">
        <w:r w:rsidR="00C77EF8">
          <w:rPr>
            <w:rFonts w:ascii="Times New Roman" w:hAnsi="Times New Roman" w:cs="Times New Roman"/>
            <w:sz w:val="20"/>
            <w:szCs w:val="20"/>
          </w:rPr>
          <w:t>.S</w:t>
        </w:r>
      </w:ins>
      <w:del w:id="14" w:author="Happy" w:date="2018-10-29T20:36:00Z">
        <w:r w:rsidRPr="00B3401D" w:rsidDel="00C77EF8">
          <w:rPr>
            <w:rFonts w:ascii="Times New Roman" w:hAnsi="Times New Roman" w:cs="Times New Roman"/>
            <w:sz w:val="20"/>
            <w:szCs w:val="20"/>
          </w:rPr>
          <w:delText>s</w:delText>
        </w:r>
      </w:del>
      <w:r w:rsidRPr="00B3401D">
        <w:rPr>
          <w:rFonts w:ascii="Times New Roman" w:hAnsi="Times New Roman" w:cs="Times New Roman"/>
          <w:sz w:val="20"/>
          <w:szCs w:val="20"/>
        </w:rPr>
        <w:t xml:space="preserve">ince mutual information (MI) [references ?] is a good tool to measure the correlation and redundancy among features. As a pioneer, </w:t>
      </w:r>
      <w:proofErr w:type="spellStart"/>
      <w:r w:rsidRPr="00B3401D">
        <w:rPr>
          <w:rFonts w:ascii="Times New Roman" w:hAnsi="Times New Roman" w:cs="Times New Roman"/>
          <w:sz w:val="20"/>
          <w:szCs w:val="20"/>
        </w:rPr>
        <w:t>Battiti</w:t>
      </w:r>
      <w:proofErr w:type="spellEnd"/>
      <w:r w:rsidRPr="00B3401D">
        <w:rPr>
          <w:rFonts w:ascii="Times New Roman" w:hAnsi="Times New Roman" w:cs="Times New Roman"/>
          <w:sz w:val="20"/>
          <w:szCs w:val="20"/>
        </w:rPr>
        <w:t xml:space="preserve"> [using] proposes a greedy selection method called MIFS based on mutual information between inputs and outputs. Considering MIFS does not work well in nonlinear problems, Kwak and Choi [Input] proposed an improved feature selection method MIFS-U which is feasible and effective on nonlinear applications. However, both </w:t>
      </w:r>
      <w:proofErr w:type="spellStart"/>
      <w:r w:rsidRPr="00B3401D">
        <w:rPr>
          <w:rFonts w:ascii="Times New Roman" w:hAnsi="Times New Roman" w:cs="Times New Roman"/>
          <w:sz w:val="20"/>
          <w:szCs w:val="20"/>
        </w:rPr>
        <w:t>Battiti</w:t>
      </w:r>
      <w:proofErr w:type="spellEnd"/>
      <w:r w:rsidRPr="00B3401D">
        <w:rPr>
          <w:rFonts w:ascii="Times New Roman" w:hAnsi="Times New Roman" w:cs="Times New Roman"/>
          <w:sz w:val="20"/>
          <w:szCs w:val="20"/>
        </w:rPr>
        <w:t xml:space="preserve"> and Kwak’s methods omit the redundancy among features, only relevance among features and labels are considered. Peng et al. [?] then proposed a heuristic "Max-Relevance and Min-Redundancy" framework for feature selection. </w:t>
      </w:r>
      <w:proofErr w:type="gramStart"/>
      <w:r w:rsidRPr="00B3401D">
        <w:rPr>
          <w:rFonts w:ascii="Times New Roman" w:hAnsi="Times New Roman" w:cs="Times New Roman"/>
          <w:sz w:val="20"/>
          <w:szCs w:val="20"/>
        </w:rPr>
        <w:t>In[</w:t>
      </w:r>
      <w:proofErr w:type="gramEnd"/>
      <w:r w:rsidRPr="00B3401D">
        <w:rPr>
          <w:rFonts w:ascii="Times New Roman" w:hAnsi="Times New Roman" w:cs="Times New Roman"/>
          <w:sz w:val="20"/>
          <w:szCs w:val="20"/>
        </w:rPr>
        <w:t xml:space="preserve">] it is pointed that </w:t>
      </w:r>
      <w:proofErr w:type="spellStart"/>
      <w:r w:rsidRPr="00B3401D">
        <w:rPr>
          <w:rFonts w:ascii="Times New Roman" w:hAnsi="Times New Roman" w:cs="Times New Roman"/>
          <w:sz w:val="20"/>
          <w:szCs w:val="20"/>
        </w:rPr>
        <w:t>mRMR</w:t>
      </w:r>
      <w:proofErr w:type="spellEnd"/>
      <w:r w:rsidRPr="00B3401D">
        <w:rPr>
          <w:rFonts w:ascii="Times New Roman" w:hAnsi="Times New Roman" w:cs="Times New Roman"/>
          <w:sz w:val="20"/>
          <w:szCs w:val="20"/>
        </w:rPr>
        <w:t xml:space="preserve"> criterion is equal to max-dependency. Furthermore, Pablo and Tesmer [] proposed an updated feature selection method</w:t>
      </w:r>
      <w:del w:id="15" w:author="Happy" w:date="2018-10-29T20:39:00Z">
        <w:r w:rsidRPr="00B3401D" w:rsidDel="00DC4F84">
          <w:rPr>
            <w:rFonts w:ascii="Times New Roman" w:hAnsi="Times New Roman" w:cs="Times New Roman"/>
            <w:sz w:val="20"/>
            <w:szCs w:val="20"/>
          </w:rPr>
          <w:delText xml:space="preserve"> </w:delText>
        </w:r>
      </w:del>
      <w:r w:rsidRPr="00B3401D">
        <w:rPr>
          <w:rFonts w:ascii="Times New Roman" w:hAnsi="Times New Roman" w:cs="Times New Roman"/>
          <w:sz w:val="20"/>
          <w:szCs w:val="20"/>
        </w:rPr>
        <w:t xml:space="preserve">, called normalized mutual information features selection. </w:t>
      </w:r>
      <w:r w:rsidRPr="00B3401D">
        <w:rPr>
          <w:rFonts w:ascii="Times New Roman" w:hAnsi="Times New Roman" w:cs="Times New Roman"/>
          <w:sz w:val="20"/>
          <w:szCs w:val="20"/>
        </w:rPr>
        <w:lastRenderedPageBreak/>
        <w:t>This method updated the Max-Relevance and Min-Redundancy criterion and numerical experiments demonstrates that it is faster and better than MIFS, MIFS-U. However, there exist one common limitation among the</w:t>
      </w:r>
      <w:del w:id="16" w:author="Happy" w:date="2018-10-29T20:39:00Z">
        <w:r w:rsidRPr="00B3401D" w:rsidDel="00DC4F84">
          <w:rPr>
            <w:rFonts w:ascii="Times New Roman" w:hAnsi="Times New Roman" w:cs="Times New Roman"/>
            <w:sz w:val="20"/>
            <w:szCs w:val="20"/>
          </w:rPr>
          <w:delText xml:space="preserve"> above</w:delText>
        </w:r>
      </w:del>
      <w:r w:rsidRPr="00B3401D">
        <w:rPr>
          <w:rFonts w:ascii="Times New Roman" w:hAnsi="Times New Roman" w:cs="Times New Roman"/>
          <w:sz w:val="20"/>
          <w:szCs w:val="20"/>
        </w:rPr>
        <w:t xml:space="preserve"> mentioned methods. That is, most of them could only be applied to static data. When new instances are arriving successively, these methods have to be re-computed on the updated datasets.</w:t>
      </w:r>
      <w:r w:rsidRPr="00B3401D">
        <w:rPr>
          <w:rFonts w:ascii="Times New Roman" w:hAnsi="Times New Roman" w:cs="Times New Roman" w:hint="eastAsia"/>
          <w:sz w:val="20"/>
          <w:szCs w:val="20"/>
        </w:rPr>
        <w:t xml:space="preserve"> </w:t>
      </w:r>
    </w:p>
    <w:p w:rsidR="00605DA0" w:rsidRPr="00B3401D" w:rsidRDefault="00605DA0" w:rsidP="00605DA0">
      <w:pPr>
        <w:pStyle w:val="ae"/>
        <w:ind w:firstLineChars="180" w:firstLine="360"/>
        <w:jc w:val="both"/>
        <w:rPr>
          <w:rFonts w:ascii="Times New Roman" w:hAnsi="Times New Roman" w:cs="Times New Roman"/>
          <w:sz w:val="20"/>
          <w:szCs w:val="20"/>
        </w:rPr>
      </w:pPr>
      <w:r w:rsidRPr="00B3401D">
        <w:rPr>
          <w:rFonts w:ascii="Times New Roman" w:hAnsi="Times New Roman" w:cs="Times New Roman"/>
          <w:sz w:val="20"/>
          <w:szCs w:val="20"/>
        </w:rPr>
        <w:t>To select features on streaming datasets, some incremental feature selection algorithms have been proposed based on entropy or its generalization</w:t>
      </w:r>
      <w:r w:rsidRPr="00B3401D">
        <w:rPr>
          <w:rFonts w:ascii="Times New Roman" w:hAnsi="Times New Roman" w:cs="Times New Roman" w:hint="eastAsia"/>
          <w:sz w:val="20"/>
          <w:szCs w:val="20"/>
        </w:rPr>
        <w:t xml:space="preserve"> </w:t>
      </w:r>
      <w:r w:rsidRPr="00B3401D">
        <w:rPr>
          <w:rFonts w:ascii="Times New Roman" w:hAnsi="Times New Roman" w:cs="Times New Roman"/>
          <w:sz w:val="20"/>
          <w:szCs w:val="20"/>
        </w:rPr>
        <w:t>[Liang, 10, 25, 28, 51]. Whereas max-relevance and min-redundancy based MI is not considered yet. Now, it is promising to design an incremental feature selection method based on max-relevance and min-redundancy.</w:t>
      </w:r>
    </w:p>
    <w:p w:rsidR="00605DA0" w:rsidRPr="00B3401D" w:rsidRDefault="00605DA0" w:rsidP="00605DA0">
      <w:pPr>
        <w:pStyle w:val="ae"/>
        <w:spacing w:before="0" w:beforeAutospacing="0" w:after="0" w:afterAutospacing="0"/>
        <w:ind w:firstLineChars="180" w:firstLine="360"/>
        <w:jc w:val="both"/>
        <w:rPr>
          <w:rFonts w:ascii="Times New Roman" w:hAnsi="Times New Roman" w:cs="Times New Roman"/>
          <w:sz w:val="20"/>
          <w:szCs w:val="20"/>
        </w:rPr>
      </w:pPr>
      <w:r w:rsidRPr="00B3401D">
        <w:rPr>
          <w:rFonts w:ascii="Times New Roman" w:hAnsi="Times New Roman" w:cs="Times New Roman"/>
          <w:sz w:val="20"/>
          <w:szCs w:val="20"/>
        </w:rPr>
        <w:t>In this paper, we propose an incremental feature selection algorithm, called Incremental Max-Relevance, and Min-Redundancy Feature Selection (I-</w:t>
      </w:r>
      <w:proofErr w:type="spellStart"/>
      <w:r w:rsidRPr="00B3401D">
        <w:rPr>
          <w:rFonts w:ascii="Times New Roman" w:hAnsi="Times New Roman" w:cs="Times New Roman"/>
          <w:sz w:val="20"/>
          <w:szCs w:val="20"/>
        </w:rPr>
        <w:t>mRMR</w:t>
      </w:r>
      <w:proofErr w:type="spellEnd"/>
      <w:r w:rsidRPr="00B3401D">
        <w:rPr>
          <w:rFonts w:ascii="Times New Roman" w:hAnsi="Times New Roman" w:cs="Times New Roman"/>
          <w:sz w:val="20"/>
          <w:szCs w:val="20"/>
        </w:rPr>
        <w:t>). First, Incremental Key Instance Set is proposed which is composed of part of instances not distinguished by historical selected features. An incremental algorithm is then proposed based on this Incremental Key Instance Set. Finally, the main advantage of I-</w:t>
      </w:r>
      <w:proofErr w:type="spellStart"/>
      <w:r w:rsidRPr="00B3401D">
        <w:rPr>
          <w:rFonts w:ascii="Times New Roman" w:hAnsi="Times New Roman" w:cs="Times New Roman"/>
          <w:sz w:val="20"/>
          <w:szCs w:val="20"/>
        </w:rPr>
        <w:t>mRMR</w:t>
      </w:r>
      <w:proofErr w:type="spellEnd"/>
      <w:r w:rsidRPr="00B3401D">
        <w:rPr>
          <w:rFonts w:ascii="Times New Roman" w:hAnsi="Times New Roman" w:cs="Times New Roman"/>
          <w:sz w:val="20"/>
          <w:szCs w:val="20"/>
        </w:rPr>
        <w:t xml:space="preserve"> is that it makes full use of the historical selected features, reduce the training scale greatly, and save training time.</w:t>
      </w:r>
      <w:r w:rsidRPr="00B3401D">
        <w:rPr>
          <w:rFonts w:ascii="Times New Roman" w:hAnsi="Times New Roman" w:cs="Times New Roman" w:hint="eastAsia"/>
          <w:sz w:val="20"/>
          <w:szCs w:val="20"/>
        </w:rPr>
        <w:t xml:space="preserve">  </w:t>
      </w:r>
    </w:p>
    <w:p w:rsidR="00605DA0" w:rsidRPr="00B3401D" w:rsidRDefault="00605DA0" w:rsidP="00605DA0">
      <w:pPr>
        <w:pStyle w:val="ae"/>
        <w:ind w:firstLineChars="180" w:firstLine="360"/>
        <w:jc w:val="both"/>
        <w:rPr>
          <w:rFonts w:ascii="Times New Roman" w:hAnsi="Times New Roman" w:cs="Times New Roman"/>
          <w:sz w:val="20"/>
          <w:szCs w:val="20"/>
        </w:rPr>
      </w:pPr>
      <w:r w:rsidRPr="00B3401D">
        <w:rPr>
          <w:rFonts w:ascii="Times New Roman" w:hAnsi="Times New Roman" w:cs="Times New Roman"/>
          <w:sz w:val="20"/>
          <w:szCs w:val="20"/>
        </w:rPr>
        <w:t xml:space="preserve">The remainders of this paper are organized as follows. Section 2 reviews MI and </w:t>
      </w:r>
      <w:proofErr w:type="spellStart"/>
      <w:r w:rsidRPr="00B3401D">
        <w:rPr>
          <w:rFonts w:ascii="Times New Roman" w:hAnsi="Times New Roman" w:cs="Times New Roman"/>
          <w:sz w:val="20"/>
          <w:szCs w:val="20"/>
        </w:rPr>
        <w:t>mRMR</w:t>
      </w:r>
      <w:proofErr w:type="spellEnd"/>
      <w:r w:rsidRPr="00B3401D">
        <w:rPr>
          <w:rFonts w:ascii="Times New Roman" w:hAnsi="Times New Roman" w:cs="Times New Roman"/>
          <w:sz w:val="20"/>
          <w:szCs w:val="20"/>
        </w:rPr>
        <w:t xml:space="preserve"> based on normalized mutual information. Section 3 introduces the concept of Incremental Key Instance Set and presents the incremental feature selection algorithm I-</w:t>
      </w:r>
      <w:proofErr w:type="spellStart"/>
      <w:r w:rsidRPr="00B3401D">
        <w:rPr>
          <w:rFonts w:ascii="Times New Roman" w:hAnsi="Times New Roman" w:cs="Times New Roman"/>
          <w:sz w:val="20"/>
          <w:szCs w:val="20"/>
        </w:rPr>
        <w:t>mRMR</w:t>
      </w:r>
      <w:proofErr w:type="spellEnd"/>
      <w:r w:rsidRPr="00B3401D">
        <w:rPr>
          <w:rFonts w:ascii="Times New Roman" w:hAnsi="Times New Roman" w:cs="Times New Roman"/>
          <w:sz w:val="20"/>
          <w:szCs w:val="20"/>
        </w:rPr>
        <w:t>. In Section 4, ten UCI Datasets and two extremely high dimensional datasets are employed to illustrate the effectiveness and efficiency of I-</w:t>
      </w:r>
      <w:proofErr w:type="spellStart"/>
      <w:r w:rsidRPr="00B3401D">
        <w:rPr>
          <w:rFonts w:ascii="Times New Roman" w:hAnsi="Times New Roman" w:cs="Times New Roman"/>
          <w:sz w:val="20"/>
          <w:szCs w:val="20"/>
        </w:rPr>
        <w:t>mRMR</w:t>
      </w:r>
      <w:proofErr w:type="spellEnd"/>
      <w:r w:rsidRPr="00B3401D">
        <w:rPr>
          <w:rFonts w:ascii="Times New Roman" w:hAnsi="Times New Roman" w:cs="Times New Roman"/>
          <w:sz w:val="20"/>
          <w:szCs w:val="20"/>
        </w:rPr>
        <w:t>. Section 5 concludes this paper.</w:t>
      </w:r>
    </w:p>
    <w:p w:rsidR="00605DA0" w:rsidRPr="00B3401D" w:rsidRDefault="00605DA0" w:rsidP="00605DA0">
      <w:pPr>
        <w:pStyle w:val="a7"/>
        <w:numPr>
          <w:ilvl w:val="0"/>
          <w:numId w:val="5"/>
        </w:numPr>
        <w:ind w:firstLineChars="0"/>
        <w:rPr>
          <w:rFonts w:ascii="Times New Roman" w:hAnsi="Times New Roman" w:cs="Times New Roman"/>
          <w:b/>
          <w:sz w:val="28"/>
          <w:szCs w:val="28"/>
        </w:rPr>
      </w:pPr>
      <w:r w:rsidRPr="00B3401D">
        <w:rPr>
          <w:rFonts w:ascii="Times New Roman" w:hAnsi="Times New Roman" w:cs="Times New Roman"/>
          <w:b/>
          <w:sz w:val="28"/>
          <w:szCs w:val="28"/>
        </w:rPr>
        <w:t>Preliminaries</w:t>
      </w:r>
    </w:p>
    <w:p w:rsidR="00605DA0" w:rsidRPr="00B3401D" w:rsidRDefault="00605DA0" w:rsidP="00605DA0">
      <w:pPr>
        <w:ind w:firstLine="360"/>
        <w:rPr>
          <w:rFonts w:ascii="Times New Roman" w:hAnsi="Times New Roman" w:cs="Times New Roman"/>
          <w:sz w:val="20"/>
          <w:szCs w:val="20"/>
        </w:rPr>
      </w:pPr>
      <w:r w:rsidRPr="00B3401D">
        <w:rPr>
          <w:rFonts w:ascii="Times New Roman" w:hAnsi="Times New Roman" w:cs="Times New Roman"/>
          <w:sz w:val="20"/>
          <w:szCs w:val="20"/>
        </w:rPr>
        <w:t xml:space="preserve">In this section, MI and </w:t>
      </w:r>
      <w:proofErr w:type="spellStart"/>
      <w:r w:rsidRPr="00B3401D">
        <w:rPr>
          <w:rFonts w:ascii="Times New Roman" w:hAnsi="Times New Roman" w:cs="Times New Roman"/>
          <w:sz w:val="20"/>
          <w:szCs w:val="20"/>
        </w:rPr>
        <w:t>mRMR</w:t>
      </w:r>
      <w:proofErr w:type="spellEnd"/>
      <w:r w:rsidRPr="00B3401D">
        <w:rPr>
          <w:rFonts w:ascii="Times New Roman" w:hAnsi="Times New Roman" w:cs="Times New Roman"/>
          <w:sz w:val="20"/>
          <w:szCs w:val="20"/>
        </w:rPr>
        <w:t xml:space="preserve"> are reviewed. For more detailed information about them, please kindly refer to [1,3,10,11,12,13,14,15,17]</w:t>
      </w:r>
      <w:ins w:id="17" w:author="Happy" w:date="2018-10-29T20:56:00Z">
        <w:r w:rsidR="00E50E22">
          <w:rPr>
            <w:rFonts w:ascii="Times New Roman" w:hAnsi="Times New Roman" w:cs="Times New Roman"/>
            <w:sz w:val="20"/>
            <w:szCs w:val="20"/>
          </w:rPr>
          <w:t>.</w:t>
        </w:r>
      </w:ins>
    </w:p>
    <w:p w:rsidR="00605DA0" w:rsidRPr="00B3401D" w:rsidRDefault="00605DA0" w:rsidP="00605DA0">
      <w:pPr>
        <w:pStyle w:val="a7"/>
        <w:numPr>
          <w:ilvl w:val="1"/>
          <w:numId w:val="5"/>
        </w:numPr>
        <w:ind w:firstLineChars="0"/>
        <w:rPr>
          <w:rFonts w:ascii="Times New Roman" w:hAnsi="Times New Roman" w:cs="Times New Roman"/>
          <w:b/>
          <w:sz w:val="28"/>
          <w:szCs w:val="28"/>
        </w:rPr>
      </w:pPr>
      <w:r w:rsidRPr="00B3401D">
        <w:rPr>
          <w:rFonts w:ascii="Times New Roman" w:hAnsi="Times New Roman" w:cs="Times New Roman"/>
          <w:b/>
          <w:sz w:val="28"/>
          <w:szCs w:val="28"/>
        </w:rPr>
        <w:t xml:space="preserve"> </w:t>
      </w:r>
      <w:r w:rsidRPr="00B3401D">
        <w:rPr>
          <w:rFonts w:ascii="Times New Roman" w:hAnsi="Times New Roman" w:cs="Times New Roman" w:hint="eastAsia"/>
          <w:b/>
          <w:sz w:val="28"/>
          <w:szCs w:val="28"/>
        </w:rPr>
        <w:t>nota</w:t>
      </w:r>
      <w:r w:rsidRPr="00B3401D">
        <w:rPr>
          <w:rFonts w:ascii="Times New Roman" w:hAnsi="Times New Roman" w:cs="Times New Roman"/>
          <w:b/>
          <w:sz w:val="28"/>
          <w:szCs w:val="28"/>
        </w:rPr>
        <w:t>tion description</w:t>
      </w:r>
    </w:p>
    <w:p w:rsidR="00605DA0" w:rsidRPr="00B3401D" w:rsidRDefault="00605DA0" w:rsidP="00605DA0">
      <w:pPr>
        <w:ind w:firstLine="360"/>
        <w:rPr>
          <w:rFonts w:ascii="Times New Roman" w:hAnsi="Times New Roman" w:cs="Times New Roman"/>
          <w:sz w:val="20"/>
          <w:szCs w:val="20"/>
        </w:rPr>
      </w:pPr>
      <w:r w:rsidRPr="00B3401D">
        <w:rPr>
          <w:rFonts w:ascii="Times New Roman" w:hAnsi="Times New Roman" w:cs="Times New Roman"/>
          <w:sz w:val="20"/>
          <w:szCs w:val="20"/>
        </w:rPr>
        <w:t xml:space="preserve">Given a dataset of original instances </w:t>
      </w:r>
      <m:oMath>
        <m:r>
          <m:rPr>
            <m:sty m:val="p"/>
          </m:rPr>
          <w:rPr>
            <w:rFonts w:ascii="Cambria Math" w:hAnsi="Cambria Math" w:cs="Times New Roman"/>
            <w:sz w:val="20"/>
            <w:szCs w:val="20"/>
          </w:rPr>
          <m:t>U=</m:t>
        </m:r>
        <m:sSup>
          <m:sSupPr>
            <m:ctrlPr>
              <w:rPr>
                <w:rFonts w:ascii="Cambria Math" w:hAnsi="Cambria Math" w:cs="Times New Roman"/>
                <w:sz w:val="20"/>
                <w:szCs w:val="20"/>
              </w:rPr>
            </m:ctrlPr>
          </m:sSupPr>
          <m:e>
            <m:r>
              <m:rPr>
                <m:sty m:val="p"/>
              </m:rPr>
              <w:rPr>
                <w:rFonts w:ascii="Cambria Math" w:hAnsi="Cambria Math" w:cs="Times New Roman"/>
                <w:sz w:val="20"/>
                <w:szCs w:val="20"/>
              </w:rPr>
              <m:t>[</m:t>
            </m:r>
            <m:sSup>
              <m:sSupPr>
                <m:ctrlPr>
                  <w:rPr>
                    <w:rFonts w:ascii="Cambria Math" w:hAnsi="Cambria Math" w:cs="Times New Roman"/>
                    <w:sz w:val="20"/>
                    <w:szCs w:val="20"/>
                  </w:rPr>
                </m:ctrlPr>
              </m:sSupPr>
              <m:e>
                <m:r>
                  <m:rPr>
                    <m:sty m:val="p"/>
                  </m:rPr>
                  <w:rPr>
                    <w:rFonts w:ascii="Cambria Math" w:hAnsi="Cambria Math" w:cs="Times New Roman"/>
                    <w:sz w:val="20"/>
                    <w:szCs w:val="20"/>
                  </w:rPr>
                  <m:t>x</m:t>
                </m:r>
              </m:e>
              <m:sup>
                <m:d>
                  <m:dPr>
                    <m:ctrlPr>
                      <w:rPr>
                        <w:rFonts w:ascii="Cambria Math" w:hAnsi="Cambria Math" w:cs="Times New Roman"/>
                        <w:sz w:val="20"/>
                        <w:szCs w:val="20"/>
                      </w:rPr>
                    </m:ctrlPr>
                  </m:dPr>
                  <m:e>
                    <m:r>
                      <m:rPr>
                        <m:sty m:val="p"/>
                      </m:rPr>
                      <w:rPr>
                        <w:rFonts w:ascii="Cambria Math" w:hAnsi="Cambria Math" w:cs="Times New Roman"/>
                        <w:sz w:val="20"/>
                        <w:szCs w:val="20"/>
                      </w:rPr>
                      <m:t>1</m:t>
                    </m:r>
                  </m:e>
                </m:d>
              </m:sup>
            </m:sSup>
            <m:r>
              <m:rPr>
                <m:sty m:val="p"/>
              </m:rPr>
              <w:rPr>
                <w:rFonts w:ascii="Cambria Math" w:hAnsi="Cambria Math" w:cs="Times New Roman"/>
                <w:sz w:val="20"/>
                <w:szCs w:val="20"/>
              </w:rPr>
              <m:t>,</m:t>
            </m:r>
            <m:sSup>
              <m:sSupPr>
                <m:ctrlPr>
                  <w:rPr>
                    <w:rFonts w:ascii="Cambria Math" w:hAnsi="Cambria Math" w:cs="Times New Roman"/>
                    <w:sz w:val="20"/>
                    <w:szCs w:val="20"/>
                  </w:rPr>
                </m:ctrlPr>
              </m:sSupPr>
              <m:e>
                <m:r>
                  <m:rPr>
                    <m:sty m:val="p"/>
                  </m:rPr>
                  <w:rPr>
                    <w:rFonts w:ascii="Cambria Math" w:hAnsi="Cambria Math" w:cs="Times New Roman"/>
                    <w:sz w:val="20"/>
                    <w:szCs w:val="20"/>
                  </w:rPr>
                  <m:t>x</m:t>
                </m:r>
              </m:e>
              <m:sup>
                <m:d>
                  <m:dPr>
                    <m:ctrlPr>
                      <w:rPr>
                        <w:rFonts w:ascii="Cambria Math" w:hAnsi="Cambria Math" w:cs="Times New Roman"/>
                        <w:sz w:val="20"/>
                        <w:szCs w:val="20"/>
                      </w:rPr>
                    </m:ctrlPr>
                  </m:dPr>
                  <m:e>
                    <m:r>
                      <m:rPr>
                        <m:sty m:val="p"/>
                      </m:rPr>
                      <w:rPr>
                        <w:rFonts w:ascii="Cambria Math" w:hAnsi="Cambria Math" w:cs="Times New Roman"/>
                        <w:sz w:val="20"/>
                        <w:szCs w:val="20"/>
                      </w:rPr>
                      <m:t>2</m:t>
                    </m:r>
                  </m:e>
                </m:d>
              </m:sup>
            </m:sSup>
            <m:r>
              <m:rPr>
                <m:sty m:val="p"/>
              </m:rPr>
              <w:rPr>
                <w:rFonts w:ascii="Cambria Math" w:hAnsi="Cambria Math" w:cs="Times New Roman"/>
                <w:sz w:val="20"/>
                <w:szCs w:val="20"/>
              </w:rPr>
              <m:t>,…,</m:t>
            </m:r>
            <m:sSup>
              <m:sSupPr>
                <m:ctrlPr>
                  <w:rPr>
                    <w:rFonts w:ascii="Cambria Math" w:hAnsi="Cambria Math" w:cs="Times New Roman"/>
                    <w:sz w:val="20"/>
                    <w:szCs w:val="20"/>
                  </w:rPr>
                </m:ctrlPr>
              </m:sSupPr>
              <m:e>
                <m:r>
                  <m:rPr>
                    <m:sty m:val="p"/>
                  </m:rPr>
                  <w:rPr>
                    <w:rFonts w:ascii="Cambria Math" w:hAnsi="Cambria Math" w:cs="Times New Roman"/>
                    <w:sz w:val="20"/>
                    <w:szCs w:val="20"/>
                  </w:rPr>
                  <m:t>x</m:t>
                </m:r>
              </m:e>
              <m:sup>
                <m:r>
                  <m:rPr>
                    <m:sty m:val="p"/>
                  </m:rPr>
                  <w:rPr>
                    <w:rFonts w:ascii="Cambria Math" w:hAnsi="Cambria Math" w:cs="Times New Roman"/>
                    <w:sz w:val="20"/>
                    <w:szCs w:val="20"/>
                  </w:rPr>
                  <m:t>(n)</m:t>
                </m:r>
              </m:sup>
            </m:sSup>
            <m:r>
              <m:rPr>
                <m:sty m:val="p"/>
              </m:rPr>
              <w:rPr>
                <w:rFonts w:ascii="Cambria Math" w:hAnsi="Cambria Math" w:cs="Times New Roman"/>
                <w:sz w:val="20"/>
                <w:szCs w:val="20"/>
              </w:rPr>
              <m:t>]</m:t>
            </m:r>
          </m:e>
          <m:sup>
            <m:r>
              <m:rPr>
                <m:sty m:val="p"/>
              </m:rPr>
              <w:rPr>
                <w:rFonts w:ascii="Cambria Math" w:hAnsi="Cambria Math" w:cs="Times New Roman"/>
                <w:sz w:val="20"/>
                <w:szCs w:val="20"/>
              </w:rPr>
              <m:t>T</m:t>
            </m:r>
          </m:sup>
        </m:sSup>
      </m:oMath>
      <w:r w:rsidRPr="00B3401D">
        <w:rPr>
          <w:rFonts w:ascii="Times New Roman" w:hAnsi="Times New Roman" w:cs="Times New Roman"/>
          <w:sz w:val="20"/>
          <w:szCs w:val="20"/>
        </w:rPr>
        <w:t xml:space="preserve">. Here </w:t>
      </w:r>
      <m:oMath>
        <m:r>
          <m:rPr>
            <m:sty m:val="p"/>
          </m:rPr>
          <w:rPr>
            <w:rFonts w:ascii="Cambria Math" w:hAnsi="Cambria Math" w:cs="Times New Roman"/>
            <w:sz w:val="20"/>
            <w:szCs w:val="20"/>
          </w:rPr>
          <m:t>U∈</m:t>
        </m:r>
        <m:sSup>
          <m:sSupPr>
            <m:ctrlPr>
              <w:rPr>
                <w:rFonts w:ascii="Cambria Math" w:hAnsi="Cambria Math" w:cs="Times New Roman"/>
                <w:sz w:val="20"/>
                <w:szCs w:val="20"/>
              </w:rPr>
            </m:ctrlPr>
          </m:sSupPr>
          <m:e>
            <m:r>
              <m:rPr>
                <m:sty m:val="p"/>
              </m:rPr>
              <w:rPr>
                <w:rFonts w:ascii="Cambria Math" w:hAnsi="Cambria Math" w:cs="Times New Roman"/>
                <w:sz w:val="20"/>
                <w:szCs w:val="20"/>
              </w:rPr>
              <m:t>R</m:t>
            </m:r>
          </m:e>
          <m:sup>
            <m:r>
              <m:rPr>
                <m:sty m:val="p"/>
              </m:rPr>
              <w:rPr>
                <w:rFonts w:ascii="Cambria Math" w:hAnsi="Cambria Math" w:cs="Times New Roman"/>
                <w:sz w:val="20"/>
                <w:szCs w:val="20"/>
              </w:rPr>
              <m:t>n×p</m:t>
            </m:r>
          </m:sup>
        </m:sSup>
      </m:oMath>
      <w:r w:rsidRPr="00B3401D">
        <w:rPr>
          <w:rFonts w:ascii="Times New Roman" w:hAnsi="Times New Roman" w:cs="Times New Roman"/>
          <w:sz w:val="20"/>
          <w:szCs w:val="20"/>
        </w:rPr>
        <w:t xml:space="preserve"> is a matrix with </w:t>
      </w:r>
      <m:oMath>
        <m:r>
          <m:rPr>
            <m:sty m:val="p"/>
          </m:rPr>
          <w:rPr>
            <w:rFonts w:ascii="Cambria Math" w:hAnsi="Cambria Math" w:cs="Times New Roman"/>
            <w:sz w:val="20"/>
            <w:szCs w:val="20"/>
          </w:rPr>
          <m:t>n</m:t>
        </m:r>
      </m:oMath>
      <w:r w:rsidRPr="00B3401D">
        <w:rPr>
          <w:rFonts w:ascii="Times New Roman" w:hAnsi="Times New Roman" w:cs="Times New Roman"/>
          <w:sz w:val="20"/>
          <w:szCs w:val="20"/>
        </w:rPr>
        <w:t xml:space="preserve"> is the number of original instances and </w:t>
      </w:r>
      <m:oMath>
        <m:r>
          <w:rPr>
            <w:rFonts w:ascii="Cambria Math" w:hAnsi="Cambria Math" w:cs="Times New Roman"/>
            <w:sz w:val="20"/>
            <w:szCs w:val="20"/>
          </w:rPr>
          <m:t>p</m:t>
        </m:r>
      </m:oMath>
      <w:r w:rsidRPr="00B3401D">
        <w:rPr>
          <w:rFonts w:ascii="Times New Roman" w:hAnsi="Times New Roman" w:cs="Times New Roman"/>
          <w:sz w:val="20"/>
          <w:szCs w:val="20"/>
        </w:rPr>
        <w:t xml:space="preserve"> is the number of all features,</w:t>
      </w:r>
      <w:r w:rsidRPr="00B3401D">
        <w:rPr>
          <w:rFonts w:ascii="Times New Roman" w:hAnsi="Times New Roman" w:cs="Times New Roman"/>
        </w:rPr>
        <w:t xml:space="preserve"> </w:t>
      </w:r>
      <m:oMath>
        <m:sSup>
          <m:sSupPr>
            <m:ctrlPr>
              <w:rPr>
                <w:rFonts w:ascii="Cambria Math" w:hAnsi="Cambria Math" w:cs="Times New Roman"/>
                <w:sz w:val="20"/>
                <w:szCs w:val="20"/>
              </w:rPr>
            </m:ctrlPr>
          </m:sSupPr>
          <m:e>
            <m:r>
              <w:rPr>
                <w:rFonts w:ascii="Cambria Math" w:hAnsi="Cambria Math" w:cs="Times New Roman"/>
                <w:sz w:val="20"/>
                <w:szCs w:val="20"/>
              </w:rPr>
              <m:t>x</m:t>
            </m:r>
          </m:e>
          <m:sup>
            <m:r>
              <w:rPr>
                <w:rFonts w:ascii="Cambria Math" w:hAnsi="Cambria Math" w:cs="Times New Roman"/>
                <w:sz w:val="20"/>
                <w:szCs w:val="20"/>
              </w:rPr>
              <m:t>(i)</m:t>
            </m:r>
          </m:sup>
        </m:sSup>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R</m:t>
            </m:r>
          </m:e>
          <m:sup>
            <m:r>
              <w:rPr>
                <w:rFonts w:ascii="Cambria Math" w:hAnsi="Cambria Math" w:cs="Times New Roman"/>
                <w:sz w:val="20"/>
                <w:szCs w:val="20"/>
              </w:rPr>
              <m:t>p</m:t>
            </m:r>
          </m:sup>
        </m:sSup>
      </m:oMath>
      <w:r w:rsidRPr="00B3401D">
        <w:rPr>
          <w:rFonts w:ascii="Times New Roman" w:hAnsi="Times New Roman" w:cs="Times New Roman"/>
          <w:sz w:val="20"/>
          <w:szCs w:val="20"/>
        </w:rPr>
        <w:t xml:space="preserve"> is a row vector representing </w:t>
      </w:r>
      <m:oMath>
        <m:r>
          <w:rPr>
            <w:rFonts w:ascii="Cambria Math" w:hAnsi="Cambria Math" w:cs="Times New Roman"/>
            <w:sz w:val="20"/>
            <w:szCs w:val="20"/>
          </w:rPr>
          <m:t>i</m:t>
        </m:r>
      </m:oMath>
      <w:r w:rsidRPr="00B3401D">
        <w:rPr>
          <w:rFonts w:ascii="Times New Roman" w:hAnsi="Times New Roman" w:cs="Times New Roman"/>
          <w:sz w:val="20"/>
          <w:szCs w:val="20"/>
        </w:rPr>
        <w:t xml:space="preserve">-th instance in </w:t>
      </w:r>
      <m:oMath>
        <m:r>
          <w:rPr>
            <w:rFonts w:ascii="Cambria Math" w:hAnsi="Cambria Math" w:cs="Times New Roman"/>
            <w:sz w:val="20"/>
            <w:szCs w:val="20"/>
          </w:rPr>
          <m:t>U</m:t>
        </m:r>
      </m:oMath>
      <w:r w:rsidRPr="00B3401D">
        <w:rPr>
          <w:rFonts w:ascii="Times New Roman" w:hAnsi="Times New Roman" w:cs="Times New Roman"/>
          <w:sz w:val="20"/>
          <w:szCs w:val="20"/>
        </w:rPr>
        <w:t xml:space="preserve">. </w:t>
      </w:r>
      <m:oMath>
        <m:r>
          <w:rPr>
            <w:rFonts w:ascii="Cambria Math" w:hAnsi="Cambria Math" w:cs="Times New Roman"/>
            <w:sz w:val="20"/>
            <w:szCs w:val="20"/>
          </w:rPr>
          <m:t>S</m:t>
        </m:r>
      </m:oMath>
      <w:r w:rsidRPr="00B3401D">
        <w:rPr>
          <w:rFonts w:ascii="Times New Roman" w:hAnsi="Times New Roman" w:cs="Times New Roman"/>
          <w:sz w:val="20"/>
          <w:szCs w:val="20"/>
        </w:rPr>
        <w:t xml:space="preserve"> is the index set of selected feature </w:t>
      </w:r>
      <w:proofErr w:type="gramStart"/>
      <w:r w:rsidRPr="00B3401D">
        <w:rPr>
          <w:rFonts w:ascii="Times New Roman" w:hAnsi="Times New Roman" w:cs="Times New Roman"/>
          <w:sz w:val="20"/>
          <w:szCs w:val="20"/>
        </w:rPr>
        <w:t>subset.</w:t>
      </w:r>
      <w:proofErr w:type="gramEnd"/>
      <w:r w:rsidRPr="00B3401D">
        <w:rPr>
          <w:rFonts w:ascii="Times New Roman" w:hAnsi="Times New Roman" w:cs="Times New Roman" w:hint="eastAsia"/>
          <w:sz w:val="20"/>
          <w:szCs w:val="20"/>
        </w:rPr>
        <w:t xml:space="preserve"> </w:t>
      </w:r>
      <m:oMath>
        <m:acc>
          <m:accPr>
            <m:chr m:val="̅"/>
            <m:ctrlPr>
              <w:rPr>
                <w:rFonts w:ascii="Cambria Math" w:hAnsi="Cambria Math" w:cs="Times New Roman"/>
                <w:sz w:val="20"/>
                <w:szCs w:val="20"/>
              </w:rPr>
            </m:ctrlPr>
          </m:accPr>
          <m:e>
            <m:r>
              <w:rPr>
                <w:rFonts w:ascii="Cambria Math" w:hAnsi="Cambria Math" w:cs="Times New Roman"/>
                <w:sz w:val="20"/>
                <w:szCs w:val="20"/>
              </w:rPr>
              <m:t>S</m:t>
            </m:r>
          </m:e>
        </m:acc>
      </m:oMath>
      <w:r w:rsidRPr="00B3401D">
        <w:rPr>
          <w:rFonts w:ascii="Times New Roman" w:hAnsi="Times New Roman" w:cs="Times New Roman" w:hint="eastAsia"/>
          <w:sz w:val="20"/>
          <w:szCs w:val="20"/>
        </w:rPr>
        <w:t xml:space="preserve"> denotes the complementary set of S. </w:t>
      </w:r>
      <m:oMath>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t</m:t>
            </m:r>
          </m:sub>
        </m:sSub>
      </m:oMath>
      <w:r w:rsidRPr="00B3401D">
        <w:rPr>
          <w:rFonts w:ascii="Times New Roman" w:hAnsi="Times New Roman" w:cs="Times New Roman" w:hint="eastAsia"/>
          <w:sz w:val="20"/>
          <w:szCs w:val="20"/>
        </w:rPr>
        <w:t xml:space="preserve"> </w:t>
      </w:r>
      <w:r w:rsidRPr="00B3401D">
        <w:rPr>
          <w:rFonts w:ascii="Times New Roman" w:hAnsi="Times New Roman" w:cs="Times New Roman"/>
          <w:sz w:val="20"/>
          <w:szCs w:val="20"/>
        </w:rPr>
        <w:t xml:space="preserve">is a column vector representing the </w:t>
      </w:r>
      <m:oMath>
        <m:r>
          <w:ins w:id="18" w:author="Happy" w:date="2018-10-29T20:42:00Z">
            <w:rPr>
              <w:rFonts w:ascii="Cambria Math" w:hAnsi="Cambria Math" w:cs="Times New Roman"/>
              <w:sz w:val="20"/>
              <w:szCs w:val="20"/>
            </w:rPr>
            <m:t>t</m:t>
          </w:ins>
        </m:r>
      </m:oMath>
      <w:del w:id="19" w:author="Happy" w:date="2018-10-29T20:42:00Z">
        <w:r w:rsidRPr="00B3401D" w:rsidDel="00DC4F84">
          <w:rPr>
            <w:rFonts w:ascii="Times New Roman" w:hAnsi="Times New Roman" w:cs="Times New Roman"/>
            <w:sz w:val="20"/>
            <w:szCs w:val="20"/>
          </w:rPr>
          <w:delText>t</w:delText>
        </w:r>
      </w:del>
      <w:r w:rsidRPr="00B3401D">
        <w:rPr>
          <w:rFonts w:ascii="Times New Roman" w:hAnsi="Times New Roman" w:cs="Times New Roman"/>
          <w:sz w:val="20"/>
          <w:szCs w:val="20"/>
        </w:rPr>
        <w:t xml:space="preserve">-th feature. </w:t>
      </w:r>
      <m:oMath>
        <m:sSubSup>
          <m:sSubSupPr>
            <m:ctrlPr>
              <w:rPr>
                <w:rFonts w:ascii="Cambria Math" w:hAnsi="Cambria Math" w:cs="Times New Roman"/>
                <w:sz w:val="20"/>
                <w:szCs w:val="20"/>
              </w:rPr>
            </m:ctrlPr>
          </m:sSubSupPr>
          <m:e>
            <m:r>
              <w:rPr>
                <w:rFonts w:ascii="Cambria Math" w:hAnsi="Cambria Math" w:cs="Times New Roman"/>
                <w:sz w:val="20"/>
                <w:szCs w:val="20"/>
              </w:rPr>
              <m:t>x</m:t>
            </m:r>
          </m:e>
          <m:sub>
            <m:r>
              <w:rPr>
                <w:rFonts w:ascii="Cambria Math" w:hAnsi="Cambria Math" w:cs="Times New Roman"/>
                <w:sz w:val="20"/>
                <w:szCs w:val="20"/>
              </w:rPr>
              <m:t>S</m:t>
            </m:r>
          </m:sub>
          <m:sup>
            <m:r>
              <w:rPr>
                <w:rFonts w:ascii="Cambria Math" w:hAnsi="Cambria Math" w:cs="Times New Roman"/>
                <w:sz w:val="20"/>
                <w:szCs w:val="20"/>
              </w:rPr>
              <m:t>(i)</m:t>
            </m:r>
          </m:sup>
        </m:sSubSup>
      </m:oMath>
      <w:r w:rsidRPr="00B3401D">
        <w:rPr>
          <w:rFonts w:ascii="Times New Roman" w:hAnsi="Times New Roman" w:cs="Times New Roman" w:hint="eastAsia"/>
          <w:sz w:val="20"/>
          <w:szCs w:val="20"/>
        </w:rPr>
        <w:t xml:space="preserve"> represents a vector</w:t>
      </w:r>
      <w:r w:rsidRPr="00B3401D">
        <w:rPr>
          <w:rFonts w:ascii="Times New Roman" w:hAnsi="Times New Roman" w:cs="Times New Roman"/>
          <w:sz w:val="20"/>
          <w:szCs w:val="20"/>
        </w:rPr>
        <w:t xml:space="preserve"> of </w:t>
      </w:r>
      <m:oMath>
        <m:sSup>
          <m:sSupPr>
            <m:ctrlPr>
              <w:rPr>
                <w:rFonts w:ascii="Cambria Math" w:hAnsi="Cambria Math" w:cs="Times New Roman"/>
                <w:sz w:val="20"/>
                <w:szCs w:val="20"/>
              </w:rPr>
            </m:ctrlPr>
          </m:sSupPr>
          <m:e>
            <m:r>
              <w:rPr>
                <w:rFonts w:ascii="Cambria Math" w:hAnsi="Cambria Math" w:cs="Times New Roman"/>
                <w:sz w:val="20"/>
                <w:szCs w:val="20"/>
              </w:rPr>
              <m:t>x</m:t>
            </m:r>
          </m:e>
          <m:sup>
            <m:r>
              <w:rPr>
                <w:rFonts w:ascii="Cambria Math" w:hAnsi="Cambria Math" w:cs="Times New Roman"/>
                <w:sz w:val="20"/>
                <w:szCs w:val="20"/>
              </w:rPr>
              <m:t>(i)</m:t>
            </m:r>
          </m:sup>
        </m:sSup>
      </m:oMath>
      <w:r w:rsidRPr="00B3401D">
        <w:rPr>
          <w:rFonts w:ascii="Times New Roman" w:hAnsi="Times New Roman" w:cs="Times New Roman" w:hint="eastAsia"/>
          <w:sz w:val="20"/>
          <w:szCs w:val="20"/>
        </w:rPr>
        <w:t xml:space="preserve"> under feature subset S(i=</w:t>
      </w:r>
      <w:proofErr w:type="gramStart"/>
      <w:r w:rsidRPr="00B3401D">
        <w:rPr>
          <w:rFonts w:ascii="Times New Roman" w:hAnsi="Times New Roman" w:cs="Times New Roman" w:hint="eastAsia"/>
          <w:sz w:val="20"/>
          <w:szCs w:val="20"/>
        </w:rPr>
        <w:t>1,</w:t>
      </w:r>
      <w:r w:rsidRPr="00B3401D">
        <w:rPr>
          <w:rFonts w:ascii="Times New Roman" w:hAnsi="Times New Roman" w:cs="Times New Roman"/>
          <w:sz w:val="20"/>
          <w:szCs w:val="20"/>
        </w:rPr>
        <w:t>…</w:t>
      </w:r>
      <w:proofErr w:type="gramEnd"/>
      <w:r w:rsidRPr="00B3401D">
        <w:rPr>
          <w:rFonts w:ascii="Times New Roman" w:hAnsi="Times New Roman" w:cs="Times New Roman"/>
          <w:sz w:val="20"/>
          <w:szCs w:val="20"/>
        </w:rPr>
        <w:t xml:space="preserve">,n), </w:t>
      </w:r>
      <m:oMath>
        <m:r>
          <m:rPr>
            <m:sty m:val="p"/>
          </m:rPr>
          <w:rPr>
            <w:rFonts w:ascii="Cambria Math" w:hAnsi="Cambria Math" w:cs="Times New Roman"/>
            <w:sz w:val="20"/>
            <w:szCs w:val="20"/>
          </w:rPr>
          <m:t>Y=</m:t>
        </m:r>
        <m:sSup>
          <m:sSupPr>
            <m:ctrlPr>
              <w:rPr>
                <w:rFonts w:ascii="Cambria Math" w:hAnsi="Cambria Math" w:cs="Times New Roman"/>
                <w:i/>
                <w:sz w:val="20"/>
                <w:szCs w:val="20"/>
              </w:rPr>
            </m:ctrlPr>
          </m:sSupPr>
          <m:e>
            <m: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y</m:t>
                </m:r>
              </m:e>
              <m:sup>
                <m:d>
                  <m:dPr>
                    <m:ctrlPr>
                      <w:rPr>
                        <w:rFonts w:ascii="Cambria Math" w:hAnsi="Cambria Math" w:cs="Times New Roman"/>
                        <w:i/>
                        <w:sz w:val="20"/>
                        <w:szCs w:val="20"/>
                      </w:rPr>
                    </m:ctrlPr>
                  </m:dPr>
                  <m:e>
                    <m:r>
                      <w:rPr>
                        <w:rFonts w:ascii="Cambria Math" w:hAnsi="Cambria Math" w:cs="Times New Roman"/>
                        <w:sz w:val="20"/>
                        <w:szCs w:val="20"/>
                      </w:rPr>
                      <m:t>1</m:t>
                    </m:r>
                  </m:e>
                </m:d>
              </m:sup>
            </m:sSup>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y</m:t>
                </m:r>
              </m:e>
              <m:sup>
                <m:d>
                  <m:dPr>
                    <m:ctrlPr>
                      <w:rPr>
                        <w:rFonts w:ascii="Cambria Math" w:hAnsi="Cambria Math" w:cs="Times New Roman"/>
                        <w:i/>
                        <w:sz w:val="20"/>
                        <w:szCs w:val="20"/>
                      </w:rPr>
                    </m:ctrlPr>
                  </m:dPr>
                  <m:e>
                    <m:r>
                      <w:rPr>
                        <w:rFonts w:ascii="Cambria Math" w:hAnsi="Cambria Math" w:cs="Times New Roman"/>
                        <w:sz w:val="20"/>
                        <w:szCs w:val="20"/>
                      </w:rPr>
                      <m:t>n</m:t>
                    </m:r>
                  </m:e>
                </m:d>
              </m:sup>
            </m:sSup>
            <m:r>
              <w:rPr>
                <w:rFonts w:ascii="Cambria Math" w:hAnsi="Cambria Math" w:cs="Times New Roman"/>
                <w:sz w:val="20"/>
                <w:szCs w:val="20"/>
              </w:rPr>
              <m:t>}</m:t>
            </m:r>
          </m:e>
          <m:sup>
            <m:r>
              <w:rPr>
                <w:rFonts w:ascii="Cambria Math" w:hAnsi="Cambria Math" w:cs="Times New Roman"/>
                <w:sz w:val="20"/>
                <w:szCs w:val="20"/>
              </w:rPr>
              <m:t>T</m:t>
            </m:r>
          </m:sup>
        </m:sSup>
      </m:oMath>
      <w:r w:rsidRPr="00B3401D">
        <w:rPr>
          <w:rFonts w:ascii="Times New Roman" w:hAnsi="Times New Roman" w:cs="Times New Roman" w:hint="eastAsia"/>
          <w:sz w:val="20"/>
          <w:szCs w:val="20"/>
        </w:rPr>
        <w:t xml:space="preserve"> </w:t>
      </w:r>
      <w:r w:rsidRPr="00B3401D">
        <w:rPr>
          <w:rFonts w:ascii="Times New Roman" w:hAnsi="Times New Roman" w:cs="Times New Roman"/>
          <w:sz w:val="20"/>
          <w:szCs w:val="20"/>
        </w:rPr>
        <w:t xml:space="preserve">is a column vector representing the </w:t>
      </w:r>
      <w:bookmarkStart w:id="20" w:name="_GoBack"/>
      <w:bookmarkEnd w:id="20"/>
      <w:r w:rsidRPr="00B3401D">
        <w:rPr>
          <w:rFonts w:ascii="Times New Roman" w:hAnsi="Times New Roman" w:cs="Times New Roman"/>
          <w:sz w:val="20"/>
          <w:szCs w:val="20"/>
        </w:rPr>
        <w:t xml:space="preserve">label feature in U. Here  </w:t>
      </w:r>
      <m:oMath>
        <m:sSup>
          <m:sSupPr>
            <m:ctrlPr>
              <w:rPr>
                <w:rFonts w:ascii="Cambria Math" w:hAnsi="Cambria Math" w:cs="Times New Roman"/>
                <w:sz w:val="20"/>
                <w:szCs w:val="20"/>
              </w:rPr>
            </m:ctrlPr>
          </m:sSupPr>
          <m:e>
            <m:r>
              <w:rPr>
                <w:rFonts w:ascii="Cambria Math" w:hAnsi="Cambria Math" w:cs="Times New Roman"/>
                <w:sz w:val="20"/>
                <w:szCs w:val="20"/>
              </w:rPr>
              <m:t>y</m:t>
            </m:r>
          </m:e>
          <m:sup>
            <m:d>
              <m:dPr>
                <m:ctrlPr>
                  <w:rPr>
                    <w:rFonts w:ascii="Cambria Math" w:hAnsi="Cambria Math" w:cs="Times New Roman"/>
                    <w:i/>
                    <w:sz w:val="20"/>
                    <w:szCs w:val="20"/>
                  </w:rPr>
                </m:ctrlPr>
              </m:dPr>
              <m:e>
                <m:r>
                  <w:rPr>
                    <w:rFonts w:ascii="Cambria Math" w:hAnsi="Cambria Math" w:cs="Times New Roman"/>
                    <w:sz w:val="20"/>
                    <w:szCs w:val="20"/>
                  </w:rPr>
                  <m:t>i</m:t>
                </m:r>
              </m:e>
            </m:d>
          </m:sup>
        </m:sSup>
      </m:oMath>
      <w:r w:rsidRPr="00B3401D">
        <w:rPr>
          <w:rFonts w:ascii="Times New Roman" w:hAnsi="Times New Roman" w:cs="Times New Roman" w:hint="eastAsia"/>
          <w:sz w:val="20"/>
          <w:szCs w:val="20"/>
        </w:rPr>
        <w:t xml:space="preserve"> is the label for the i-th instance in U(i=</w:t>
      </w:r>
      <w:proofErr w:type="gramStart"/>
      <w:r w:rsidRPr="00B3401D">
        <w:rPr>
          <w:rFonts w:ascii="Times New Roman" w:hAnsi="Times New Roman" w:cs="Times New Roman" w:hint="eastAsia"/>
          <w:sz w:val="20"/>
          <w:szCs w:val="20"/>
        </w:rPr>
        <w:t>1,</w:t>
      </w:r>
      <w:r w:rsidRPr="00B3401D">
        <w:rPr>
          <w:rFonts w:ascii="Times New Roman" w:hAnsi="Times New Roman" w:cs="Times New Roman"/>
          <w:sz w:val="20"/>
          <w:szCs w:val="20"/>
        </w:rPr>
        <w:t>…</w:t>
      </w:r>
      <w:proofErr w:type="gramEnd"/>
      <w:r w:rsidRPr="00B3401D">
        <w:rPr>
          <w:rFonts w:ascii="Times New Roman" w:hAnsi="Times New Roman" w:cs="Times New Roman"/>
          <w:sz w:val="20"/>
          <w:szCs w:val="20"/>
        </w:rPr>
        <w:t>,n).</w:t>
      </w:r>
    </w:p>
    <w:p w:rsidR="00605DA0" w:rsidRPr="00B3401D" w:rsidRDefault="00605DA0" w:rsidP="00605DA0">
      <w:pPr>
        <w:pStyle w:val="a7"/>
        <w:numPr>
          <w:ilvl w:val="1"/>
          <w:numId w:val="5"/>
        </w:numPr>
        <w:ind w:firstLineChars="0"/>
        <w:rPr>
          <w:rFonts w:ascii="Times New Roman" w:hAnsi="Times New Roman" w:cs="Times New Roman"/>
          <w:b/>
          <w:sz w:val="28"/>
          <w:szCs w:val="28"/>
        </w:rPr>
      </w:pPr>
      <w:r w:rsidRPr="00B3401D">
        <w:rPr>
          <w:rFonts w:ascii="Times New Roman" w:hAnsi="Times New Roman" w:cs="Times New Roman"/>
          <w:b/>
          <w:sz w:val="28"/>
          <w:szCs w:val="28"/>
        </w:rPr>
        <w:t xml:space="preserve"> Mutual information</w:t>
      </w:r>
    </w:p>
    <w:p w:rsidR="00605DA0" w:rsidRPr="00B3401D" w:rsidRDefault="00605DA0" w:rsidP="00605DA0">
      <w:pPr>
        <w:ind w:firstLine="360"/>
        <w:rPr>
          <w:rFonts w:ascii="Times New Roman" w:hAnsi="Times New Roman" w:cs="Times New Roman"/>
          <w:sz w:val="20"/>
          <w:szCs w:val="20"/>
        </w:rPr>
      </w:pPr>
      <w:r w:rsidRPr="00B3401D">
        <w:rPr>
          <w:rFonts w:ascii="Times New Roman" w:hAnsi="Times New Roman" w:cs="Times New Roman"/>
          <w:sz w:val="20"/>
          <w:szCs w:val="20"/>
        </w:rPr>
        <w:t>MI is often used to measure the relevance of two random variables, which is defined as follows.</w:t>
      </w:r>
    </w:p>
    <w:p w:rsidR="00605DA0" w:rsidRPr="00B3401D" w:rsidRDefault="00605DA0" w:rsidP="00605DA0">
      <w:pPr>
        <w:ind w:firstLine="360"/>
        <w:rPr>
          <w:rFonts w:ascii="Times New Roman" w:hAnsi="Times New Roman" w:cs="Times New Roman"/>
          <w:sz w:val="20"/>
          <w:szCs w:val="20"/>
        </w:rPr>
      </w:pPr>
      <w:r w:rsidRPr="00B3401D">
        <w:rPr>
          <w:rFonts w:ascii="Times New Roman" w:hAnsi="Times New Roman" w:cs="Times New Roman"/>
          <w:sz w:val="20"/>
          <w:szCs w:val="20"/>
        </w:rPr>
        <w:t xml:space="preserve">Formally, given two discrete random variables X and </w:t>
      </w:r>
      <m:oMath>
        <m:r>
          <w:rPr>
            <w:rFonts w:ascii="Cambria Math" w:hAnsi="Cambria Math" w:cs="Times New Roman"/>
            <w:sz w:val="20"/>
            <w:szCs w:val="20"/>
          </w:rPr>
          <m:t>Y</m:t>
        </m:r>
      </m:oMath>
      <w:r w:rsidRPr="00B3401D">
        <w:rPr>
          <w:rFonts w:ascii="Times New Roman" w:hAnsi="Times New Roman" w:cs="Times New Roman"/>
          <w:sz w:val="20"/>
          <w:szCs w:val="20"/>
        </w:rPr>
        <w:t>,</w:t>
      </w:r>
      <w:r w:rsidRPr="00B3401D">
        <w:t xml:space="preserve"> </w:t>
      </w:r>
      <w:r w:rsidRPr="00B3401D">
        <w:rPr>
          <w:rFonts w:ascii="Times New Roman" w:hAnsi="Times New Roman" w:cs="Times New Roman"/>
          <w:sz w:val="20"/>
          <w:szCs w:val="20"/>
        </w:rPr>
        <w:t xml:space="preserve">MI between X and </w:t>
      </w:r>
      <m:oMath>
        <m:r>
          <w:rPr>
            <w:rFonts w:ascii="Cambria Math" w:hAnsi="Cambria Math" w:cs="Times New Roman"/>
            <w:sz w:val="20"/>
            <w:szCs w:val="20"/>
          </w:rPr>
          <m:t>Y</m:t>
        </m:r>
      </m:oMath>
      <w:r w:rsidRPr="00B3401D">
        <w:rPr>
          <w:rFonts w:ascii="Times New Roman" w:hAnsi="Times New Roman" w:cs="Times New Roman"/>
          <w:sz w:val="20"/>
          <w:szCs w:val="20"/>
        </w:rPr>
        <w:t xml:space="preserve"> with a joint probability mass function </w:t>
      </w:r>
      <m:oMath>
        <m:r>
          <w:rPr>
            <w:rFonts w:ascii="Cambria Math" w:hAnsi="Cambria Math" w:cs="Times New Roman"/>
            <w:sz w:val="20"/>
            <w:szCs w:val="20"/>
          </w:rPr>
          <m:t>p(x,y)</m:t>
        </m:r>
      </m:oMath>
      <w:r w:rsidRPr="00B3401D">
        <w:rPr>
          <w:rFonts w:ascii="Times New Roman" w:hAnsi="Times New Roman" w:cs="Times New Roman"/>
          <w:sz w:val="20"/>
          <w:szCs w:val="20"/>
        </w:rPr>
        <w:t xml:space="preserve"> and marginal probabilities </w:t>
      </w:r>
      <m:oMath>
        <m:r>
          <w:rPr>
            <w:rFonts w:ascii="Cambria Math" w:hAnsi="Cambria Math" w:cs="Times New Roman"/>
            <w:sz w:val="20"/>
            <w:szCs w:val="20"/>
          </w:rPr>
          <m:t>p(x)</m:t>
        </m:r>
      </m:oMath>
      <w:r w:rsidRPr="00B3401D">
        <w:rPr>
          <w:rFonts w:ascii="Times New Roman" w:hAnsi="Times New Roman" w:cs="Times New Roman"/>
          <w:sz w:val="20"/>
          <w:szCs w:val="20"/>
        </w:rPr>
        <w:t xml:space="preserve"> and </w:t>
      </w:r>
      <m:oMath>
        <m:r>
          <w:rPr>
            <w:rFonts w:ascii="Cambria Math" w:hAnsi="Cambria Math" w:cs="Times New Roman"/>
            <w:sz w:val="20"/>
            <w:szCs w:val="20"/>
          </w:rPr>
          <m:t>p(y)</m:t>
        </m:r>
      </m:oMath>
      <w:r w:rsidRPr="00B3401D">
        <w:rPr>
          <w:rFonts w:ascii="Times New Roman" w:hAnsi="Times New Roman" w:cs="Times New Roman"/>
          <w:sz w:val="20"/>
          <w:szCs w:val="20"/>
        </w:rPr>
        <w:t xml:space="preserve"> is defined as follows:</w:t>
      </w:r>
    </w:p>
    <w:p w:rsidR="00605DA0" w:rsidRPr="00B3401D" w:rsidRDefault="00605DA0" w:rsidP="00605DA0">
      <w:pPr>
        <w:rPr>
          <w:rFonts w:ascii="Times New Roman" w:hAnsi="Times New Roman" w:cs="Times New Roman"/>
        </w:rPr>
      </w:pPr>
      <w:r w:rsidRPr="00B3401D">
        <w:rPr>
          <w:rFonts w:ascii="Times New Roman" w:hAnsi="Times New Roman" w:cs="Times New Roman"/>
        </w:rPr>
        <w:tab/>
      </w:r>
      <w:r w:rsidRPr="00B3401D">
        <w:rPr>
          <w:rFonts w:ascii="Times New Roman" w:hAnsi="Times New Roman" w:cs="Times New Roman"/>
        </w:rPr>
        <w:tab/>
      </w:r>
      <w:r w:rsidRPr="00B3401D">
        <w:rPr>
          <w:rFonts w:ascii="Times New Roman" w:hAnsi="Times New Roman" w:cs="Times New Roman"/>
        </w:rPr>
        <w:tab/>
      </w:r>
      <w:r w:rsidRPr="00B3401D">
        <w:rPr>
          <w:rFonts w:ascii="Times New Roman" w:hAnsi="Times New Roman" w:cs="Times New Roman"/>
        </w:rPr>
        <w:tab/>
      </w:r>
      <w:r w:rsidRPr="00B3401D">
        <w:rPr>
          <w:rFonts w:ascii="Times New Roman" w:hAnsi="Times New Roman" w:cs="Times New Roman"/>
        </w:rPr>
        <w:tab/>
        <w:t xml:space="preserve">     </w:t>
      </w:r>
      <m:oMath>
        <m:r>
          <m:rPr>
            <m:sty m:val="p"/>
          </m:rPr>
          <w:rPr>
            <w:rFonts w:ascii="Cambria Math" w:hAnsi="Cambria Math" w:cs="Times New Roman"/>
          </w:rPr>
          <m:t xml:space="preserve"> I</m:t>
        </m:r>
        <m:d>
          <m:dPr>
            <m:ctrlPr>
              <w:rPr>
                <w:rFonts w:ascii="Cambria Math" w:hAnsi="Cambria Math" w:cs="Times New Roman"/>
              </w:rPr>
            </m:ctrlPr>
          </m:dPr>
          <m:e>
            <m:r>
              <m:rPr>
                <m:sty m:val="p"/>
              </m:rPr>
              <w:rPr>
                <w:rFonts w:ascii="Cambria Math" w:hAnsi="Cambria Math" w:cs="Times New Roman" w:hint="eastAsia"/>
              </w:rPr>
              <m:t>X</m:t>
            </m:r>
            <m:r>
              <m:rPr>
                <m:sty m:val="p"/>
              </m:rPr>
              <w:rPr>
                <w:rFonts w:ascii="Cambria Math" w:hAnsi="Cambria Math" w:cs="Times New Roman"/>
              </w:rPr>
              <m:t>;</m:t>
            </m:r>
            <m:r>
              <w:rPr>
                <w:rFonts w:ascii="Cambria Math" w:hAnsi="Cambria Math" w:cs="Times New Roman"/>
              </w:rPr>
              <m:t>Y</m:t>
            </m:r>
          </m:e>
        </m:d>
        <m:r>
          <m:rPr>
            <m:sty m:val="p"/>
          </m:rPr>
          <w:rPr>
            <w:rFonts w:ascii="Cambria Math" w:hAnsi="Cambria Math" w:cs="Times New Roman"/>
          </w:rPr>
          <m:t>=</m:t>
        </m:r>
        <m:nary>
          <m:naryPr>
            <m:chr m:val="∑"/>
            <m:limLoc m:val="undOvr"/>
            <m:supHide m:val="1"/>
            <m:ctrlPr>
              <w:rPr>
                <w:rFonts w:ascii="Cambria Math" w:hAnsi="Cambria Math" w:cs="Times New Roman"/>
              </w:rPr>
            </m:ctrlPr>
          </m:naryPr>
          <m:sub>
            <m:r>
              <w:rPr>
                <w:rFonts w:ascii="Cambria Math" w:hAnsi="Cambria Math" w:cs="Times New Roman"/>
              </w:rPr>
              <m:t>x∈X</m:t>
            </m:r>
          </m:sub>
          <m:sup/>
          <m:e>
            <m:nary>
              <m:naryPr>
                <m:chr m:val="∑"/>
                <m:limLoc m:val="undOvr"/>
                <m:supHide m:val="1"/>
                <m:ctrlPr>
                  <w:rPr>
                    <w:rFonts w:ascii="Cambria Math" w:hAnsi="Cambria Math" w:cs="Times New Roman"/>
                    <w:i/>
                  </w:rPr>
                </m:ctrlPr>
              </m:naryPr>
              <m:sub>
                <m:r>
                  <w:rPr>
                    <w:rFonts w:ascii="Cambria Math" w:hAnsi="Cambria Math" w:cs="Times New Roman"/>
                  </w:rPr>
                  <m:t>yϵY</m:t>
                </m:r>
              </m:sub>
              <m:sup/>
              <m:e>
                <m:r>
                  <w:rPr>
                    <w:rFonts w:ascii="Cambria Math" w:hAnsi="Cambria Math" w:cs="Times New Roman"/>
                  </w:rPr>
                  <m:t>log</m:t>
                </m:r>
                <m:f>
                  <m:fPr>
                    <m:ctrlPr>
                      <w:rPr>
                        <w:rFonts w:ascii="Cambria Math" w:hAnsi="Cambria Math" w:cs="Times New Roman"/>
                        <w:i/>
                      </w:rPr>
                    </m:ctrlPr>
                  </m:fPr>
                  <m:num>
                    <m:r>
                      <w:rPr>
                        <w:rFonts w:ascii="Cambria Math" w:hAnsi="Cambria Math" w:cs="Times New Roman"/>
                      </w:rPr>
                      <m:t>p(x,y)</m:t>
                    </m:r>
                  </m:num>
                  <m:den>
                    <m:r>
                      <w:rPr>
                        <w:rFonts w:ascii="Cambria Math" w:hAnsi="Cambria Math" w:cs="Times New Roman"/>
                      </w:rPr>
                      <m:t>p</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p(y)</m:t>
                    </m:r>
                  </m:den>
                </m:f>
              </m:e>
            </m:nary>
          </m:e>
        </m:nary>
      </m:oMath>
    </w:p>
    <w:p w:rsidR="00605DA0" w:rsidRPr="00B3401D" w:rsidRDefault="00605DA0" w:rsidP="00605DA0">
      <w:pPr>
        <w:ind w:firstLine="360"/>
        <w:jc w:val="both"/>
        <w:rPr>
          <w:rFonts w:ascii="Times New Roman" w:hAnsi="Times New Roman" w:cs="Times New Roman"/>
          <w:sz w:val="20"/>
          <w:szCs w:val="20"/>
        </w:rPr>
      </w:pPr>
      <w:r w:rsidRPr="00B3401D">
        <w:rPr>
          <w:rFonts w:ascii="Times New Roman" w:hAnsi="Times New Roman" w:cs="Times New Roman"/>
          <w:sz w:val="20"/>
          <w:szCs w:val="20"/>
        </w:rPr>
        <w:t>The larger the value of MI, the larger the relevance of</w:t>
      </w:r>
      <w:r w:rsidRPr="00B3401D">
        <w:rPr>
          <w:rFonts w:ascii="Times New Roman" w:hAnsi="Times New Roman" w:cs="Times New Roman" w:hint="eastAsia"/>
          <w:sz w:val="20"/>
          <w:szCs w:val="20"/>
        </w:rPr>
        <w:t xml:space="preserve"> X</w:t>
      </w:r>
      <w:r w:rsidRPr="00B3401D">
        <w:rPr>
          <w:rFonts w:ascii="Times New Roman" w:hAnsi="Times New Roman" w:cs="Times New Roman"/>
          <w:sz w:val="20"/>
          <w:szCs w:val="20"/>
        </w:rPr>
        <w:t xml:space="preserve"> and </w:t>
      </w:r>
      <m:oMath>
        <m:r>
          <w:rPr>
            <w:rFonts w:ascii="Cambria Math" w:hAnsi="Cambria Math" w:cs="Times New Roman"/>
            <w:sz w:val="20"/>
            <w:szCs w:val="20"/>
          </w:rPr>
          <m:t>Y</m:t>
        </m:r>
      </m:oMath>
      <w:r w:rsidRPr="00B3401D">
        <w:rPr>
          <w:rFonts w:ascii="Times New Roman" w:hAnsi="Times New Roman" w:cs="Times New Roman" w:hint="eastAsia"/>
          <w:sz w:val="20"/>
          <w:szCs w:val="20"/>
        </w:rPr>
        <w:t xml:space="preserve"> is. </w:t>
      </w:r>
      <w:r w:rsidRPr="00B3401D">
        <w:rPr>
          <w:rFonts w:ascii="Times New Roman" w:hAnsi="Times New Roman" w:cs="Times New Roman"/>
          <w:sz w:val="20"/>
          <w:szCs w:val="20"/>
        </w:rPr>
        <w:t>Considering features as variables, the larger the value of MI, the larger the relevance among features is, the more instances with different labels could be distinguished.</w:t>
      </w:r>
    </w:p>
    <w:p w:rsidR="00605DA0" w:rsidRPr="00B3401D" w:rsidRDefault="00605DA0" w:rsidP="00605DA0">
      <w:pPr>
        <w:ind w:firstLine="360"/>
        <w:jc w:val="both"/>
        <w:rPr>
          <w:rFonts w:ascii="Times New Roman" w:hAnsi="Times New Roman" w:cs="Times New Roman"/>
          <w:sz w:val="20"/>
          <w:szCs w:val="20"/>
        </w:rPr>
      </w:pPr>
      <w:r w:rsidRPr="00B3401D">
        <w:rPr>
          <w:rFonts w:ascii="Times New Roman" w:hAnsi="Times New Roman" w:cs="Times New Roman"/>
          <w:sz w:val="20"/>
          <w:szCs w:val="20"/>
        </w:rPr>
        <w:lastRenderedPageBreak/>
        <w:t xml:space="preserve">  </w:t>
      </w:r>
      <w:r w:rsidRPr="00B3401D">
        <w:rPr>
          <w:rFonts w:ascii="Times New Roman" w:hAnsi="Times New Roman" w:cs="Times New Roman" w:hint="eastAsia"/>
          <w:sz w:val="20"/>
          <w:szCs w:val="20"/>
        </w:rPr>
        <w:t>Just as described in</w:t>
      </w:r>
      <w:r w:rsidRPr="00B3401D">
        <w:rPr>
          <w:rFonts w:ascii="Times New Roman" w:hAnsi="Times New Roman" w:cs="Times New Roman"/>
          <w:sz w:val="20"/>
          <w:szCs w:val="20"/>
        </w:rPr>
        <w:t xml:space="preserve"> [</w:t>
      </w:r>
      <w:r w:rsidRPr="00B3401D">
        <w:rPr>
          <w:rFonts w:ascii="Times New Roman" w:hAnsi="Times New Roman" w:cs="Times New Roman" w:hint="eastAsia"/>
          <w:sz w:val="20"/>
          <w:szCs w:val="20"/>
        </w:rPr>
        <w:t>17</w:t>
      </w:r>
      <w:r w:rsidRPr="00B3401D">
        <w:rPr>
          <w:rFonts w:ascii="Times New Roman" w:hAnsi="Times New Roman" w:cs="Times New Roman"/>
          <w:sz w:val="20"/>
          <w:szCs w:val="20"/>
        </w:rPr>
        <w:t>], MI can be written as the following equation:</w:t>
      </w:r>
    </w:p>
    <w:p w:rsidR="00605DA0" w:rsidRPr="00B3401D" w:rsidRDefault="00605DA0" w:rsidP="00605DA0">
      <w:pPr>
        <w:ind w:firstLine="360"/>
        <w:rPr>
          <w:rFonts w:ascii="Times New Roman" w:hAnsi="Times New Roman" w:cs="Times New Roman"/>
          <w:sz w:val="20"/>
          <w:szCs w:val="20"/>
        </w:rPr>
      </w:pPr>
      <w:r w:rsidRPr="00B3401D">
        <w:rPr>
          <w:rFonts w:ascii="Times New Roman" w:hAnsi="Times New Roman" w:cs="Times New Roman"/>
          <w:sz w:val="20"/>
          <w:szCs w:val="20"/>
        </w:rPr>
        <w:t xml:space="preserve">    </w:t>
      </w:r>
      <w:r w:rsidRPr="00B3401D">
        <w:rPr>
          <w:rFonts w:ascii="Times New Roman" w:hAnsi="Times New Roman" w:cs="Times New Roman"/>
          <w:sz w:val="20"/>
          <w:szCs w:val="20"/>
        </w:rPr>
        <w:tab/>
      </w:r>
      <w:r w:rsidRPr="00B3401D">
        <w:rPr>
          <w:rFonts w:ascii="Times New Roman" w:hAnsi="Times New Roman" w:cs="Times New Roman"/>
          <w:sz w:val="20"/>
          <w:szCs w:val="20"/>
        </w:rPr>
        <w:tab/>
      </w:r>
      <w:r w:rsidRPr="00B3401D">
        <w:rPr>
          <w:rFonts w:ascii="Times New Roman" w:hAnsi="Times New Roman" w:cs="Times New Roman"/>
          <w:sz w:val="20"/>
          <w:szCs w:val="20"/>
        </w:rPr>
        <w:tab/>
      </w:r>
      <w:r w:rsidRPr="00B3401D">
        <w:rPr>
          <w:rFonts w:ascii="Times New Roman" w:hAnsi="Times New Roman" w:cs="Times New Roman"/>
          <w:sz w:val="20"/>
          <w:szCs w:val="20"/>
        </w:rPr>
        <w:tab/>
      </w:r>
      <m:oMath>
        <m:r>
          <m:rPr>
            <m:sty m:val="p"/>
          </m:rPr>
          <w:rPr>
            <w:rFonts w:ascii="Cambria Math" w:hAnsi="Cambria Math" w:cs="Times New Roman"/>
            <w:sz w:val="20"/>
            <w:szCs w:val="20"/>
          </w:rPr>
          <m:t>I</m:t>
        </m:r>
        <m:d>
          <m:dPr>
            <m:ctrlPr>
              <w:rPr>
                <w:rFonts w:ascii="Cambria Math" w:hAnsi="Cambria Math" w:cs="Times New Roman"/>
                <w:sz w:val="20"/>
                <w:szCs w:val="20"/>
              </w:rPr>
            </m:ctrlPr>
          </m:dPr>
          <m:e>
            <m:r>
              <m:rPr>
                <m:sty m:val="p"/>
              </m:rPr>
              <w:rPr>
                <w:rFonts w:ascii="Cambria Math" w:hAnsi="Cambria Math" w:cs="Times New Roman"/>
                <w:sz w:val="20"/>
                <w:szCs w:val="20"/>
              </w:rPr>
              <m:t>X</m:t>
            </m:r>
            <m:r>
              <w:rPr>
                <w:rFonts w:ascii="Cambria Math" w:hAnsi="Cambria Math" w:cs="Times New Roman"/>
                <w:sz w:val="20"/>
                <w:szCs w:val="20"/>
              </w:rPr>
              <m:t>;Y</m:t>
            </m:r>
            <m:ctrlPr>
              <w:rPr>
                <w:rFonts w:ascii="Cambria Math" w:hAnsi="Cambria Math" w:cs="Times New Roman"/>
                <w:i/>
                <w:sz w:val="20"/>
                <w:szCs w:val="20"/>
              </w:rPr>
            </m:ctrlPr>
          </m:e>
        </m:d>
        <m:r>
          <w:rPr>
            <w:rFonts w:ascii="Cambria Math" w:hAnsi="Cambria Math" w:cs="Times New Roman"/>
            <w:sz w:val="20"/>
            <w:szCs w:val="20"/>
          </w:rPr>
          <m:t>=H</m:t>
        </m:r>
        <m:d>
          <m:dPr>
            <m:ctrlPr>
              <w:rPr>
                <w:rFonts w:ascii="Cambria Math" w:hAnsi="Cambria Math" w:cs="Times New Roman"/>
                <w:i/>
                <w:sz w:val="20"/>
                <w:szCs w:val="20"/>
              </w:rPr>
            </m:ctrlPr>
          </m:dPr>
          <m:e>
            <m:r>
              <w:rPr>
                <w:rFonts w:ascii="Cambria Math" w:hAnsi="Cambria Math" w:cs="Times New Roman"/>
                <w:sz w:val="20"/>
                <w:szCs w:val="20"/>
              </w:rPr>
              <m:t>X</m:t>
            </m:r>
          </m:e>
        </m:d>
        <m:r>
          <w:rPr>
            <w:rFonts w:ascii="Cambria Math" w:hAnsi="Cambria Math" w:cs="Times New Roman"/>
            <w:sz w:val="20"/>
            <w:szCs w:val="20"/>
          </w:rPr>
          <m:t>-H</m:t>
        </m:r>
        <m:d>
          <m:dPr>
            <m:ctrlPr>
              <w:rPr>
                <w:rFonts w:ascii="Cambria Math" w:hAnsi="Cambria Math" w:cs="Times New Roman"/>
                <w:i/>
                <w:sz w:val="20"/>
                <w:szCs w:val="20"/>
              </w:rPr>
            </m:ctrlPr>
          </m:dPr>
          <m:e>
            <m:r>
              <w:rPr>
                <w:rFonts w:ascii="Cambria Math" w:hAnsi="Cambria Math" w:cs="Times New Roman"/>
                <w:sz w:val="20"/>
                <w:szCs w:val="20"/>
              </w:rPr>
              <m:t>X</m:t>
            </m:r>
          </m:e>
          <m:e>
            <m:r>
              <w:rPr>
                <w:rFonts w:ascii="Cambria Math" w:hAnsi="Cambria Math" w:cs="Times New Roman"/>
                <w:sz w:val="20"/>
                <w:szCs w:val="20"/>
              </w:rPr>
              <m:t>Y</m:t>
            </m:r>
          </m:e>
        </m:d>
        <m:r>
          <w:rPr>
            <w:rFonts w:ascii="Cambria Math" w:hAnsi="Cambria Math" w:cs="Times New Roman"/>
            <w:sz w:val="20"/>
            <w:szCs w:val="20"/>
          </w:rPr>
          <m:t>=H</m:t>
        </m:r>
        <m:d>
          <m:dPr>
            <m:ctrlPr>
              <w:rPr>
                <w:rFonts w:ascii="Cambria Math" w:hAnsi="Cambria Math" w:cs="Times New Roman"/>
                <w:i/>
                <w:sz w:val="20"/>
                <w:szCs w:val="20"/>
              </w:rPr>
            </m:ctrlPr>
          </m:dPr>
          <m:e>
            <m:r>
              <w:rPr>
                <w:rFonts w:ascii="Cambria Math" w:hAnsi="Cambria Math" w:cs="Times New Roman"/>
                <w:sz w:val="20"/>
                <w:szCs w:val="20"/>
              </w:rPr>
              <m:t>Y</m:t>
            </m:r>
          </m:e>
        </m:d>
        <m:r>
          <w:rPr>
            <w:rFonts w:ascii="Cambria Math" w:hAnsi="Cambria Math" w:cs="Times New Roman"/>
            <w:sz w:val="20"/>
            <w:szCs w:val="20"/>
          </w:rPr>
          <m:t>-H(Y|X)</m:t>
        </m:r>
      </m:oMath>
    </w:p>
    <w:p w:rsidR="00605DA0" w:rsidRPr="00B3401D" w:rsidRDefault="00605DA0" w:rsidP="00605DA0">
      <w:pPr>
        <w:ind w:firstLine="360"/>
        <w:jc w:val="both"/>
        <w:rPr>
          <w:rFonts w:ascii="Times New Roman" w:hAnsi="Times New Roman" w:cs="Times New Roman"/>
          <w:sz w:val="20"/>
          <w:szCs w:val="20"/>
        </w:rPr>
      </w:pPr>
      <w:r w:rsidRPr="00B3401D">
        <w:rPr>
          <w:rFonts w:ascii="Times New Roman" w:hAnsi="Times New Roman" w:cs="Times New Roman"/>
          <w:sz w:val="20"/>
          <w:szCs w:val="20"/>
        </w:rPr>
        <w:t xml:space="preserve">Where </w:t>
      </w:r>
      <m:oMath>
        <m:r>
          <w:rPr>
            <w:rFonts w:ascii="Cambria Math" w:hAnsi="Cambria Math" w:cs="Times New Roman"/>
            <w:sz w:val="20"/>
            <w:szCs w:val="20"/>
          </w:rPr>
          <m:t>H</m:t>
        </m:r>
        <m:d>
          <m:dPr>
            <m:ctrlPr>
              <w:rPr>
                <w:rFonts w:ascii="Cambria Math" w:hAnsi="Cambria Math" w:cs="Times New Roman"/>
                <w:i/>
                <w:sz w:val="20"/>
                <w:szCs w:val="20"/>
              </w:rPr>
            </m:ctrlPr>
          </m:dPr>
          <m:e>
            <m:r>
              <w:rPr>
                <w:rFonts w:ascii="Cambria Math" w:hAnsi="Cambria Math" w:cs="Times New Roman"/>
                <w:sz w:val="20"/>
                <w:szCs w:val="20"/>
              </w:rPr>
              <m:t>X</m:t>
            </m:r>
          </m:e>
        </m:d>
        <m:r>
          <w:rPr>
            <w:rFonts w:ascii="Cambria Math" w:hAnsi="Cambria Math" w:cs="Times New Roman"/>
            <w:sz w:val="20"/>
            <w:szCs w:val="20"/>
          </w:rPr>
          <m:t>=-</m:t>
        </m:r>
        <m:nary>
          <m:naryPr>
            <m:chr m:val="∑"/>
            <m:limLoc m:val="undOvr"/>
            <m:subHide m:val="1"/>
            <m:supHide m:val="1"/>
            <m:ctrlPr>
              <w:rPr>
                <w:rFonts w:ascii="Cambria Math" w:hAnsi="Cambria Math" w:cs="Times New Roman"/>
                <w:i/>
                <w:sz w:val="20"/>
                <w:szCs w:val="20"/>
              </w:rPr>
            </m:ctrlPr>
          </m:naryPr>
          <m:sub/>
          <m:sup/>
          <m:e>
            <m:r>
              <w:rPr>
                <w:rFonts w:ascii="Cambria Math" w:hAnsi="Cambria Math" w:cs="Times New Roman"/>
                <w:sz w:val="20"/>
                <w:szCs w:val="20"/>
              </w:rPr>
              <m:t>p</m:t>
            </m:r>
            <m:d>
              <m:dPr>
                <m:ctrlPr>
                  <w:rPr>
                    <w:rFonts w:ascii="Cambria Math" w:hAnsi="Cambria Math" w:cs="Times New Roman"/>
                    <w:i/>
                    <w:sz w:val="20"/>
                    <w:szCs w:val="20"/>
                  </w:rPr>
                </m:ctrlPr>
              </m:dPr>
              <m:e>
                <m:r>
                  <w:rPr>
                    <w:rFonts w:ascii="Cambria Math" w:hAnsi="Cambria Math" w:cs="Times New Roman"/>
                    <w:sz w:val="20"/>
                    <w:szCs w:val="20"/>
                  </w:rPr>
                  <m:t>x</m:t>
                </m:r>
              </m:e>
            </m:d>
            <m:r>
              <w:rPr>
                <w:rFonts w:ascii="Cambria Math" w:hAnsi="Cambria Math" w:cs="Times New Roman"/>
                <w:sz w:val="20"/>
                <w:szCs w:val="20"/>
              </w:rPr>
              <m:t>logp(x)</m:t>
            </m:r>
          </m:e>
        </m:nary>
      </m:oMath>
      <w:r w:rsidRPr="00B3401D">
        <w:rPr>
          <w:rFonts w:ascii="Times New Roman" w:hAnsi="Times New Roman" w:cs="Times New Roman" w:hint="eastAsia"/>
          <w:sz w:val="20"/>
          <w:szCs w:val="20"/>
        </w:rPr>
        <w:t xml:space="preserve"> </w:t>
      </w:r>
      <w:r w:rsidRPr="00B3401D">
        <w:rPr>
          <w:rFonts w:ascii="Times New Roman" w:hAnsi="Times New Roman" w:cs="Times New Roman"/>
          <w:sz w:val="20"/>
          <w:szCs w:val="20"/>
        </w:rPr>
        <w:t xml:space="preserve">is the information entropy, </w:t>
      </w:r>
      <m:oMath>
        <m:r>
          <m:rPr>
            <m:sty m:val="p"/>
          </m:rPr>
          <w:rPr>
            <w:rFonts w:ascii="Cambria Math" w:hAnsi="Cambria Math" w:cs="Times New Roman"/>
            <w:sz w:val="20"/>
            <w:szCs w:val="20"/>
          </w:rPr>
          <m:t>H</m:t>
        </m:r>
        <m:d>
          <m:dPr>
            <m:ctrlPr>
              <w:rPr>
                <w:rFonts w:ascii="Cambria Math" w:hAnsi="Cambria Math" w:cs="Times New Roman"/>
                <w:sz w:val="20"/>
                <w:szCs w:val="20"/>
              </w:rPr>
            </m:ctrlPr>
          </m:dPr>
          <m:e>
            <m:r>
              <m:rPr>
                <m:sty m:val="p"/>
              </m:rPr>
              <w:rPr>
                <w:rFonts w:ascii="Cambria Math" w:hAnsi="Cambria Math" w:cs="Times New Roman"/>
                <w:sz w:val="20"/>
                <w:szCs w:val="20"/>
              </w:rPr>
              <m:t>X</m:t>
            </m:r>
          </m:e>
          <m:e>
            <m:r>
              <m:rPr>
                <m:sty m:val="p"/>
              </m:rPr>
              <w:rPr>
                <w:rFonts w:ascii="Cambria Math" w:hAnsi="Cambria Math" w:cs="Times New Roman"/>
                <w:sz w:val="20"/>
                <w:szCs w:val="20"/>
              </w:rPr>
              <m:t>Y</m:t>
            </m:r>
          </m:e>
        </m:d>
        <m:r>
          <m:rPr>
            <m:sty m:val="p"/>
          </m:rPr>
          <w:rPr>
            <w:rFonts w:ascii="Cambria Math" w:hAnsi="Cambria Math" w:cs="Times New Roman"/>
            <w:sz w:val="20"/>
            <w:szCs w:val="20"/>
          </w:rPr>
          <m:t>=-</m:t>
        </m:r>
        <m:nary>
          <m:naryPr>
            <m:chr m:val="∑"/>
            <m:limLoc m:val="undOvr"/>
            <m:subHide m:val="1"/>
            <m:supHide m:val="1"/>
            <m:ctrlPr>
              <w:rPr>
                <w:rFonts w:ascii="Cambria Math" w:hAnsi="Cambria Math" w:cs="Times New Roman"/>
                <w:sz w:val="20"/>
                <w:szCs w:val="20"/>
              </w:rPr>
            </m:ctrlPr>
          </m:naryPr>
          <m:sub/>
          <m:sup/>
          <m:e>
            <m:nary>
              <m:naryPr>
                <m:chr m:val="∑"/>
                <m:limLoc m:val="undOvr"/>
                <m:subHide m:val="1"/>
                <m:supHide m:val="1"/>
                <m:ctrlPr>
                  <w:rPr>
                    <w:rFonts w:ascii="Cambria Math" w:hAnsi="Cambria Math" w:cs="Times New Roman"/>
                    <w:i/>
                    <w:sz w:val="20"/>
                    <w:szCs w:val="20"/>
                  </w:rPr>
                </m:ctrlPr>
              </m:naryPr>
              <m:sub/>
              <m:sup/>
              <m:e>
                <m:r>
                  <w:ins w:id="21" w:author="Happy" w:date="2018-10-29T20:45:00Z">
                    <w:rPr>
                      <w:rFonts w:ascii="Cambria Math" w:hAnsi="Cambria Math" w:cs="Times New Roman"/>
                      <w:sz w:val="20"/>
                      <w:szCs w:val="20"/>
                    </w:rPr>
                    <m:t>p</m:t>
                  </w:ins>
                </m:r>
                <m:d>
                  <m:dPr>
                    <m:ctrlPr>
                      <w:ins w:id="22" w:author="Happy" w:date="2018-10-29T20:45:00Z">
                        <w:rPr>
                          <w:rFonts w:ascii="Cambria Math" w:hAnsi="Cambria Math" w:cs="Times New Roman"/>
                          <w:i/>
                          <w:sz w:val="20"/>
                          <w:szCs w:val="20"/>
                        </w:rPr>
                      </w:ins>
                    </m:ctrlPr>
                  </m:dPr>
                  <m:e>
                    <m:r>
                      <w:ins w:id="23" w:author="Happy" w:date="2018-10-29T20:45:00Z">
                        <w:rPr>
                          <w:rFonts w:ascii="Cambria Math" w:hAnsi="Cambria Math" w:cs="Times New Roman"/>
                          <w:sz w:val="20"/>
                          <w:szCs w:val="20"/>
                        </w:rPr>
                        <m:t>x,y</m:t>
                      </w:ins>
                    </m:r>
                  </m:e>
                </m:d>
                <m:func>
                  <m:funcPr>
                    <m:ctrlPr>
                      <w:ins w:id="24" w:author="Happy" w:date="2018-10-29T20:45:00Z">
                        <w:rPr>
                          <w:rFonts w:ascii="Cambria Math" w:hAnsi="Cambria Math" w:cs="Times New Roman"/>
                          <w:sz w:val="20"/>
                          <w:szCs w:val="20"/>
                        </w:rPr>
                      </w:ins>
                    </m:ctrlPr>
                  </m:funcPr>
                  <m:fName>
                    <m:r>
                      <w:ins w:id="25" w:author="Happy" w:date="2018-10-29T20:45:00Z">
                        <m:rPr>
                          <m:sty m:val="p"/>
                        </m:rPr>
                        <w:rPr>
                          <w:rFonts w:ascii="Cambria Math" w:hAnsi="Cambria Math" w:cs="Times New Roman"/>
                          <w:sz w:val="20"/>
                          <w:szCs w:val="20"/>
                        </w:rPr>
                        <m:t>log</m:t>
                      </w:ins>
                    </m:r>
                  </m:fName>
                  <m:e>
                    <m:r>
                      <w:ins w:id="26" w:author="Happy" w:date="2018-10-29T20:45:00Z">
                        <w:rPr>
                          <w:rFonts w:ascii="Cambria Math" w:hAnsi="Cambria Math" w:cs="Times New Roman"/>
                          <w:sz w:val="20"/>
                          <w:szCs w:val="20"/>
                        </w:rPr>
                        <m:t>p</m:t>
                      </w:ins>
                    </m:r>
                    <m:d>
                      <m:dPr>
                        <m:ctrlPr>
                          <w:ins w:id="27" w:author="Happy" w:date="2018-10-29T20:45:00Z">
                            <w:rPr>
                              <w:rFonts w:ascii="Cambria Math" w:hAnsi="Cambria Math" w:cs="Times New Roman"/>
                              <w:i/>
                              <w:sz w:val="20"/>
                              <w:szCs w:val="20"/>
                            </w:rPr>
                          </w:ins>
                        </m:ctrlPr>
                      </m:dPr>
                      <m:e>
                        <m:r>
                          <w:ins w:id="28" w:author="Happy" w:date="2018-10-29T20:45:00Z">
                            <w:rPr>
                              <w:rFonts w:ascii="Cambria Math" w:hAnsi="Cambria Math" w:cs="Times New Roman"/>
                              <w:sz w:val="20"/>
                              <w:szCs w:val="20"/>
                            </w:rPr>
                            <m:t>x</m:t>
                          </w:ins>
                        </m:r>
                      </m:e>
                      <m:e>
                        <m:r>
                          <w:ins w:id="29" w:author="Happy" w:date="2018-10-29T20:45:00Z">
                            <w:rPr>
                              <w:rFonts w:ascii="Cambria Math" w:hAnsi="Cambria Math" w:cs="Times New Roman"/>
                              <w:sz w:val="20"/>
                              <w:szCs w:val="20"/>
                            </w:rPr>
                            <m:t>y</m:t>
                          </w:ins>
                        </m:r>
                      </m:e>
                    </m:d>
                  </m:e>
                </m:func>
              </m:e>
            </m:nary>
            <m:r>
              <w:del w:id="30" w:author="Happy" w:date="2018-10-29T20:45:00Z">
                <w:rPr>
                  <w:rFonts w:ascii="Cambria Math" w:hAnsi="Cambria Math" w:cs="Times New Roman"/>
                  <w:sz w:val="20"/>
                  <w:szCs w:val="20"/>
                </w:rPr>
                <m:t>p</m:t>
              </w:del>
            </m:r>
            <m:d>
              <m:dPr>
                <m:ctrlPr>
                  <w:del w:id="31" w:author="Happy" w:date="2018-10-29T20:45:00Z">
                    <w:rPr>
                      <w:rFonts w:ascii="Cambria Math" w:hAnsi="Cambria Math" w:cs="Times New Roman"/>
                      <w:i/>
                      <w:sz w:val="20"/>
                      <w:szCs w:val="20"/>
                    </w:rPr>
                  </w:del>
                </m:ctrlPr>
              </m:dPr>
              <m:e>
                <m:r>
                  <w:del w:id="32" w:author="Happy" w:date="2018-10-29T20:45:00Z">
                    <w:rPr>
                      <w:rFonts w:ascii="Cambria Math" w:hAnsi="Cambria Math" w:cs="Times New Roman"/>
                      <w:sz w:val="20"/>
                      <w:szCs w:val="20"/>
                    </w:rPr>
                    <m:t>x,y</m:t>
                  </w:del>
                </m:r>
              </m:e>
            </m:d>
            <m:func>
              <m:funcPr>
                <m:ctrlPr>
                  <w:del w:id="33" w:author="Happy" w:date="2018-10-29T20:45:00Z">
                    <w:rPr>
                      <w:rFonts w:ascii="Cambria Math" w:hAnsi="Cambria Math" w:cs="Times New Roman"/>
                      <w:sz w:val="20"/>
                      <w:szCs w:val="20"/>
                    </w:rPr>
                  </w:del>
                </m:ctrlPr>
              </m:funcPr>
              <m:fName>
                <m:r>
                  <w:del w:id="34" w:author="Happy" w:date="2018-10-29T20:45:00Z">
                    <m:rPr>
                      <m:sty m:val="p"/>
                    </m:rPr>
                    <w:rPr>
                      <w:rFonts w:ascii="Cambria Math" w:hAnsi="Cambria Math" w:cs="Times New Roman"/>
                      <w:sz w:val="20"/>
                      <w:szCs w:val="20"/>
                    </w:rPr>
                    <m:t>log</m:t>
                  </w:del>
                </m:r>
              </m:fName>
              <m:e>
                <m:r>
                  <w:del w:id="35" w:author="Happy" w:date="2018-10-29T20:45:00Z">
                    <w:rPr>
                      <w:rFonts w:ascii="Cambria Math" w:hAnsi="Cambria Math" w:cs="Times New Roman"/>
                      <w:sz w:val="20"/>
                      <w:szCs w:val="20"/>
                    </w:rPr>
                    <m:t>p</m:t>
                  </w:del>
                </m:r>
                <m:d>
                  <m:dPr>
                    <m:ctrlPr>
                      <w:del w:id="36" w:author="Happy" w:date="2018-10-29T20:45:00Z">
                        <w:rPr>
                          <w:rFonts w:ascii="Cambria Math" w:hAnsi="Cambria Math" w:cs="Times New Roman"/>
                          <w:i/>
                          <w:sz w:val="20"/>
                          <w:szCs w:val="20"/>
                        </w:rPr>
                      </w:del>
                    </m:ctrlPr>
                  </m:dPr>
                  <m:e>
                    <m:r>
                      <w:del w:id="37" w:author="Happy" w:date="2018-10-29T20:45:00Z">
                        <w:rPr>
                          <w:rFonts w:ascii="Cambria Math" w:hAnsi="Cambria Math" w:cs="Times New Roman"/>
                          <w:sz w:val="20"/>
                          <w:szCs w:val="20"/>
                        </w:rPr>
                        <m:t>x</m:t>
                      </w:del>
                    </m:r>
                  </m:e>
                  <m:e>
                    <m:r>
                      <w:del w:id="38" w:author="Happy" w:date="2018-10-29T20:45:00Z">
                        <w:rPr>
                          <w:rFonts w:ascii="Cambria Math" w:hAnsi="Cambria Math" w:cs="Times New Roman"/>
                          <w:sz w:val="20"/>
                          <w:szCs w:val="20"/>
                        </w:rPr>
                        <m:t>y</m:t>
                      </w:del>
                    </m:r>
                  </m:e>
                </m:d>
              </m:e>
            </m:func>
          </m:e>
        </m:nary>
      </m:oMath>
      <w:r w:rsidRPr="00B3401D">
        <w:rPr>
          <w:rFonts w:ascii="Times New Roman" w:hAnsi="Times New Roman" w:cs="Times New Roman" w:hint="eastAsia"/>
          <w:sz w:val="20"/>
          <w:szCs w:val="20"/>
        </w:rPr>
        <w:t xml:space="preserve"> </w:t>
      </w:r>
      <w:r w:rsidRPr="00B3401D">
        <w:rPr>
          <w:rFonts w:ascii="Times New Roman" w:hAnsi="Times New Roman" w:cs="Times New Roman"/>
          <w:sz w:val="20"/>
          <w:szCs w:val="20"/>
        </w:rPr>
        <w:t xml:space="preserve">is the conditional entropy. It is easy to derive the range of mutual information </w:t>
      </w:r>
      <m:oMath>
        <m:r>
          <m:rPr>
            <m:sty m:val="p"/>
          </m:rPr>
          <w:rPr>
            <w:rFonts w:ascii="Cambria Math" w:hAnsi="Cambria Math" w:cs="Times New Roman"/>
            <w:sz w:val="20"/>
            <w:szCs w:val="20"/>
          </w:rPr>
          <m:t>I</m:t>
        </m:r>
        <m:d>
          <m:dPr>
            <m:ctrlPr>
              <w:rPr>
                <w:rFonts w:ascii="Cambria Math" w:hAnsi="Cambria Math" w:cs="Times New Roman"/>
                <w:sz w:val="20"/>
                <w:szCs w:val="20"/>
              </w:rPr>
            </m:ctrlPr>
          </m:dPr>
          <m:e>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k</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t</m:t>
                </m:r>
              </m:sub>
            </m:sSub>
            <m:ctrlPr>
              <w:rPr>
                <w:rFonts w:ascii="Cambria Math" w:hAnsi="Cambria Math" w:cs="Times New Roman"/>
                <w:i/>
                <w:sz w:val="20"/>
                <w:szCs w:val="20"/>
              </w:rPr>
            </m:ctrlPr>
          </m:e>
        </m:d>
      </m:oMath>
      <w:r w:rsidRPr="00B3401D">
        <w:rPr>
          <w:rFonts w:ascii="Times New Roman" w:hAnsi="Times New Roman" w:cs="Times New Roman"/>
          <w:sz w:val="20"/>
          <w:szCs w:val="20"/>
        </w:rPr>
        <w:t>.</w:t>
      </w:r>
    </w:p>
    <w:p w:rsidR="00605DA0" w:rsidRPr="00B3401D" w:rsidRDefault="00605DA0" w:rsidP="00605DA0">
      <w:pPr>
        <w:ind w:firstLine="360"/>
        <w:rPr>
          <w:rFonts w:ascii="Times New Roman" w:hAnsi="Times New Roman" w:cs="Times New Roman"/>
          <w:sz w:val="20"/>
          <w:szCs w:val="20"/>
        </w:rPr>
      </w:pPr>
      <w:r w:rsidRPr="00B3401D">
        <w:rPr>
          <w:rFonts w:ascii="Times New Roman" w:hAnsi="Times New Roman" w:cs="Times New Roman"/>
          <w:sz w:val="20"/>
          <w:szCs w:val="20"/>
        </w:rPr>
        <w:tab/>
      </w:r>
      <w:r w:rsidRPr="00B3401D">
        <w:rPr>
          <w:rFonts w:ascii="Times New Roman" w:hAnsi="Times New Roman" w:cs="Times New Roman"/>
          <w:sz w:val="20"/>
          <w:szCs w:val="20"/>
        </w:rPr>
        <w:tab/>
      </w:r>
      <w:r w:rsidRPr="00B3401D">
        <w:rPr>
          <w:rFonts w:ascii="Times New Roman" w:hAnsi="Times New Roman" w:cs="Times New Roman"/>
          <w:sz w:val="20"/>
          <w:szCs w:val="20"/>
        </w:rPr>
        <w:tab/>
      </w:r>
      <w:r w:rsidRPr="00B3401D">
        <w:rPr>
          <w:rFonts w:ascii="Times New Roman" w:hAnsi="Times New Roman" w:cs="Times New Roman"/>
          <w:sz w:val="20"/>
          <w:szCs w:val="20"/>
        </w:rPr>
        <w:tab/>
      </w:r>
      <w:r w:rsidRPr="00B3401D">
        <w:rPr>
          <w:rFonts w:ascii="Times New Roman" w:hAnsi="Times New Roman" w:cs="Times New Roman"/>
          <w:sz w:val="20"/>
          <w:szCs w:val="20"/>
        </w:rPr>
        <w:tab/>
      </w:r>
      <w:r w:rsidRPr="00B3401D">
        <w:rPr>
          <w:rFonts w:ascii="Times New Roman" w:hAnsi="Times New Roman" w:cs="Times New Roman"/>
          <w:sz w:val="20"/>
          <w:szCs w:val="20"/>
        </w:rPr>
        <w:tab/>
      </w:r>
      <m:oMath>
        <m:r>
          <m:rPr>
            <m:sty m:val="p"/>
          </m:rPr>
          <w:rPr>
            <w:rFonts w:ascii="Cambria Math" w:hAnsi="Cambria Math" w:cs="Times New Roman"/>
            <w:sz w:val="20"/>
            <w:szCs w:val="20"/>
          </w:rPr>
          <m:t>0≤I</m:t>
        </m:r>
        <m:d>
          <m:dPr>
            <m:ctrlPr>
              <w:rPr>
                <w:rFonts w:ascii="Cambria Math" w:hAnsi="Cambria Math" w:cs="Times New Roman"/>
                <w:sz w:val="20"/>
                <w:szCs w:val="20"/>
              </w:rPr>
            </m:ctrlPr>
          </m:dPr>
          <m:e>
            <m:r>
              <m:rPr>
                <m:sty m:val="p"/>
              </m:rPr>
              <w:rPr>
                <w:rFonts w:ascii="Cambria Math" w:hAnsi="Cambria Math" w:cs="Times New Roman"/>
                <w:sz w:val="20"/>
                <w:szCs w:val="20"/>
              </w:rPr>
              <m:t>X</m:t>
            </m:r>
            <m:r>
              <w:rPr>
                <w:rFonts w:ascii="Cambria Math" w:hAnsi="Cambria Math" w:cs="Times New Roman"/>
                <w:sz w:val="20"/>
                <w:szCs w:val="20"/>
              </w:rPr>
              <m:t>;Y</m:t>
            </m:r>
            <m:ctrlPr>
              <w:rPr>
                <w:rFonts w:ascii="Cambria Math" w:hAnsi="Cambria Math" w:cs="Times New Roman"/>
                <w:i/>
                <w:sz w:val="20"/>
                <w:szCs w:val="20"/>
              </w:rPr>
            </m:ctrlPr>
          </m:e>
        </m:d>
        <m:r>
          <w:rPr>
            <w:rFonts w:ascii="Cambria Math" w:hAnsi="Cambria Math" w:cs="Times New Roman"/>
            <w:sz w:val="20"/>
            <w:szCs w:val="20"/>
          </w:rPr>
          <m:t>≤</m:t>
        </m:r>
        <m:func>
          <m:funcPr>
            <m:ctrlPr>
              <w:rPr>
                <w:rFonts w:ascii="Cambria Math" w:hAnsi="Cambria Math" w:cs="Times New Roman"/>
                <w:i/>
                <w:sz w:val="20"/>
                <w:szCs w:val="20"/>
              </w:rPr>
            </m:ctrlPr>
          </m:funcPr>
          <m:fName>
            <m:r>
              <m:rPr>
                <m:sty m:val="p"/>
              </m:rPr>
              <w:rPr>
                <w:rFonts w:ascii="Cambria Math" w:hAnsi="Cambria Math" w:cs="Times New Roman"/>
                <w:sz w:val="20"/>
                <w:szCs w:val="20"/>
              </w:rPr>
              <m:t>min</m:t>
            </m:r>
          </m:fName>
          <m:e>
            <m:d>
              <m:dPr>
                <m:begChr m:val="{"/>
                <m:endChr m:val="}"/>
                <m:ctrlPr>
                  <w:rPr>
                    <w:rFonts w:ascii="Cambria Math" w:hAnsi="Cambria Math" w:cs="Times New Roman"/>
                    <w:i/>
                    <w:sz w:val="20"/>
                    <w:szCs w:val="20"/>
                  </w:rPr>
                </m:ctrlPr>
              </m:dPr>
              <m:e>
                <m:r>
                  <w:rPr>
                    <w:rFonts w:ascii="Cambria Math" w:hAnsi="Cambria Math" w:cs="Times New Roman"/>
                    <w:sz w:val="20"/>
                    <w:szCs w:val="20"/>
                  </w:rPr>
                  <m:t>H</m:t>
                </m:r>
                <m:d>
                  <m:dPr>
                    <m:ctrlPr>
                      <w:rPr>
                        <w:rFonts w:ascii="Cambria Math" w:hAnsi="Cambria Math" w:cs="Times New Roman"/>
                        <w:i/>
                        <w:sz w:val="20"/>
                        <w:szCs w:val="20"/>
                      </w:rPr>
                    </m:ctrlPr>
                  </m:dPr>
                  <m:e>
                    <m:r>
                      <w:rPr>
                        <w:rFonts w:ascii="Cambria Math" w:hAnsi="Cambria Math" w:cs="Times New Roman"/>
                        <w:sz w:val="20"/>
                        <w:szCs w:val="20"/>
                      </w:rPr>
                      <m:t>X</m:t>
                    </m:r>
                  </m:e>
                </m:d>
                <m:r>
                  <w:rPr>
                    <w:rFonts w:ascii="Cambria Math" w:hAnsi="Cambria Math" w:cs="Times New Roman"/>
                    <w:sz w:val="20"/>
                    <w:szCs w:val="20"/>
                  </w:rPr>
                  <m:t>,H(Y)</m:t>
                </m:r>
              </m:e>
            </m:d>
          </m:e>
        </m:func>
      </m:oMath>
    </w:p>
    <w:p w:rsidR="00605DA0" w:rsidRPr="00B3401D" w:rsidRDefault="00605DA0" w:rsidP="00605DA0">
      <w:pPr>
        <w:ind w:firstLine="360"/>
        <w:jc w:val="both"/>
        <w:rPr>
          <w:rFonts w:ascii="Times New Roman" w:hAnsi="Times New Roman" w:cs="Times New Roman"/>
        </w:rPr>
      </w:pPr>
      <w:r w:rsidRPr="00B3401D">
        <w:rPr>
          <w:rFonts w:ascii="Times New Roman" w:hAnsi="Times New Roman" w:cs="Times New Roman"/>
          <w:sz w:val="20"/>
          <w:szCs w:val="20"/>
        </w:rPr>
        <w:t>MI is often used to describe the relevance degree between features and label [3,5,6,7,8,9]. It is preferential to select the features with the maximum MI to add to the feature subset candidate. Since every feature could be seen as a variable, we use the notation of feature to replace the notion of variables when no confusion arises in the following of this paper.</w:t>
      </w:r>
    </w:p>
    <w:p w:rsidR="00605DA0" w:rsidRPr="00B3401D" w:rsidRDefault="00605DA0" w:rsidP="00605DA0">
      <w:pPr>
        <w:pStyle w:val="a7"/>
        <w:numPr>
          <w:ilvl w:val="1"/>
          <w:numId w:val="5"/>
        </w:numPr>
        <w:ind w:firstLineChars="0"/>
        <w:rPr>
          <w:rFonts w:ascii="Times New Roman" w:hAnsi="Times New Roman" w:cs="Times New Roman"/>
          <w:b/>
          <w:sz w:val="28"/>
          <w:szCs w:val="28"/>
        </w:rPr>
      </w:pPr>
      <w:r w:rsidRPr="00B3401D">
        <w:rPr>
          <w:rFonts w:ascii="Times New Roman" w:hAnsi="Times New Roman" w:cs="Times New Roman"/>
          <w:b/>
          <w:sz w:val="28"/>
          <w:szCs w:val="28"/>
        </w:rPr>
        <w:t xml:space="preserve"> Max-Relevance and Min-Redundancy</w:t>
      </w:r>
    </w:p>
    <w:p w:rsidR="00605DA0" w:rsidRPr="00B3401D" w:rsidRDefault="00605DA0" w:rsidP="00605DA0">
      <w:pPr>
        <w:ind w:firstLine="360"/>
        <w:rPr>
          <w:rFonts w:ascii="Times New Roman" w:hAnsi="Times New Roman" w:cs="Times New Roman"/>
          <w:sz w:val="20"/>
          <w:szCs w:val="20"/>
        </w:rPr>
      </w:pPr>
      <w:r w:rsidRPr="00B3401D">
        <w:rPr>
          <w:rFonts w:ascii="Times New Roman" w:hAnsi="Times New Roman" w:cs="Times New Roman"/>
          <w:sz w:val="20"/>
          <w:szCs w:val="20"/>
        </w:rPr>
        <w:t xml:space="preserve">Max-Relevance is to find the feature </w:t>
      </w:r>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t</m:t>
            </m:r>
          </m:sub>
        </m:sSub>
      </m:oMath>
      <w:r w:rsidRPr="00B3401D">
        <w:rPr>
          <w:rFonts w:ascii="Times New Roman" w:hAnsi="Times New Roman" w:cs="Times New Roman"/>
          <w:sz w:val="20"/>
          <w:szCs w:val="20"/>
        </w:rPr>
        <w:t xml:space="preserve"> that satisfies the following formula:</w:t>
      </w:r>
    </w:p>
    <w:p w:rsidR="00605DA0" w:rsidRPr="00B3401D" w:rsidRDefault="00605DA0" w:rsidP="00605DA0">
      <w:pPr>
        <w:ind w:left="2100" w:firstLineChars="150" w:firstLine="300"/>
        <w:rPr>
          <w:rFonts w:ascii="Times New Roman" w:hAnsi="Times New Roman" w:cs="Times New Roman"/>
          <w:sz w:val="20"/>
          <w:szCs w:val="20"/>
        </w:rPr>
      </w:pPr>
      <w:r w:rsidRPr="00B3401D">
        <w:rPr>
          <w:rFonts w:ascii="Times New Roman" w:hAnsi="Times New Roman" w:cs="Times New Roman"/>
          <w:sz w:val="20"/>
          <w:szCs w:val="20"/>
        </w:rPr>
        <w:t xml:space="preserve"> </w:t>
      </w:r>
      <m:oMath>
        <m:sSub>
          <m:sSubPr>
            <m:ctrlPr>
              <w:rPr>
                <w:rFonts w:ascii="Cambria Math" w:hAnsi="Cambria Math" w:cs="Times New Roman"/>
                <w:sz w:val="20"/>
                <w:szCs w:val="20"/>
              </w:rPr>
            </m:ctrlPr>
          </m:sSubPr>
          <m:e>
            <m:r>
              <w:rPr>
                <w:rFonts w:ascii="Cambria Math" w:hAnsi="Cambria Math" w:cs="Times New Roman"/>
                <w:sz w:val="20"/>
                <w:szCs w:val="20"/>
              </w:rPr>
              <m:t>max</m:t>
            </m:r>
          </m:e>
          <m:sub>
            <m:r>
              <w:rPr>
                <w:rFonts w:ascii="Cambria Math" w:hAnsi="Cambria Math" w:cs="Times New Roman"/>
                <w:sz w:val="20"/>
                <w:szCs w:val="20"/>
              </w:rPr>
              <m:t>t∈S</m:t>
            </m:r>
          </m:sub>
        </m:sSub>
        <m:r>
          <m:rPr>
            <m:sty m:val="p"/>
          </m:rPr>
          <w:rPr>
            <w:rFonts w:ascii="Cambria Math" w:hAnsi="Cambria Math" w:cs="Times New Roman"/>
            <w:sz w:val="20"/>
            <w:szCs w:val="20"/>
          </w:rPr>
          <m:t>D(S;Y)</m:t>
        </m:r>
      </m:oMath>
      <w:r w:rsidRPr="00B3401D">
        <w:rPr>
          <w:rFonts w:ascii="Times New Roman" w:hAnsi="Times New Roman" w:cs="Times New Roman" w:hint="eastAsia"/>
          <w:sz w:val="20"/>
          <w:szCs w:val="20"/>
        </w:rPr>
        <w:t>,</w:t>
      </w:r>
      <w:r w:rsidRPr="00B3401D">
        <w:rPr>
          <w:rFonts w:ascii="Times New Roman" w:hAnsi="Times New Roman" w:cs="Times New Roman"/>
          <w:sz w:val="20"/>
          <w:szCs w:val="20"/>
        </w:rPr>
        <w:t xml:space="preserve"> where </w:t>
      </w:r>
      <m:oMath>
        <m:r>
          <w:rPr>
            <w:rFonts w:ascii="Cambria Math" w:hAnsi="Cambria Math" w:cs="Times New Roman"/>
            <w:sz w:val="20"/>
            <w:szCs w:val="20"/>
          </w:rPr>
          <m:t>D=</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|S|</m:t>
            </m:r>
          </m:den>
        </m:f>
        <m:nary>
          <m:naryPr>
            <m:chr m:val="∑"/>
            <m:limLoc m:val="undOvr"/>
            <m:supHide m:val="1"/>
            <m:ctrlPr>
              <w:rPr>
                <w:rFonts w:ascii="Cambria Math" w:hAnsi="Cambria Math" w:cs="Times New Roman"/>
                <w:i/>
                <w:sz w:val="20"/>
                <w:szCs w:val="20"/>
              </w:rPr>
            </m:ctrlPr>
          </m:naryPr>
          <m:sub>
            <m:r>
              <w:rPr>
                <w:rFonts w:ascii="Cambria Math" w:hAnsi="Cambria Math" w:cs="Times New Roman"/>
                <w:sz w:val="20"/>
                <w:szCs w:val="20"/>
              </w:rPr>
              <m:t>t∈S</m:t>
            </m:r>
          </m:sub>
          <m:sup/>
          <m:e>
            <m:r>
              <w:rPr>
                <w:rFonts w:ascii="Cambria Math" w:hAnsi="Cambria Math" w:cs="Times New Roman"/>
                <w:sz w:val="20"/>
                <w:szCs w:val="20"/>
              </w:rPr>
              <m:t>I(Y;</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t</m:t>
                </m:r>
              </m:sub>
            </m:sSub>
            <m:r>
              <w:rPr>
                <w:rFonts w:ascii="Cambria Math" w:hAnsi="Cambria Math" w:cs="Times New Roman"/>
                <w:sz w:val="20"/>
                <w:szCs w:val="20"/>
              </w:rPr>
              <m:t>)</m:t>
            </m:r>
          </m:e>
        </m:nary>
      </m:oMath>
    </w:p>
    <w:p w:rsidR="00605DA0" w:rsidRPr="00B3401D" w:rsidRDefault="00605DA0" w:rsidP="00605DA0">
      <w:pPr>
        <w:ind w:firstLine="420"/>
        <w:jc w:val="both"/>
        <w:rPr>
          <w:rFonts w:ascii="Times New Roman" w:hAnsi="Times New Roman" w:cs="Times New Roman"/>
          <w:sz w:val="20"/>
          <w:szCs w:val="20"/>
        </w:rPr>
      </w:pPr>
      <w:r w:rsidRPr="00B3401D">
        <w:rPr>
          <w:rFonts w:ascii="Times New Roman" w:hAnsi="Times New Roman" w:cs="Times New Roman"/>
          <w:sz w:val="20"/>
          <w:szCs w:val="20"/>
        </w:rPr>
        <w:t xml:space="preserve">By the Max-Relevance criterion, only the relevance between the features and labels are considered, whereas the relevance among the features is not considered. </w:t>
      </w:r>
      <w:proofErr w:type="gramStart"/>
      <w:r w:rsidRPr="00B3401D">
        <w:rPr>
          <w:rFonts w:ascii="Times New Roman" w:hAnsi="Times New Roman" w:cs="Times New Roman"/>
          <w:sz w:val="20"/>
          <w:szCs w:val="20"/>
        </w:rPr>
        <w:t>Thus</w:t>
      </w:r>
      <w:proofErr w:type="gramEnd"/>
      <w:r w:rsidRPr="00B3401D">
        <w:rPr>
          <w:rFonts w:ascii="Times New Roman" w:hAnsi="Times New Roman" w:cs="Times New Roman"/>
          <w:sz w:val="20"/>
          <w:szCs w:val="20"/>
        </w:rPr>
        <w:t xml:space="preserve"> there may exist great redundancy among the selected features. As a result, it is necessary to make the redundancy among the selected features as small as possible.</w:t>
      </w:r>
    </w:p>
    <w:p w:rsidR="00605DA0" w:rsidRPr="00B3401D" w:rsidRDefault="00605DA0" w:rsidP="00605DA0">
      <w:pPr>
        <w:rPr>
          <w:rFonts w:ascii="Times New Roman" w:hAnsi="Times New Roman" w:cs="Times New Roman"/>
          <w:sz w:val="20"/>
          <w:szCs w:val="20"/>
        </w:rPr>
      </w:pPr>
      <w:r w:rsidRPr="00B3401D">
        <w:rPr>
          <w:rFonts w:ascii="Times New Roman" w:hAnsi="Times New Roman" w:cs="Times New Roman"/>
          <w:sz w:val="20"/>
          <w:szCs w:val="20"/>
        </w:rPr>
        <w:t xml:space="preserve">  </w:t>
      </w:r>
      <w:r w:rsidRPr="00B3401D">
        <w:rPr>
          <w:rFonts w:ascii="Times New Roman" w:hAnsi="Times New Roman" w:cs="Times New Roman"/>
          <w:sz w:val="20"/>
          <w:szCs w:val="20"/>
        </w:rPr>
        <w:tab/>
      </w:r>
      <w:r w:rsidRPr="00B3401D">
        <w:rPr>
          <w:rFonts w:ascii="Times New Roman" w:hAnsi="Times New Roman" w:cs="Times New Roman"/>
          <w:sz w:val="20"/>
          <w:szCs w:val="20"/>
        </w:rPr>
        <w:tab/>
      </w:r>
      <w:r w:rsidRPr="00B3401D">
        <w:rPr>
          <w:rFonts w:ascii="Times New Roman" w:hAnsi="Times New Roman" w:cs="Times New Roman"/>
          <w:sz w:val="20"/>
          <w:szCs w:val="20"/>
        </w:rPr>
        <w:tab/>
      </w:r>
      <w:r w:rsidRPr="00B3401D">
        <w:rPr>
          <w:rFonts w:ascii="Times New Roman" w:hAnsi="Times New Roman" w:cs="Times New Roman"/>
          <w:sz w:val="20"/>
          <w:szCs w:val="20"/>
        </w:rPr>
        <w:tab/>
      </w:r>
      <w:r w:rsidRPr="00B3401D">
        <w:rPr>
          <w:rFonts w:ascii="Times New Roman" w:hAnsi="Times New Roman" w:cs="Times New Roman"/>
          <w:sz w:val="20"/>
          <w:szCs w:val="20"/>
        </w:rPr>
        <w:tab/>
      </w:r>
      <w:r w:rsidRPr="00B3401D">
        <w:rPr>
          <w:rFonts w:ascii="Times New Roman" w:hAnsi="Times New Roman" w:cs="Times New Roman"/>
          <w:sz w:val="20"/>
          <w:szCs w:val="20"/>
        </w:rPr>
        <w:tab/>
        <w:t xml:space="preserve"> </w:t>
      </w:r>
      <m:oMath>
        <m:sSub>
          <m:sSubPr>
            <m:ctrlPr>
              <w:rPr>
                <w:rFonts w:ascii="Cambria Math" w:hAnsi="Cambria Math" w:cs="Times New Roman"/>
                <w:sz w:val="20"/>
                <w:szCs w:val="20"/>
              </w:rPr>
            </m:ctrlPr>
          </m:sSubPr>
          <m:e>
            <m:r>
              <w:rPr>
                <w:rFonts w:ascii="Cambria Math" w:hAnsi="Cambria Math" w:cs="Times New Roman"/>
                <w:sz w:val="20"/>
                <w:szCs w:val="20"/>
              </w:rPr>
              <m:t>min</m:t>
            </m:r>
          </m:e>
          <m:sub>
            <m:r>
              <w:rPr>
                <w:rFonts w:ascii="Cambria Math" w:hAnsi="Cambria Math" w:cs="Times New Roman"/>
                <w:sz w:val="20"/>
                <w:szCs w:val="20"/>
              </w:rPr>
              <m:t>t∈S</m:t>
            </m:r>
          </m:sub>
        </m:sSub>
        <m:r>
          <m:rPr>
            <m:sty m:val="p"/>
          </m:rPr>
          <w:rPr>
            <w:rFonts w:ascii="Cambria Math" w:hAnsi="Cambria Math" w:cs="Times New Roman"/>
            <w:sz w:val="20"/>
            <w:szCs w:val="20"/>
          </w:rPr>
          <m:t>R(S)</m:t>
        </m:r>
      </m:oMath>
      <w:r w:rsidRPr="00B3401D">
        <w:rPr>
          <w:rFonts w:ascii="Times New Roman" w:hAnsi="Times New Roman" w:cs="Times New Roman"/>
          <w:sz w:val="20"/>
          <w:szCs w:val="20"/>
        </w:rPr>
        <w:t xml:space="preserve">, where </w:t>
      </w:r>
      <m:oMath>
        <m:r>
          <w:rPr>
            <w:rFonts w:ascii="Cambria Math" w:hAnsi="Cambria Math" w:cs="Times New Roman"/>
            <w:sz w:val="20"/>
            <w:szCs w:val="20"/>
          </w:rPr>
          <m:t>R=</m:t>
        </m:r>
        <m:f>
          <m:fPr>
            <m:ctrlPr>
              <w:rPr>
                <w:rFonts w:ascii="Cambria Math" w:hAnsi="Cambria Math" w:cs="Times New Roman"/>
                <w:i/>
                <w:sz w:val="20"/>
                <w:szCs w:val="20"/>
              </w:rPr>
            </m:ctrlPr>
          </m:fPr>
          <m:num>
            <m:r>
              <w:rPr>
                <w:rFonts w:ascii="Cambria Math" w:hAnsi="Cambria Math" w:cs="Times New Roman"/>
                <w:sz w:val="20"/>
                <w:szCs w:val="20"/>
              </w:rPr>
              <m:t>1</m:t>
            </m:r>
          </m:num>
          <m:den>
            <m:sSup>
              <m:sSupPr>
                <m:ctrlPr>
                  <w:rPr>
                    <w:rFonts w:ascii="Cambria Math" w:hAnsi="Cambria Math" w:cs="Times New Roman"/>
                    <w:i/>
                    <w:sz w:val="20"/>
                    <w:szCs w:val="20"/>
                  </w:rPr>
                </m:ctrlPr>
              </m:sSupPr>
              <m:e>
                <m:r>
                  <w:rPr>
                    <w:rFonts w:ascii="Cambria Math" w:hAnsi="Cambria Math" w:cs="Times New Roman"/>
                    <w:sz w:val="20"/>
                    <w:szCs w:val="20"/>
                  </w:rPr>
                  <m:t>|S|</m:t>
                </m:r>
              </m:e>
              <m:sup>
                <m:r>
                  <w:rPr>
                    <w:rFonts w:ascii="Cambria Math" w:hAnsi="Cambria Math" w:cs="Times New Roman"/>
                    <w:sz w:val="20"/>
                    <w:szCs w:val="20"/>
                  </w:rPr>
                  <m:t>2</m:t>
                </m:r>
              </m:sup>
            </m:sSup>
          </m:den>
        </m:f>
        <m:nary>
          <m:naryPr>
            <m:chr m:val="∑"/>
            <m:limLoc m:val="undOvr"/>
            <m:supHide m:val="1"/>
            <m:ctrlPr>
              <w:rPr>
                <w:rFonts w:ascii="Cambria Math" w:hAnsi="Cambria Math" w:cs="Times New Roman"/>
                <w:i/>
                <w:sz w:val="20"/>
                <w:szCs w:val="20"/>
              </w:rPr>
            </m:ctrlPr>
          </m:naryPr>
          <m:sub>
            <m:r>
              <w:rPr>
                <w:rFonts w:ascii="Cambria Math" w:hAnsi="Cambria Math" w:cs="Times New Roman"/>
                <w:sz w:val="20"/>
                <w:szCs w:val="20"/>
              </w:rPr>
              <m:t>k,t∈S</m:t>
            </m:r>
          </m:sub>
          <m:sup/>
          <m:e>
            <m:r>
              <w:rPr>
                <w:rFonts w:ascii="Cambria Math" w:hAnsi="Cambria Math" w:cs="Times New Roman"/>
                <w:sz w:val="20"/>
                <w:szCs w:val="20"/>
              </w:rPr>
              <m:t>I</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k,</m:t>
                    </m:r>
                  </m:sub>
                </m:sSub>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t</m:t>
                    </m:r>
                  </m:sub>
                </m:sSub>
              </m:e>
            </m:d>
            <m:r>
              <w:rPr>
                <w:rFonts w:ascii="Cambria Math" w:hAnsi="Cambria Math" w:cs="Times New Roman"/>
                <w:sz w:val="20"/>
                <w:szCs w:val="20"/>
              </w:rPr>
              <m:t>.</m:t>
            </m:r>
          </m:e>
        </m:nary>
      </m:oMath>
    </w:p>
    <w:p w:rsidR="00605DA0" w:rsidRPr="00B3401D" w:rsidRDefault="00605DA0" w:rsidP="00605DA0">
      <w:pPr>
        <w:ind w:firstLine="420"/>
        <w:rPr>
          <w:rFonts w:ascii="Times New Roman" w:hAnsi="Times New Roman" w:cs="Times New Roman"/>
          <w:sz w:val="20"/>
          <w:szCs w:val="20"/>
        </w:rPr>
      </w:pPr>
      <w:r w:rsidRPr="00B3401D">
        <w:rPr>
          <w:rFonts w:ascii="Times New Roman" w:hAnsi="Times New Roman" w:cs="Times New Roman"/>
          <w:sz w:val="20"/>
          <w:szCs w:val="20"/>
        </w:rPr>
        <w:t xml:space="preserve">The above two criteria are combined, called "Max-Relevance and Min-Redundancy", and defined as follows.   </w:t>
      </w:r>
    </w:p>
    <w:p w:rsidR="00605DA0" w:rsidRPr="00B3401D" w:rsidRDefault="00605DA0" w:rsidP="00605DA0">
      <w:pPr>
        <w:rPr>
          <w:rFonts w:ascii="Times New Roman" w:hAnsi="Times New Roman" w:cs="Times New Roman"/>
          <w:i/>
          <w:sz w:val="20"/>
          <w:szCs w:val="20"/>
        </w:rPr>
      </w:pPr>
      <w:r w:rsidRPr="00B3401D">
        <w:rPr>
          <w:rFonts w:ascii="Times New Roman" w:hAnsi="Times New Roman" w:cs="Times New Roman"/>
          <w:sz w:val="20"/>
          <w:szCs w:val="20"/>
        </w:rPr>
        <w:t xml:space="preserve">                          </w:t>
      </w:r>
      <m:oMath>
        <m:func>
          <m:funcPr>
            <m:ctrlPr>
              <w:rPr>
                <w:rFonts w:ascii="Cambria Math" w:hAnsi="Cambria Math" w:cs="Times New Roman"/>
                <w:i/>
                <w:sz w:val="20"/>
                <w:szCs w:val="20"/>
              </w:rPr>
            </m:ctrlPr>
          </m:funcPr>
          <m:fName>
            <m:r>
              <m:rPr>
                <m:sty m:val="p"/>
              </m:rPr>
              <w:rPr>
                <w:rFonts w:ascii="Cambria Math" w:hAnsi="Cambria Math" w:cs="Times New Roman"/>
                <w:sz w:val="20"/>
                <w:szCs w:val="20"/>
              </w:rPr>
              <m:t>max</m:t>
            </m:r>
          </m:fName>
          <m:e>
            <m:r>
              <m:rPr>
                <m:sty m:val="p"/>
              </m:rPr>
              <w:rPr>
                <w:rFonts w:ascii="Cambria Math" w:hAnsi="Cambria Math" w:cs="Times New Roman"/>
                <w:sz w:val="20"/>
                <w:szCs w:val="20"/>
              </w:rPr>
              <m:t>Φ</m:t>
            </m:r>
            <m:d>
              <m:dPr>
                <m:ctrlPr>
                  <w:rPr>
                    <w:rFonts w:ascii="Cambria Math" w:hAnsi="Cambria Math" w:cs="Times New Roman"/>
                    <w:i/>
                    <w:sz w:val="20"/>
                    <w:szCs w:val="20"/>
                  </w:rPr>
                </m:ctrlPr>
              </m:dPr>
              <m:e>
                <m:r>
                  <w:rPr>
                    <w:rFonts w:ascii="Cambria Math" w:hAnsi="Cambria Math" w:cs="Times New Roman"/>
                    <w:sz w:val="20"/>
                    <w:szCs w:val="20"/>
                  </w:rPr>
                  <m:t>D,R</m:t>
                </m:r>
              </m:e>
            </m:d>
            <m:r>
              <w:rPr>
                <w:rFonts w:ascii="Cambria Math" w:hAnsi="Cambria Math" w:cs="Times New Roman"/>
                <w:sz w:val="20"/>
                <w:szCs w:val="20"/>
              </w:rPr>
              <m:t xml:space="preserve">,  </m:t>
            </m:r>
            <m:r>
              <m:rPr>
                <m:sty m:val="p"/>
              </m:rPr>
              <w:rPr>
                <w:rFonts w:ascii="Cambria Math" w:hAnsi="Cambria Math" w:cs="Times New Roman"/>
                <w:sz w:val="20"/>
                <w:szCs w:val="20"/>
              </w:rPr>
              <m:t>Φ</m:t>
            </m:r>
            <m:r>
              <w:rPr>
                <w:rFonts w:ascii="Cambria Math" w:hAnsi="Cambria Math" w:cs="Times New Roman"/>
                <w:sz w:val="20"/>
                <w:szCs w:val="20"/>
              </w:rPr>
              <m:t>=D-R</m:t>
            </m:r>
          </m:e>
        </m:func>
      </m:oMath>
    </w:p>
    <w:p w:rsidR="00605DA0" w:rsidRPr="00B3401D" w:rsidRDefault="00605DA0" w:rsidP="00605DA0">
      <w:pPr>
        <w:ind w:firstLine="420"/>
        <w:jc w:val="both"/>
        <w:rPr>
          <w:rFonts w:ascii="Times New Roman" w:hAnsi="Times New Roman" w:cs="Times New Roman"/>
          <w:sz w:val="20"/>
          <w:szCs w:val="20"/>
        </w:rPr>
      </w:pPr>
      <w:r w:rsidRPr="00B3401D">
        <w:rPr>
          <w:rFonts w:ascii="Times New Roman" w:hAnsi="Times New Roman" w:cs="Times New Roman"/>
          <w:sz w:val="20"/>
          <w:szCs w:val="20"/>
        </w:rPr>
        <w:t xml:space="preserve">Suppose that the feature subset candidate we have selected so far is </w:t>
      </w:r>
      <m:oMath>
        <m:sSub>
          <m:sSubPr>
            <m:ctrlPr>
              <w:rPr>
                <w:rFonts w:ascii="Cambria Math" w:hAnsi="Cambria Math" w:cs="Times New Roman"/>
                <w:sz w:val="20"/>
                <w:szCs w:val="20"/>
              </w:rPr>
            </m:ctrlPr>
          </m:sSubPr>
          <m:e>
            <m:r>
              <w:rPr>
                <w:rFonts w:ascii="Cambria Math" w:hAnsi="Cambria Math" w:cs="Times New Roman"/>
                <w:sz w:val="20"/>
                <w:szCs w:val="20"/>
              </w:rPr>
              <m:t>S</m:t>
            </m:r>
          </m:e>
          <m:sub>
            <m:r>
              <w:rPr>
                <w:rFonts w:ascii="Cambria Math" w:hAnsi="Cambria Math" w:cs="Times New Roman"/>
                <w:sz w:val="20"/>
                <w:szCs w:val="20"/>
              </w:rPr>
              <m:t>m-1</m:t>
            </m:r>
          </m:sub>
        </m:sSub>
      </m:oMath>
      <w:r w:rsidRPr="00B3401D">
        <w:rPr>
          <w:rFonts w:ascii="Times New Roman" w:hAnsi="Times New Roman" w:cs="Times New Roman"/>
          <w:sz w:val="20"/>
          <w:szCs w:val="20"/>
        </w:rPr>
        <w:t xml:space="preserve">, and </w:t>
      </w:r>
      <m:oMath>
        <m:r>
          <m:rPr>
            <m:sty m:val="p"/>
          </m:rPr>
          <w:rPr>
            <w:rFonts w:ascii="Cambria Math" w:hAnsi="Cambria Math" w:cs="Times New Roman"/>
            <w:sz w:val="20"/>
            <w:szCs w:val="20"/>
          </w:rPr>
          <m:t>m-1</m:t>
        </m:r>
      </m:oMath>
      <w:r w:rsidRPr="00B3401D">
        <w:rPr>
          <w:rFonts w:ascii="Times New Roman" w:hAnsi="Times New Roman" w:cs="Times New Roman"/>
          <w:sz w:val="20"/>
          <w:szCs w:val="20"/>
        </w:rPr>
        <w:t xml:space="preserve"> indicates that </w:t>
      </w:r>
      <m:oMath>
        <m:r>
          <m:rPr>
            <m:sty m:val="p"/>
          </m:rPr>
          <w:rPr>
            <w:rFonts w:ascii="Cambria Math" w:hAnsi="Cambria Math" w:cs="Times New Roman"/>
            <w:sz w:val="20"/>
            <w:szCs w:val="20"/>
          </w:rPr>
          <m:t>m-1</m:t>
        </m:r>
      </m:oMath>
      <w:r w:rsidRPr="00B3401D">
        <w:rPr>
          <w:rFonts w:ascii="Times New Roman" w:hAnsi="Times New Roman" w:cs="Times New Roman"/>
          <w:sz w:val="20"/>
          <w:szCs w:val="20"/>
        </w:rPr>
        <w:t xml:space="preserve"> features have been selected.</w:t>
      </w:r>
      <w:r w:rsidRPr="00B3401D">
        <w:rPr>
          <w:rFonts w:ascii="Times New Roman" w:hAnsi="Times New Roman" w:cs="Times New Roman"/>
        </w:rPr>
        <w:t xml:space="preserve"> </w:t>
      </w:r>
      <w:r w:rsidRPr="00B3401D">
        <w:rPr>
          <w:rFonts w:ascii="Times New Roman" w:hAnsi="Times New Roman" w:cs="Times New Roman"/>
          <w:sz w:val="20"/>
          <w:szCs w:val="20"/>
        </w:rPr>
        <w:t xml:space="preserve">And then the feature with the maximum value of </w:t>
      </w:r>
      <m:oMath>
        <m:r>
          <m:rPr>
            <m:sty m:val="p"/>
          </m:rPr>
          <w:rPr>
            <w:rFonts w:ascii="Cambria Math" w:hAnsi="Cambria Math" w:cs="Times New Roman"/>
            <w:sz w:val="20"/>
            <w:szCs w:val="20"/>
          </w:rPr>
          <m:t>Φ</m:t>
        </m:r>
        <m:d>
          <m:dPr>
            <m:ctrlPr>
              <w:rPr>
                <w:rFonts w:ascii="Cambria Math" w:hAnsi="Cambria Math" w:cs="Times New Roman"/>
                <w:i/>
                <w:sz w:val="20"/>
                <w:szCs w:val="20"/>
              </w:rPr>
            </m:ctrlPr>
          </m:dPr>
          <m:e>
            <m:r>
              <w:rPr>
                <w:rFonts w:ascii="Cambria Math" w:hAnsi="Cambria Math" w:cs="Times New Roman"/>
                <w:sz w:val="20"/>
                <w:szCs w:val="20"/>
              </w:rPr>
              <m:t>D,R</m:t>
            </m:r>
          </m:e>
        </m:d>
      </m:oMath>
      <w:r w:rsidRPr="00B3401D">
        <w:rPr>
          <w:rFonts w:ascii="Times New Roman" w:hAnsi="Times New Roman" w:cs="Times New Roman"/>
          <w:sz w:val="20"/>
          <w:szCs w:val="20"/>
        </w:rPr>
        <w:t xml:space="preserve"> is selected. The incremental feature selection algorithm optimizes the following formula:</w:t>
      </w:r>
    </w:p>
    <w:p w:rsidR="00605DA0" w:rsidRPr="00B3401D" w:rsidRDefault="00605DA0" w:rsidP="00605DA0">
      <w:pPr>
        <w:rPr>
          <w:rFonts w:ascii="Times New Roman" w:hAnsi="Times New Roman" w:cs="Times New Roman"/>
          <w:sz w:val="20"/>
          <w:szCs w:val="20"/>
        </w:rPr>
      </w:pPr>
      <w:r w:rsidRPr="00B3401D">
        <w:rPr>
          <w:rFonts w:ascii="Times New Roman" w:hAnsi="Times New Roman" w:cs="Times New Roman"/>
          <w:sz w:val="20"/>
          <w:szCs w:val="20"/>
        </w:rPr>
        <w:tab/>
      </w:r>
      <w:r w:rsidRPr="00B3401D">
        <w:rPr>
          <w:rFonts w:ascii="Times New Roman" w:hAnsi="Times New Roman" w:cs="Times New Roman"/>
          <w:sz w:val="20"/>
          <w:szCs w:val="20"/>
        </w:rPr>
        <w:tab/>
      </w:r>
      <w:r w:rsidRPr="00B3401D">
        <w:rPr>
          <w:rFonts w:ascii="Times New Roman" w:hAnsi="Times New Roman" w:cs="Times New Roman"/>
          <w:sz w:val="20"/>
          <w:szCs w:val="20"/>
        </w:rPr>
        <w:tab/>
      </w:r>
      <w:r w:rsidRPr="00B3401D">
        <w:rPr>
          <w:rFonts w:ascii="Times New Roman" w:hAnsi="Times New Roman" w:cs="Times New Roman"/>
          <w:sz w:val="20"/>
          <w:szCs w:val="20"/>
        </w:rPr>
        <w:tab/>
      </w:r>
      <w:r w:rsidRPr="00B3401D">
        <w:rPr>
          <w:rFonts w:ascii="Times New Roman" w:hAnsi="Times New Roman" w:cs="Times New Roman"/>
          <w:sz w:val="20"/>
          <w:szCs w:val="20"/>
        </w:rPr>
        <w:tab/>
      </w:r>
      <w:r w:rsidRPr="00B3401D">
        <w:rPr>
          <w:rFonts w:ascii="Times New Roman" w:hAnsi="Times New Roman" w:cs="Times New Roman"/>
          <w:sz w:val="20"/>
          <w:szCs w:val="20"/>
        </w:rPr>
        <w:tab/>
      </w:r>
      <m:oMath>
        <m:sSub>
          <m:sSubPr>
            <m:ctrlPr>
              <w:rPr>
                <w:rFonts w:ascii="Cambria Math" w:hAnsi="Cambria Math" w:cs="Times New Roman"/>
                <w:i/>
                <w:sz w:val="20"/>
                <w:szCs w:val="20"/>
              </w:rPr>
            </m:ctrlPr>
          </m:sSubPr>
          <m:e>
            <m:r>
              <w:rPr>
                <w:rFonts w:ascii="Cambria Math" w:hAnsi="Cambria Math" w:cs="Times New Roman"/>
                <w:sz w:val="20"/>
                <w:szCs w:val="20"/>
              </w:rPr>
              <m:t>max</m:t>
            </m:r>
          </m:e>
          <m:sub>
            <m:r>
              <w:rPr>
                <w:rFonts w:ascii="Cambria Math" w:hAnsi="Cambria Math" w:cs="Times New Roman"/>
                <w:sz w:val="20"/>
                <w:szCs w:val="20"/>
              </w:rPr>
              <m:t>k∈F-</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m-1</m:t>
                </m:r>
              </m:sub>
            </m:sSub>
          </m:sub>
        </m:sSub>
        <m:d>
          <m:dPr>
            <m:begChr m:val="["/>
            <m:endChr m:val="]"/>
            <m:ctrlPr>
              <w:rPr>
                <w:rFonts w:ascii="Cambria Math" w:hAnsi="Cambria Math" w:cs="Times New Roman"/>
                <w:i/>
                <w:sz w:val="20"/>
                <w:szCs w:val="20"/>
              </w:rPr>
            </m:ctrlPr>
          </m:dPr>
          <m:e>
            <m:r>
              <w:rPr>
                <w:rFonts w:ascii="Cambria Math" w:hAnsi="Cambria Math" w:cs="Times New Roman"/>
                <w:sz w:val="20"/>
                <w:szCs w:val="20"/>
              </w:rPr>
              <m:t>I</m:t>
            </m:r>
            <m:d>
              <m:dPr>
                <m:ctrlPr>
                  <w:rPr>
                    <w:rFonts w:ascii="Cambria Math" w:hAnsi="Cambria Math" w:cs="Times New Roman"/>
                    <w:i/>
                    <w:sz w:val="20"/>
                    <w:szCs w:val="20"/>
                  </w:rPr>
                </m:ctrlPr>
              </m:dPr>
              <m:e>
                <m:r>
                  <w:rPr>
                    <w:rFonts w:ascii="Cambria Math" w:hAnsi="Cambria Math" w:cs="Times New Roman"/>
                    <w:sz w:val="20"/>
                    <w:szCs w:val="20"/>
                  </w:rPr>
                  <m:t>Y;</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k</m:t>
                    </m:r>
                  </m:sub>
                </m:sSub>
              </m:e>
            </m:d>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m-1</m:t>
                    </m:r>
                  </m:sub>
                </m:sSub>
                <m:r>
                  <w:rPr>
                    <w:rFonts w:ascii="Cambria Math" w:hAnsi="Cambria Math" w:cs="Times New Roman"/>
                    <w:sz w:val="20"/>
                    <w:szCs w:val="20"/>
                  </w:rPr>
                  <m:t>|</m:t>
                </m:r>
              </m:den>
            </m:f>
            <m:nary>
              <m:naryPr>
                <m:chr m:val="∑"/>
                <m:limLoc m:val="undOvr"/>
                <m:supHide m:val="1"/>
                <m:ctrlPr>
                  <w:rPr>
                    <w:rFonts w:ascii="Cambria Math" w:hAnsi="Cambria Math" w:cs="Times New Roman"/>
                    <w:i/>
                    <w:sz w:val="20"/>
                    <w:szCs w:val="20"/>
                  </w:rPr>
                </m:ctrlPr>
              </m:naryPr>
              <m:sub>
                <m:r>
                  <w:rPr>
                    <w:rFonts w:ascii="Cambria Math" w:hAnsi="Cambria Math" w:cs="Times New Roman"/>
                    <w:sz w:val="20"/>
                    <w:szCs w:val="20"/>
                  </w:rPr>
                  <m:t>t∈</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m-1</m:t>
                    </m:r>
                  </m:sub>
                </m:sSub>
              </m:sub>
              <m:sup/>
              <m:e>
                <m:r>
                  <w:rPr>
                    <w:rFonts w:ascii="Cambria Math" w:hAnsi="Cambria Math" w:cs="Times New Roman"/>
                    <w:sz w:val="20"/>
                    <w:szCs w:val="20"/>
                  </w:rPr>
                  <m:t>I(</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k</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t</m:t>
                    </m:r>
                  </m:sub>
                </m:sSub>
                <m:r>
                  <w:rPr>
                    <w:rFonts w:ascii="Cambria Math" w:hAnsi="Cambria Math" w:cs="Times New Roman"/>
                    <w:sz w:val="20"/>
                    <w:szCs w:val="20"/>
                  </w:rPr>
                  <m:t>)</m:t>
                </m:r>
              </m:e>
            </m:nary>
          </m:e>
        </m:d>
      </m:oMath>
      <w:r w:rsidRPr="00B3401D">
        <w:rPr>
          <w:rFonts w:ascii="Times New Roman" w:hAnsi="Times New Roman" w:cs="Times New Roman"/>
          <w:sz w:val="20"/>
          <w:szCs w:val="20"/>
        </w:rPr>
        <w:t>.</w:t>
      </w:r>
    </w:p>
    <w:p w:rsidR="00605DA0" w:rsidRPr="00B3401D" w:rsidRDefault="00605DA0" w:rsidP="00605DA0">
      <w:pPr>
        <w:ind w:firstLine="360"/>
        <w:rPr>
          <w:rFonts w:ascii="Times New Roman" w:hAnsi="Times New Roman" w:cs="Times New Roman"/>
          <w:b/>
          <w:sz w:val="20"/>
          <w:szCs w:val="20"/>
        </w:rPr>
      </w:pPr>
      <w:r w:rsidRPr="00B3401D">
        <w:rPr>
          <w:rFonts w:ascii="Times New Roman" w:hAnsi="Times New Roman" w:cs="Times New Roman"/>
          <w:sz w:val="20"/>
          <w:szCs w:val="20"/>
        </w:rPr>
        <w:t>Based on this idea, a series of feature selection methods based on max-relevance and min-redundancy have be done, please kindly refer to</w:t>
      </w:r>
      <w:r w:rsidRPr="00B3401D">
        <w:rPr>
          <w:rFonts w:ascii="Times New Roman" w:hAnsi="Times New Roman" w:cs="Times New Roman" w:hint="eastAsia"/>
          <w:sz w:val="20"/>
          <w:szCs w:val="20"/>
        </w:rPr>
        <w:t xml:space="preserve"> </w:t>
      </w:r>
      <w:r w:rsidRPr="00B3401D">
        <w:rPr>
          <w:rFonts w:ascii="Times New Roman" w:hAnsi="Times New Roman" w:cs="Times New Roman"/>
          <w:sz w:val="20"/>
          <w:szCs w:val="20"/>
        </w:rPr>
        <w:t>[1,3,14,16</w:t>
      </w:r>
      <w:proofErr w:type="gramStart"/>
      <w:r w:rsidRPr="00B3401D">
        <w:rPr>
          <w:rFonts w:ascii="Times New Roman" w:hAnsi="Times New Roman" w:cs="Times New Roman" w:hint="eastAsia"/>
          <w:sz w:val="20"/>
          <w:szCs w:val="20"/>
        </w:rPr>
        <w:t xml:space="preserve">] </w:t>
      </w:r>
      <w:r w:rsidRPr="00B3401D">
        <w:rPr>
          <w:rFonts w:ascii="Times New Roman" w:hAnsi="Times New Roman" w:cs="Times New Roman"/>
          <w:sz w:val="20"/>
          <w:szCs w:val="20"/>
        </w:rPr>
        <w:t>.</w:t>
      </w:r>
      <w:proofErr w:type="gramEnd"/>
      <w:r w:rsidRPr="00B3401D">
        <w:rPr>
          <w:rFonts w:ascii="Times New Roman" w:hAnsi="Times New Roman" w:cs="Times New Roman"/>
          <w:sz w:val="20"/>
          <w:szCs w:val="20"/>
        </w:rPr>
        <w:t xml:space="preserve"> Among these works, normalized mutual information based </w:t>
      </w:r>
      <w:proofErr w:type="spellStart"/>
      <w:r w:rsidRPr="00B3401D">
        <w:rPr>
          <w:rFonts w:ascii="Times New Roman" w:hAnsi="Times New Roman" w:cs="Times New Roman"/>
          <w:sz w:val="20"/>
          <w:szCs w:val="20"/>
        </w:rPr>
        <w:t>mRMR</w:t>
      </w:r>
      <w:proofErr w:type="spellEnd"/>
      <w:r w:rsidRPr="00B3401D">
        <w:rPr>
          <w:rFonts w:ascii="Times New Roman" w:hAnsi="Times New Roman" w:cs="Times New Roman"/>
          <w:sz w:val="20"/>
          <w:szCs w:val="20"/>
        </w:rPr>
        <w:t xml:space="preserve"> is the state-to-art work, and then in the following we briefly review it, based on which, we design an incremental feature selection method.</w:t>
      </w:r>
    </w:p>
    <w:p w:rsidR="00605DA0" w:rsidRPr="00B3401D" w:rsidRDefault="00605DA0" w:rsidP="00605DA0">
      <w:pPr>
        <w:pStyle w:val="a7"/>
        <w:numPr>
          <w:ilvl w:val="1"/>
          <w:numId w:val="5"/>
        </w:numPr>
        <w:ind w:firstLineChars="0"/>
        <w:rPr>
          <w:rFonts w:ascii="Times New Roman" w:hAnsi="Times New Roman" w:cs="Times New Roman"/>
          <w:b/>
          <w:sz w:val="28"/>
          <w:szCs w:val="28"/>
        </w:rPr>
      </w:pPr>
      <w:r w:rsidRPr="00B3401D">
        <w:rPr>
          <w:rFonts w:ascii="Times New Roman" w:hAnsi="Times New Roman" w:cs="Times New Roman"/>
          <w:b/>
          <w:sz w:val="28"/>
          <w:szCs w:val="28"/>
        </w:rPr>
        <w:t xml:space="preserve"> N</w:t>
      </w:r>
      <w:r w:rsidRPr="00B3401D">
        <w:rPr>
          <w:rFonts w:ascii="Times New Roman" w:hAnsi="Times New Roman" w:cs="Times New Roman" w:hint="eastAsia"/>
          <w:b/>
          <w:sz w:val="28"/>
          <w:szCs w:val="28"/>
        </w:rPr>
        <w:t xml:space="preserve">ormalized mutual information </w:t>
      </w:r>
      <w:r w:rsidRPr="00B3401D">
        <w:rPr>
          <w:rFonts w:ascii="Times New Roman" w:hAnsi="Times New Roman" w:cs="Times New Roman"/>
          <w:b/>
          <w:sz w:val="28"/>
          <w:szCs w:val="28"/>
        </w:rPr>
        <w:t>feature selection</w:t>
      </w:r>
    </w:p>
    <w:p w:rsidR="00605DA0" w:rsidRPr="00B3401D" w:rsidRDefault="00605DA0" w:rsidP="00605DA0">
      <w:pPr>
        <w:ind w:firstLine="360"/>
        <w:jc w:val="both"/>
        <w:rPr>
          <w:rFonts w:ascii="Times New Roman" w:hAnsi="Times New Roman" w:cs="Times New Roman"/>
          <w:sz w:val="20"/>
          <w:szCs w:val="20"/>
        </w:rPr>
      </w:pPr>
      <w:r w:rsidRPr="00B3401D">
        <w:rPr>
          <w:rFonts w:ascii="Times New Roman" w:hAnsi="Times New Roman" w:cs="Times New Roman"/>
          <w:sz w:val="20"/>
          <w:szCs w:val="20"/>
        </w:rPr>
        <w:t xml:space="preserve">Since the criteria of the relevance between </w:t>
      </w:r>
      <m:oMath>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k</m:t>
            </m:r>
          </m:sub>
        </m:sSub>
      </m:oMath>
      <w:r w:rsidRPr="00B3401D">
        <w:rPr>
          <w:rFonts w:ascii="Times New Roman" w:hAnsi="Times New Roman" w:cs="Times New Roman"/>
          <w:sz w:val="20"/>
          <w:szCs w:val="20"/>
        </w:rPr>
        <w:t xml:space="preserve"> and </w:t>
      </w:r>
      <m:oMath>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t</m:t>
            </m:r>
          </m:sub>
        </m:sSub>
      </m:oMath>
      <w:r w:rsidRPr="00B3401D">
        <w:rPr>
          <w:rFonts w:ascii="Times New Roman" w:hAnsi="Times New Roman" w:cs="Times New Roman"/>
          <w:sz w:val="20"/>
          <w:szCs w:val="20"/>
        </w:rPr>
        <w:t xml:space="preserve"> are not uniform, the normalized mutual information is then used as the evaluation criterion to measure the degree of feature relevance.</w:t>
      </w:r>
    </w:p>
    <w:p w:rsidR="00605DA0" w:rsidRPr="00B3401D" w:rsidRDefault="00605DA0" w:rsidP="00605DA0">
      <w:pPr>
        <w:ind w:firstLine="360"/>
        <w:rPr>
          <w:rFonts w:ascii="Times New Roman" w:hAnsi="Times New Roman" w:cs="Times New Roman"/>
          <w:sz w:val="20"/>
          <w:szCs w:val="20"/>
        </w:rPr>
      </w:pPr>
      <w:r w:rsidRPr="00B3401D">
        <w:rPr>
          <w:rFonts w:ascii="Times New Roman" w:hAnsi="Times New Roman" w:cs="Times New Roman" w:hint="eastAsia"/>
          <w:sz w:val="20"/>
          <w:szCs w:val="20"/>
        </w:rPr>
        <w:t>T</w:t>
      </w:r>
      <w:r w:rsidRPr="00B3401D">
        <w:rPr>
          <w:rFonts w:ascii="Times New Roman" w:hAnsi="Times New Roman" w:cs="Times New Roman"/>
          <w:sz w:val="20"/>
          <w:szCs w:val="20"/>
        </w:rPr>
        <w:t xml:space="preserve">he normalized mutual information </w:t>
      </w:r>
      <m:oMath>
        <m:r>
          <m:rPr>
            <m:sty m:val="p"/>
          </m:rPr>
          <w:rPr>
            <w:rFonts w:ascii="Cambria Math" w:hAnsi="Cambria Math" w:cs="Times New Roman"/>
            <w:sz w:val="20"/>
            <w:szCs w:val="20"/>
          </w:rPr>
          <m:t>NI(</m:t>
        </m:r>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k</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t</m:t>
            </m:r>
          </m:sub>
        </m:sSub>
        <m:r>
          <w:rPr>
            <w:rFonts w:ascii="Cambria Math" w:hAnsi="Cambria Math" w:cs="Times New Roman"/>
            <w:sz w:val="20"/>
            <w:szCs w:val="20"/>
          </w:rPr>
          <m:t>)</m:t>
        </m:r>
      </m:oMath>
      <w:r w:rsidRPr="00B3401D">
        <w:rPr>
          <w:rFonts w:ascii="Times New Roman" w:hAnsi="Times New Roman" w:cs="Times New Roman"/>
          <w:sz w:val="20"/>
          <w:szCs w:val="20"/>
        </w:rPr>
        <w:t xml:space="preserve"> between the feature </w:t>
      </w:r>
      <m:oMath>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k</m:t>
            </m:r>
          </m:sub>
        </m:sSub>
      </m:oMath>
      <w:r w:rsidRPr="00B3401D">
        <w:rPr>
          <w:rFonts w:ascii="Times New Roman" w:hAnsi="Times New Roman" w:cs="Times New Roman"/>
          <w:sz w:val="20"/>
          <w:szCs w:val="20"/>
        </w:rPr>
        <w:t xml:space="preserve"> and the feature </w:t>
      </w:r>
      <m:oMath>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t</m:t>
            </m:r>
          </m:sub>
        </m:sSub>
      </m:oMath>
      <w:r w:rsidRPr="00B3401D">
        <w:rPr>
          <w:rFonts w:ascii="Times New Roman" w:hAnsi="Times New Roman" w:cs="Times New Roman"/>
          <w:sz w:val="20"/>
          <w:szCs w:val="20"/>
        </w:rPr>
        <w:t xml:space="preserve"> </w:t>
      </w:r>
      <w:r w:rsidRPr="00B3401D">
        <w:rPr>
          <w:rFonts w:ascii="Times New Roman" w:hAnsi="Times New Roman" w:cs="Times New Roman" w:hint="eastAsia"/>
          <w:sz w:val="20"/>
          <w:szCs w:val="20"/>
        </w:rPr>
        <w:t>is then defined as follows</w:t>
      </w:r>
      <w:r w:rsidRPr="00B3401D">
        <w:rPr>
          <w:rFonts w:ascii="Times New Roman" w:hAnsi="Times New Roman" w:cs="Times New Roman"/>
          <w:sz w:val="20"/>
          <w:szCs w:val="20"/>
        </w:rPr>
        <w:t>.</w:t>
      </w:r>
    </w:p>
    <w:p w:rsidR="00605DA0" w:rsidRPr="00B3401D" w:rsidRDefault="00605DA0" w:rsidP="00605DA0">
      <w:pPr>
        <w:ind w:firstLine="360"/>
        <w:rPr>
          <w:rFonts w:ascii="Times New Roman" w:hAnsi="Times New Roman" w:cs="Times New Roman"/>
          <w:i/>
          <w:sz w:val="20"/>
          <w:szCs w:val="20"/>
        </w:rPr>
      </w:pPr>
      <m:oMathPara>
        <m:oMath>
          <m:r>
            <m:rPr>
              <m:sty m:val="p"/>
            </m:rPr>
            <w:rPr>
              <w:rFonts w:ascii="Cambria Math" w:hAnsi="Cambria Math" w:cs="Times New Roman"/>
              <w:sz w:val="20"/>
              <w:szCs w:val="20"/>
            </w:rPr>
            <m:t>NI</m:t>
          </m:r>
          <m:d>
            <m:dPr>
              <m:ctrlPr>
                <w:rPr>
                  <w:rFonts w:ascii="Cambria Math" w:hAnsi="Cambria Math" w:cs="Times New Roman"/>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k</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t</m:t>
                  </m:r>
                </m:sub>
              </m:sSub>
              <m:ctrlPr>
                <w:rPr>
                  <w:rFonts w:ascii="Cambria Math" w:hAnsi="Cambria Math" w:cs="Times New Roman"/>
                  <w:i/>
                  <w:sz w:val="20"/>
                  <w:szCs w:val="20"/>
                </w:rPr>
              </m:ctrlPr>
            </m:e>
          </m:d>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I(</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k</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t</m:t>
                  </m:r>
                </m:sub>
              </m:sSub>
              <m:r>
                <w:rPr>
                  <w:rFonts w:ascii="Cambria Math" w:hAnsi="Cambria Math" w:cs="Times New Roman"/>
                  <w:sz w:val="20"/>
                  <w:szCs w:val="20"/>
                </w:rPr>
                <m:t>)</m:t>
              </m:r>
            </m:num>
            <m:den>
              <m:r>
                <m:rPr>
                  <m:sty m:val="p"/>
                </m:rPr>
                <w:rPr>
                  <w:rFonts w:ascii="Cambria Math" w:hAnsi="Cambria Math" w:cs="Times New Roman"/>
                  <w:sz w:val="20"/>
                  <w:szCs w:val="20"/>
                </w:rPr>
                <m:t>min⁡</m:t>
              </m:r>
              <m:r>
                <w:rPr>
                  <w:rFonts w:ascii="Cambria Math" w:hAnsi="Cambria Math" w:cs="Times New Roman"/>
                  <w:sz w:val="20"/>
                  <w:szCs w:val="20"/>
                </w:rPr>
                <m:t>{H</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k</m:t>
                      </m:r>
                    </m:sub>
                  </m:sSub>
                </m:e>
              </m:d>
              <m:r>
                <w:rPr>
                  <w:rFonts w:ascii="Cambria Math" w:hAnsi="Cambria Math" w:cs="Times New Roman"/>
                  <w:sz w:val="20"/>
                  <w:szCs w:val="20"/>
                </w:rPr>
                <m:t>,H</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t</m:t>
                      </m:r>
                    </m:sub>
                  </m:sSub>
                </m:e>
              </m:d>
              <m:r>
                <w:rPr>
                  <w:rFonts w:ascii="Cambria Math" w:hAnsi="Cambria Math" w:cs="Times New Roman"/>
                  <w:sz w:val="20"/>
                  <w:szCs w:val="20"/>
                </w:rPr>
                <m:t>}</m:t>
              </m:r>
            </m:den>
          </m:f>
          <m:r>
            <w:rPr>
              <w:rFonts w:ascii="Cambria Math" w:hAnsi="Cambria Math" w:cs="Times New Roman"/>
              <w:sz w:val="20"/>
              <w:szCs w:val="20"/>
            </w:rPr>
            <m:t>.</m:t>
          </m:r>
        </m:oMath>
      </m:oMathPara>
    </w:p>
    <w:p w:rsidR="00605DA0" w:rsidRPr="00B3401D" w:rsidRDefault="00605DA0" w:rsidP="00605DA0">
      <w:pPr>
        <w:ind w:firstLine="360"/>
        <w:rPr>
          <w:rFonts w:ascii="Times New Roman" w:hAnsi="Times New Roman" w:cs="Times New Roman"/>
          <w:sz w:val="20"/>
          <w:szCs w:val="20"/>
        </w:rPr>
      </w:pPr>
      <w:r w:rsidRPr="00B3401D">
        <w:rPr>
          <w:rFonts w:ascii="Times New Roman" w:hAnsi="Times New Roman" w:cs="Times New Roman"/>
          <w:sz w:val="20"/>
          <w:szCs w:val="20"/>
        </w:rPr>
        <w:t>Therefore, "Max-Relevance and Min-Redundancy" criterion is rewritten as follows:</w:t>
      </w:r>
      <w:r w:rsidRPr="00B3401D">
        <w:rPr>
          <w:rFonts w:ascii="Times New Roman" w:hAnsi="Times New Roman" w:cs="Times New Roman"/>
          <w:sz w:val="20"/>
          <w:szCs w:val="20"/>
        </w:rPr>
        <w:tab/>
      </w:r>
      <w:r w:rsidRPr="00B3401D">
        <w:rPr>
          <w:rFonts w:ascii="Times New Roman" w:hAnsi="Times New Roman" w:cs="Times New Roman"/>
          <w:sz w:val="20"/>
          <w:szCs w:val="20"/>
        </w:rPr>
        <w:tab/>
      </w:r>
    </w:p>
    <w:p w:rsidR="00605DA0" w:rsidRPr="00B3401D" w:rsidRDefault="00605DA0" w:rsidP="00605DA0">
      <w:pPr>
        <w:ind w:firstLine="360"/>
        <w:rPr>
          <w:rFonts w:ascii="Times New Roman" w:hAnsi="Times New Roman" w:cs="Times New Roman"/>
          <w:sz w:val="20"/>
          <w:szCs w:val="20"/>
        </w:rPr>
      </w:pPr>
      <w:r w:rsidRPr="00B3401D">
        <w:rPr>
          <w:rFonts w:ascii="Times New Roman" w:hAnsi="Times New Roman" w:cs="Times New Roman"/>
          <w:sz w:val="20"/>
          <w:szCs w:val="20"/>
        </w:rPr>
        <w:tab/>
      </w:r>
      <w:r w:rsidRPr="00B3401D">
        <w:rPr>
          <w:rFonts w:ascii="Times New Roman" w:hAnsi="Times New Roman" w:cs="Times New Roman"/>
          <w:sz w:val="20"/>
          <w:szCs w:val="20"/>
        </w:rPr>
        <w:tab/>
      </w:r>
      <w:r w:rsidRPr="00B3401D">
        <w:rPr>
          <w:rFonts w:ascii="Times New Roman" w:hAnsi="Times New Roman" w:cs="Times New Roman"/>
          <w:sz w:val="20"/>
          <w:szCs w:val="20"/>
        </w:rPr>
        <w:tab/>
      </w:r>
      <w:r w:rsidRPr="00B3401D">
        <w:rPr>
          <w:rFonts w:ascii="Times New Roman" w:hAnsi="Times New Roman" w:cs="Times New Roman"/>
          <w:sz w:val="20"/>
          <w:szCs w:val="20"/>
        </w:rPr>
        <w:tab/>
      </w:r>
      <w:r w:rsidRPr="00B3401D">
        <w:rPr>
          <w:rFonts w:ascii="Times New Roman" w:hAnsi="Times New Roman" w:cs="Times New Roman"/>
          <w:sz w:val="20"/>
          <w:szCs w:val="20"/>
        </w:rPr>
        <w:tab/>
      </w:r>
      <w:r w:rsidRPr="00B3401D">
        <w:rPr>
          <w:rFonts w:ascii="Times New Roman" w:hAnsi="Times New Roman" w:cs="Times New Roman"/>
          <w:sz w:val="20"/>
          <w:szCs w:val="20"/>
        </w:rPr>
        <w:tab/>
      </w:r>
      <m:oMath>
        <m:sSub>
          <m:sSubPr>
            <m:ctrlPr>
              <w:rPr>
                <w:rFonts w:ascii="Cambria Math" w:hAnsi="Cambria Math" w:cs="Times New Roman"/>
                <w:i/>
                <w:sz w:val="20"/>
                <w:szCs w:val="20"/>
              </w:rPr>
            </m:ctrlPr>
          </m:sSubPr>
          <m:e>
            <m:r>
              <w:rPr>
                <w:rFonts w:ascii="Cambria Math" w:hAnsi="Cambria Math" w:cs="Times New Roman"/>
                <w:sz w:val="20"/>
                <w:szCs w:val="20"/>
              </w:rPr>
              <m:t>max</m:t>
            </m:r>
          </m:e>
          <m:sub>
            <m:r>
              <w:rPr>
                <w:rFonts w:ascii="Cambria Math" w:hAnsi="Cambria Math" w:cs="Times New Roman"/>
                <w:sz w:val="20"/>
                <w:szCs w:val="20"/>
              </w:rPr>
              <m:t>k∈</m:t>
            </m:r>
            <m:acc>
              <m:accPr>
                <m:chr m:val="̅"/>
                <m:ctrlPr>
                  <w:rPr>
                    <w:rFonts w:ascii="Cambria Math" w:hAnsi="Cambria Math" w:cs="Times New Roman"/>
                    <w:i/>
                    <w:sz w:val="20"/>
                    <w:szCs w:val="20"/>
                  </w:rPr>
                </m:ctrlPr>
              </m:accPr>
              <m:e>
                <m:r>
                  <w:rPr>
                    <w:rFonts w:ascii="Cambria Math" w:hAnsi="Cambria Math" w:cs="Times New Roman"/>
                    <w:sz w:val="20"/>
                    <w:szCs w:val="20"/>
                  </w:rPr>
                  <m:t>S</m:t>
                </m:r>
              </m:e>
            </m:acc>
          </m:sub>
        </m:sSub>
        <m:d>
          <m:dPr>
            <m:begChr m:val="["/>
            <m:endChr m:val="]"/>
            <m:ctrlPr>
              <w:rPr>
                <w:rFonts w:ascii="Cambria Math" w:hAnsi="Cambria Math" w:cs="Times New Roman"/>
                <w:i/>
                <w:sz w:val="20"/>
                <w:szCs w:val="20"/>
              </w:rPr>
            </m:ctrlPr>
          </m:dPr>
          <m:e>
            <m:r>
              <w:rPr>
                <w:rFonts w:ascii="Cambria Math" w:hAnsi="Cambria Math" w:cs="Times New Roman"/>
                <w:sz w:val="20"/>
                <w:szCs w:val="20"/>
              </w:rPr>
              <m:t>I</m:t>
            </m:r>
            <m:d>
              <m:dPr>
                <m:ctrlPr>
                  <w:rPr>
                    <w:rFonts w:ascii="Cambria Math" w:hAnsi="Cambria Math" w:cs="Times New Roman"/>
                    <w:i/>
                    <w:sz w:val="20"/>
                    <w:szCs w:val="20"/>
                  </w:rPr>
                </m:ctrlPr>
              </m:dPr>
              <m:e>
                <m:r>
                  <w:rPr>
                    <w:rFonts w:ascii="Cambria Math" w:hAnsi="Cambria Math" w:cs="Times New Roman"/>
                    <w:sz w:val="20"/>
                    <w:szCs w:val="20"/>
                  </w:rPr>
                  <m:t>Y;</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k</m:t>
                    </m:r>
                  </m:sub>
                </m:sSub>
              </m:e>
            </m:d>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|S|</m:t>
                </m:r>
              </m:den>
            </m:f>
            <m:nary>
              <m:naryPr>
                <m:chr m:val="∑"/>
                <m:limLoc m:val="undOvr"/>
                <m:supHide m:val="1"/>
                <m:ctrlPr>
                  <w:rPr>
                    <w:rFonts w:ascii="Cambria Math" w:hAnsi="Cambria Math" w:cs="Times New Roman"/>
                    <w:i/>
                    <w:sz w:val="20"/>
                    <w:szCs w:val="20"/>
                  </w:rPr>
                </m:ctrlPr>
              </m:naryPr>
              <m:sub>
                <m:r>
                  <w:rPr>
                    <w:rFonts w:ascii="Cambria Math" w:hAnsi="Cambria Math" w:cs="Times New Roman"/>
                    <w:sz w:val="20"/>
                    <w:szCs w:val="20"/>
                  </w:rPr>
                  <m:t>t∈S</m:t>
                </m:r>
              </m:sub>
              <m:sup/>
              <m:e>
                <m:r>
                  <w:rPr>
                    <w:rFonts w:ascii="Cambria Math" w:hAnsi="Cambria Math" w:cs="Times New Roman"/>
                    <w:sz w:val="20"/>
                    <w:szCs w:val="20"/>
                  </w:rPr>
                  <m:t>NI(</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k</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t</m:t>
                    </m:r>
                  </m:sub>
                </m:sSub>
                <m:r>
                  <w:rPr>
                    <w:rFonts w:ascii="Cambria Math" w:hAnsi="Cambria Math" w:cs="Times New Roman"/>
                    <w:sz w:val="20"/>
                    <w:szCs w:val="20"/>
                  </w:rPr>
                  <m:t>)</m:t>
                </m:r>
              </m:e>
            </m:nary>
          </m:e>
        </m:d>
      </m:oMath>
      <w:r w:rsidRPr="00B3401D">
        <w:rPr>
          <w:rFonts w:ascii="Times New Roman" w:hAnsi="Times New Roman" w:cs="Times New Roman"/>
          <w:sz w:val="20"/>
          <w:szCs w:val="20"/>
        </w:rPr>
        <w:t>.</w:t>
      </w:r>
    </w:p>
    <w:p w:rsidR="00605DA0" w:rsidRPr="00B3401D" w:rsidRDefault="00605DA0" w:rsidP="00605DA0">
      <w:pPr>
        <w:ind w:firstLine="360"/>
        <w:rPr>
          <w:rFonts w:ascii="Times New Roman" w:hAnsi="Times New Roman" w:cs="Times New Roman"/>
          <w:sz w:val="20"/>
          <w:szCs w:val="20"/>
        </w:rPr>
      </w:pPr>
      <w:r w:rsidRPr="00B3401D">
        <w:rPr>
          <w:rFonts w:ascii="Times New Roman" w:hAnsi="Times New Roman" w:cs="Times New Roman"/>
          <w:sz w:val="20"/>
          <w:szCs w:val="20"/>
        </w:rPr>
        <w:lastRenderedPageBreak/>
        <w:t xml:space="preserve">The algorithm based on normalized mutual information feature selection is formulated in Algorithm 1. In this paper, we briefly notate this algorithm </w:t>
      </w:r>
      <w:proofErr w:type="spellStart"/>
      <w:r w:rsidRPr="00B3401D">
        <w:rPr>
          <w:rFonts w:ascii="Times New Roman" w:hAnsi="Times New Roman" w:cs="Times New Roman"/>
          <w:sz w:val="20"/>
          <w:szCs w:val="20"/>
        </w:rPr>
        <w:t>mRMR</w:t>
      </w:r>
      <w:proofErr w:type="spellEnd"/>
      <w:r w:rsidRPr="00B3401D">
        <w:rPr>
          <w:rFonts w:ascii="Times New Roman" w:hAnsi="Times New Roman" w:cs="Times New Roman"/>
          <w:sz w:val="20"/>
          <w:szCs w:val="20"/>
        </w:rPr>
        <w:t xml:space="preserve"> when no confusion arises.</w:t>
      </w:r>
    </w:p>
    <w:tbl>
      <w:tblPr>
        <w:tblStyle w:val="a8"/>
        <w:tblW w:w="0" w:type="auto"/>
        <w:tblBorders>
          <w:left w:val="none" w:sz="0" w:space="0" w:color="auto"/>
          <w:right w:val="none" w:sz="0" w:space="0" w:color="auto"/>
        </w:tblBorders>
        <w:tblLook w:val="04A0" w:firstRow="1" w:lastRow="0" w:firstColumn="1" w:lastColumn="0" w:noHBand="0" w:noVBand="1"/>
      </w:tblPr>
      <w:tblGrid>
        <w:gridCol w:w="8306"/>
      </w:tblGrid>
      <w:tr w:rsidR="00605DA0" w:rsidRPr="00B3401D" w:rsidTr="00201740">
        <w:tc>
          <w:tcPr>
            <w:tcW w:w="8522" w:type="dxa"/>
          </w:tcPr>
          <w:p w:rsidR="00605DA0" w:rsidRPr="00B3401D" w:rsidRDefault="00605DA0" w:rsidP="00201740">
            <w:pPr>
              <w:rPr>
                <w:rFonts w:ascii="Times New Roman" w:hAnsi="Times New Roman" w:cs="Times New Roman"/>
                <w:sz w:val="20"/>
                <w:szCs w:val="20"/>
              </w:rPr>
            </w:pPr>
            <w:r w:rsidRPr="00B3401D">
              <w:rPr>
                <w:rFonts w:ascii="Times New Roman" w:hAnsi="Times New Roman" w:cs="Times New Roman"/>
                <w:b/>
                <w:sz w:val="20"/>
                <w:szCs w:val="20"/>
              </w:rPr>
              <w:t>Algorithm 1</w:t>
            </w:r>
            <w:r w:rsidRPr="00B3401D">
              <w:rPr>
                <w:rFonts w:ascii="Times New Roman" w:hAnsi="Times New Roman" w:cs="Times New Roman"/>
                <w:sz w:val="20"/>
                <w:szCs w:val="20"/>
              </w:rPr>
              <w:t>: Normalized Mutual Information Feature Selection(</w:t>
            </w:r>
            <w:proofErr w:type="spellStart"/>
            <w:r w:rsidRPr="00B3401D">
              <w:rPr>
                <w:rFonts w:ascii="Times New Roman" w:hAnsi="Times New Roman" w:cs="Times New Roman"/>
                <w:sz w:val="20"/>
                <w:szCs w:val="20"/>
              </w:rPr>
              <w:t>mRMR</w:t>
            </w:r>
            <w:proofErr w:type="spellEnd"/>
            <w:r w:rsidRPr="00B3401D">
              <w:rPr>
                <w:rFonts w:ascii="Times New Roman" w:hAnsi="Times New Roman" w:cs="Times New Roman"/>
                <w:sz w:val="20"/>
                <w:szCs w:val="20"/>
              </w:rPr>
              <w:t>)</w:t>
            </w:r>
          </w:p>
        </w:tc>
      </w:tr>
      <w:tr w:rsidR="00605DA0" w:rsidRPr="00B3401D" w:rsidTr="00201740">
        <w:tc>
          <w:tcPr>
            <w:tcW w:w="8522" w:type="dxa"/>
          </w:tcPr>
          <w:p w:rsidR="00605DA0" w:rsidRPr="00B3401D" w:rsidRDefault="00605DA0" w:rsidP="00201740">
            <w:pPr>
              <w:rPr>
                <w:rFonts w:ascii="Times New Roman" w:hAnsi="Times New Roman" w:cs="Times New Roman"/>
              </w:rPr>
            </w:pPr>
            <w:r w:rsidRPr="00B3401D">
              <w:rPr>
                <w:rFonts w:ascii="Times New Roman" w:hAnsi="Times New Roman" w:cs="Times New Roman"/>
                <w:sz w:val="20"/>
                <w:szCs w:val="20"/>
              </w:rPr>
              <w:t>Input</w:t>
            </w:r>
            <w:r w:rsidRPr="00B3401D">
              <w:rPr>
                <w:rFonts w:ascii="Times New Roman" w:hAnsi="Times New Roman" w:cs="Times New Roman"/>
              </w:rPr>
              <w:t xml:space="preserve">: </w:t>
            </w:r>
            <w:r w:rsidRPr="00B3401D">
              <w:rPr>
                <w:rFonts w:ascii="Times New Roman" w:hAnsi="Times New Roman" w:cs="Times New Roman"/>
                <w:sz w:val="20"/>
                <w:szCs w:val="20"/>
              </w:rPr>
              <w:t xml:space="preserve">U, the </w:t>
            </w:r>
            <w:r w:rsidRPr="00B3401D">
              <w:rPr>
                <w:rFonts w:ascii="Times New Roman" w:hAnsi="Times New Roman" w:cs="Times New Roman" w:hint="eastAsia"/>
                <w:sz w:val="20"/>
                <w:szCs w:val="20"/>
              </w:rPr>
              <w:t xml:space="preserve">given </w:t>
            </w:r>
            <w:r w:rsidRPr="00B3401D">
              <w:rPr>
                <w:rFonts w:ascii="Times New Roman" w:hAnsi="Times New Roman" w:cs="Times New Roman"/>
                <w:sz w:val="20"/>
                <w:szCs w:val="20"/>
              </w:rPr>
              <w:t>number of</w:t>
            </w:r>
            <w:r w:rsidRPr="00B3401D">
              <w:rPr>
                <w:rFonts w:ascii="Times New Roman" w:hAnsi="Times New Roman" w:cs="Times New Roman" w:hint="eastAsia"/>
                <w:sz w:val="20"/>
                <w:szCs w:val="20"/>
              </w:rPr>
              <w:t xml:space="preserve"> selected features</w:t>
            </w:r>
            <w:r w:rsidRPr="00B3401D">
              <w:rPr>
                <w:rFonts w:ascii="Times New Roman" w:hAnsi="Times New Roman" w:cs="Times New Roman"/>
                <w:sz w:val="20"/>
                <w:szCs w:val="20"/>
              </w:rPr>
              <w:t xml:space="preserve"> K</w:t>
            </w:r>
            <w:r w:rsidRPr="00B3401D">
              <w:rPr>
                <w:rFonts w:ascii="Times New Roman" w:hAnsi="Times New Roman" w:cs="Times New Roman" w:hint="eastAsia"/>
                <w:sz w:val="20"/>
                <w:szCs w:val="20"/>
              </w:rPr>
              <w:t>,</w:t>
            </w:r>
            <m:oMath>
              <m:r>
                <w:rPr>
                  <w:rFonts w:ascii="Cambria Math" w:hAnsi="Cambria Math" w:cs="Times New Roman"/>
                  <w:sz w:val="20"/>
                  <w:szCs w:val="20"/>
                </w:rPr>
                <m:t xml:space="preserve"> F=</m:t>
              </m:r>
              <m:d>
                <m:dPr>
                  <m:begChr m:val="{"/>
                  <m:endChr m:val="}"/>
                  <m:ctrlPr>
                    <w:rPr>
                      <w:rFonts w:ascii="Cambria Math" w:hAnsi="Cambria Math" w:cs="Times New Roman"/>
                      <w:i/>
                      <w:sz w:val="20"/>
                      <w:szCs w:val="20"/>
                    </w:rPr>
                  </m:ctrlPr>
                </m:dPr>
                <m:e>
                  <m:r>
                    <w:rPr>
                      <w:rFonts w:ascii="Cambria Math" w:hAnsi="Cambria Math" w:cs="Times New Roman"/>
                      <w:sz w:val="20"/>
                      <w:szCs w:val="20"/>
                    </w:rPr>
                    <m:t>1,…,p</m:t>
                  </m:r>
                </m:e>
              </m:d>
              <m:r>
                <w:rPr>
                  <w:rFonts w:ascii="Cambria Math" w:hAnsi="Cambria Math" w:cs="Times New Roman"/>
                  <w:sz w:val="20"/>
                  <w:szCs w:val="20"/>
                </w:rPr>
                <m:t>, S={∅}</m:t>
              </m:r>
            </m:oMath>
          </w:p>
          <w:p w:rsidR="00605DA0" w:rsidRPr="00B3401D" w:rsidRDefault="00605DA0" w:rsidP="00201740">
            <w:pPr>
              <w:rPr>
                <w:rFonts w:ascii="Times New Roman" w:hAnsi="Times New Roman" w:cs="Times New Roman"/>
              </w:rPr>
            </w:pPr>
            <w:r w:rsidRPr="00B3401D">
              <w:rPr>
                <w:rFonts w:ascii="Times New Roman" w:hAnsi="Times New Roman" w:cs="Times New Roman"/>
                <w:sz w:val="20"/>
                <w:szCs w:val="20"/>
              </w:rPr>
              <w:t xml:space="preserve">Output: the set </w:t>
            </w:r>
            <m:oMath>
              <m:r>
                <w:rPr>
                  <w:rFonts w:ascii="Cambria Math" w:hAnsi="Cambria Math" w:cs="Times New Roman"/>
                  <w:sz w:val="20"/>
                  <w:szCs w:val="20"/>
                </w:rPr>
                <m:t>S</m:t>
              </m:r>
            </m:oMath>
            <w:r w:rsidRPr="00B3401D">
              <w:rPr>
                <w:rFonts w:ascii="Times New Roman" w:hAnsi="Times New Roman" w:cs="Times New Roman"/>
                <w:sz w:val="20"/>
                <w:szCs w:val="20"/>
              </w:rPr>
              <w:t xml:space="preserve"> containing the selected features</w:t>
            </w:r>
          </w:p>
        </w:tc>
      </w:tr>
      <w:tr w:rsidR="00605DA0" w:rsidRPr="00B3401D" w:rsidTr="00201740">
        <w:tc>
          <w:tcPr>
            <w:tcW w:w="8522" w:type="dxa"/>
          </w:tcPr>
          <w:p w:rsidR="00605DA0" w:rsidRPr="00B3401D" w:rsidRDefault="00605DA0" w:rsidP="00201740">
            <w:pPr>
              <w:ind w:left="600" w:hangingChars="300" w:hanging="600"/>
              <w:rPr>
                <w:rFonts w:ascii="Times New Roman" w:hAnsi="Times New Roman" w:cs="Times New Roman"/>
                <w:sz w:val="20"/>
                <w:szCs w:val="20"/>
              </w:rPr>
            </w:pPr>
            <w:r w:rsidRPr="00B3401D">
              <w:rPr>
                <w:rFonts w:ascii="Times New Roman" w:hAnsi="Times New Roman" w:cs="Times New Roman"/>
                <w:sz w:val="20"/>
                <w:szCs w:val="20"/>
              </w:rPr>
              <w:t xml:space="preserve">Step 1: Compute </w:t>
            </w:r>
            <m:oMath>
              <m:r>
                <w:rPr>
                  <w:rFonts w:ascii="Cambria Math" w:hAnsi="Cambria Math" w:cs="Times New Roman"/>
                  <w:sz w:val="20"/>
                  <w:szCs w:val="20"/>
                </w:rPr>
                <m:t>I</m:t>
              </m:r>
              <m:d>
                <m:dPr>
                  <m:ctrlPr>
                    <w:rPr>
                      <w:rFonts w:ascii="Cambria Math" w:hAnsi="Cambria Math" w:cs="Times New Roman"/>
                      <w:i/>
                      <w:sz w:val="20"/>
                      <w:szCs w:val="20"/>
                    </w:rPr>
                  </m:ctrlPr>
                </m:dPr>
                <m:e>
                  <m:r>
                    <w:rPr>
                      <w:rFonts w:ascii="Cambria Math" w:hAnsi="Cambria Math" w:cs="Times New Roman"/>
                      <w:sz w:val="20"/>
                      <w:szCs w:val="20"/>
                    </w:rPr>
                    <m:t>Y;</m:t>
                  </m:r>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k</m:t>
                      </m:r>
                    </m:sub>
                  </m:sSub>
                </m:e>
              </m:d>
              <m:r>
                <w:rPr>
                  <w:rFonts w:ascii="Cambria Math" w:hAnsi="Cambria Math" w:cs="Times New Roman"/>
                  <w:sz w:val="20"/>
                  <w:szCs w:val="20"/>
                </w:rPr>
                <m:t xml:space="preserve"> </m:t>
              </m:r>
            </m:oMath>
            <w:r w:rsidRPr="00B3401D">
              <w:rPr>
                <w:rFonts w:ascii="Times New Roman" w:hAnsi="Times New Roman" w:cs="Times New Roman"/>
                <w:sz w:val="20"/>
                <w:szCs w:val="20"/>
              </w:rPr>
              <w:t xml:space="preserve">for </w:t>
            </w:r>
            <w:r w:rsidRPr="00B3401D">
              <w:rPr>
                <w:rFonts w:ascii="Times New Roman" w:hAnsi="Times New Roman" w:cs="Times New Roman" w:hint="eastAsia"/>
                <w:sz w:val="20"/>
                <w:szCs w:val="20"/>
              </w:rPr>
              <w:t>every</w:t>
            </w:r>
            <w:r w:rsidRPr="00B3401D">
              <w:rPr>
                <w:rFonts w:ascii="Times New Roman" w:hAnsi="Times New Roman" w:cs="Times New Roman"/>
                <w:sz w:val="20"/>
                <w:szCs w:val="20"/>
              </w:rPr>
              <w:t xml:space="preserve"> </w:t>
            </w:r>
            <m:oMath>
              <m:r>
                <w:rPr>
                  <w:rFonts w:ascii="Cambria Math" w:hAnsi="Cambria Math" w:cs="Times New Roman"/>
                  <w:sz w:val="20"/>
                  <w:szCs w:val="20"/>
                </w:rPr>
                <m:t>k∈F</m:t>
              </m:r>
            </m:oMath>
            <w:r w:rsidRPr="00B3401D">
              <w:rPr>
                <w:rFonts w:ascii="Times New Roman" w:hAnsi="Times New Roman" w:cs="Times New Roman"/>
                <w:sz w:val="20"/>
                <w:szCs w:val="20"/>
              </w:rPr>
              <w:t>.</w:t>
            </w:r>
          </w:p>
          <w:p w:rsidR="00605DA0" w:rsidRPr="00B3401D" w:rsidRDefault="00605DA0" w:rsidP="00201740">
            <w:pPr>
              <w:rPr>
                <w:rFonts w:ascii="Times New Roman" w:hAnsi="Times New Roman" w:cs="Times New Roman"/>
                <w:sz w:val="20"/>
                <w:szCs w:val="20"/>
              </w:rPr>
            </w:pPr>
            <w:r w:rsidRPr="00B3401D">
              <w:rPr>
                <w:rFonts w:ascii="Times New Roman" w:hAnsi="Times New Roman" w:cs="Times New Roman"/>
                <w:sz w:val="20"/>
                <w:szCs w:val="20"/>
              </w:rPr>
              <w:t xml:space="preserve">Step 2: Select the first feature </w:t>
            </w:r>
            <m:oMath>
              <m:sSup>
                <m:sSupPr>
                  <m:ctrlPr>
                    <w:rPr>
                      <w:rFonts w:ascii="Cambria Math" w:hAnsi="Cambria Math" w:cs="Times New Roman"/>
                      <w:i/>
                      <w:sz w:val="20"/>
                      <w:szCs w:val="20"/>
                    </w:rPr>
                  </m:ctrlPr>
                </m:sSupPr>
                <m:e>
                  <m:r>
                    <w:rPr>
                      <w:rFonts w:ascii="Cambria Math" w:hAnsi="Cambria Math" w:cs="Times New Roman"/>
                      <w:sz w:val="20"/>
                      <w:szCs w:val="20"/>
                    </w:rPr>
                    <m:t>k</m:t>
                  </m:r>
                </m:e>
                <m:sup>
                  <m:r>
                    <w:rPr>
                      <w:rFonts w:ascii="Cambria Math" w:hAnsi="Cambria Math" w:cs="Times New Roman"/>
                      <w:sz w:val="20"/>
                      <w:szCs w:val="20"/>
                    </w:rPr>
                    <m:t>*</m:t>
                  </m:r>
                </m:sup>
              </m:s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arg</m:t>
                  </m:r>
                </m:e>
                <m:sub>
                  <m:r>
                    <w:rPr>
                      <w:rFonts w:ascii="Cambria Math" w:hAnsi="Cambria Math" w:cs="Times New Roman"/>
                      <w:sz w:val="20"/>
                      <w:szCs w:val="20"/>
                    </w:rPr>
                    <m:t>k</m:t>
                  </m:r>
                </m:sub>
              </m:sSub>
              <m:r>
                <m:rPr>
                  <m:sty m:val="p"/>
                </m:rPr>
                <w:rPr>
                  <w:rFonts w:ascii="Cambria Math" w:hAnsi="Cambria Math" w:cs="Times New Roman"/>
                  <w:sz w:val="20"/>
                  <w:szCs w:val="20"/>
                </w:rPr>
                <m:t>max⁡</m:t>
              </m:r>
              <m:r>
                <w:rPr>
                  <w:rFonts w:ascii="Cambria Math" w:hAnsi="Cambria Math" w:cs="Times New Roman"/>
                  <w:sz w:val="20"/>
                  <w:szCs w:val="20"/>
                </w:rPr>
                <m:t>{I</m:t>
              </m:r>
              <m:d>
                <m:dPr>
                  <m:ctrlPr>
                    <w:rPr>
                      <w:rFonts w:ascii="Cambria Math" w:hAnsi="Cambria Math" w:cs="Times New Roman"/>
                      <w:i/>
                      <w:sz w:val="20"/>
                      <w:szCs w:val="20"/>
                    </w:rPr>
                  </m:ctrlPr>
                </m:dPr>
                <m:e>
                  <m:r>
                    <w:rPr>
                      <w:rFonts w:ascii="Cambria Math" w:hAnsi="Cambria Math" w:cs="Times New Roman"/>
                      <w:sz w:val="20"/>
                      <w:szCs w:val="20"/>
                    </w:rPr>
                    <m:t>Y;</m:t>
                  </m:r>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k</m:t>
                      </m:r>
                    </m:sub>
                  </m:sSub>
                </m:e>
              </m:d>
              <m:r>
                <w:rPr>
                  <w:rFonts w:ascii="Cambria Math" w:hAnsi="Cambria Math" w:cs="Times New Roman"/>
                  <w:sz w:val="20"/>
                  <w:szCs w:val="20"/>
                </w:rPr>
                <m:t>}</m:t>
              </m:r>
            </m:oMath>
            <w:r w:rsidRPr="00B3401D">
              <w:rPr>
                <w:rFonts w:ascii="Times New Roman" w:hAnsi="Times New Roman" w:cs="Times New Roman" w:hint="eastAsia"/>
                <w:sz w:val="20"/>
                <w:szCs w:val="20"/>
              </w:rPr>
              <w:t>.</w:t>
            </w:r>
          </w:p>
          <w:p w:rsidR="00605DA0" w:rsidRPr="00B3401D" w:rsidRDefault="00605DA0" w:rsidP="00201740">
            <w:pPr>
              <w:rPr>
                <w:rFonts w:ascii="Times New Roman" w:hAnsi="Times New Roman" w:cs="Times New Roman"/>
                <w:sz w:val="20"/>
                <w:szCs w:val="20"/>
              </w:rPr>
            </w:pPr>
            <w:r w:rsidRPr="00B3401D">
              <w:rPr>
                <w:rFonts w:ascii="Times New Roman" w:hAnsi="Times New Roman" w:cs="Times New Roman"/>
                <w:sz w:val="20"/>
                <w:szCs w:val="20"/>
              </w:rPr>
              <w:t xml:space="preserve">Step 3: Set </w:t>
            </w:r>
            <m:oMath>
              <m:r>
                <w:rPr>
                  <w:rFonts w:ascii="Cambria Math" w:hAnsi="Cambria Math" w:cs="Times New Roman"/>
                  <w:sz w:val="20"/>
                  <w:szCs w:val="20"/>
                </w:rPr>
                <m:t>S←S∪{</m:t>
              </m:r>
              <m:sSup>
                <m:sSupPr>
                  <m:ctrlPr>
                    <w:rPr>
                      <w:rFonts w:ascii="Cambria Math" w:hAnsi="Cambria Math" w:cs="Times New Roman"/>
                      <w:i/>
                      <w:sz w:val="20"/>
                      <w:szCs w:val="20"/>
                    </w:rPr>
                  </m:ctrlPr>
                </m:sSupPr>
                <m:e>
                  <m:r>
                    <w:rPr>
                      <w:rFonts w:ascii="Cambria Math" w:hAnsi="Cambria Math" w:cs="Times New Roman"/>
                      <w:sz w:val="20"/>
                      <w:szCs w:val="20"/>
                    </w:rPr>
                    <m:t>k</m:t>
                  </m:r>
                </m:e>
                <m:sup>
                  <m:r>
                    <w:rPr>
                      <w:rFonts w:ascii="Cambria Math" w:hAnsi="Cambria Math" w:cs="Times New Roman"/>
                      <w:sz w:val="20"/>
                      <w:szCs w:val="20"/>
                    </w:rPr>
                    <m:t>*</m:t>
                  </m:r>
                </m:sup>
              </m:sSup>
              <m:r>
                <w:rPr>
                  <w:rFonts w:ascii="Cambria Math" w:hAnsi="Cambria Math" w:cs="Times New Roman"/>
                  <w:sz w:val="20"/>
                  <w:szCs w:val="20"/>
                </w:rPr>
                <m:t>}</m:t>
              </m:r>
            </m:oMath>
            <w:r w:rsidRPr="00B3401D">
              <w:rPr>
                <w:rFonts w:ascii="Times New Roman" w:hAnsi="Times New Roman" w:cs="Times New Roman"/>
                <w:sz w:val="20"/>
                <w:szCs w:val="20"/>
              </w:rPr>
              <w:t xml:space="preserve">, </w:t>
            </w:r>
            <m:oMath>
              <m:r>
                <w:rPr>
                  <w:rFonts w:ascii="Cambria Math" w:hAnsi="Cambria Math" w:cs="Times New Roman"/>
                  <w:sz w:val="20"/>
                  <w:szCs w:val="20"/>
                </w:rPr>
                <m:t>F←F-{</m:t>
              </m:r>
              <m:sSup>
                <m:sSupPr>
                  <m:ctrlPr>
                    <w:rPr>
                      <w:rFonts w:ascii="Cambria Math" w:hAnsi="Cambria Math" w:cs="Times New Roman"/>
                      <w:i/>
                      <w:sz w:val="20"/>
                      <w:szCs w:val="20"/>
                    </w:rPr>
                  </m:ctrlPr>
                </m:sSupPr>
                <m:e>
                  <m:r>
                    <w:rPr>
                      <w:rFonts w:ascii="Cambria Math" w:hAnsi="Cambria Math" w:cs="Times New Roman"/>
                      <w:sz w:val="20"/>
                      <w:szCs w:val="20"/>
                    </w:rPr>
                    <m:t>k</m:t>
                  </m:r>
                </m:e>
                <m:sup>
                  <m:r>
                    <w:rPr>
                      <w:rFonts w:ascii="Cambria Math" w:hAnsi="Cambria Math" w:cs="Times New Roman"/>
                      <w:sz w:val="20"/>
                      <w:szCs w:val="20"/>
                    </w:rPr>
                    <m:t>*</m:t>
                  </m:r>
                </m:sup>
              </m:sSup>
              <m:r>
                <w:rPr>
                  <w:rFonts w:ascii="Cambria Math" w:hAnsi="Cambria Math" w:cs="Times New Roman"/>
                  <w:sz w:val="20"/>
                  <w:szCs w:val="20"/>
                </w:rPr>
                <m:t>}</m:t>
              </m:r>
            </m:oMath>
            <w:r w:rsidRPr="00B3401D">
              <w:rPr>
                <w:rFonts w:ascii="Times New Roman" w:hAnsi="Times New Roman" w:cs="Times New Roman" w:hint="eastAsia"/>
                <w:sz w:val="20"/>
                <w:szCs w:val="20"/>
              </w:rPr>
              <w:t>.</w:t>
            </w:r>
          </w:p>
          <w:p w:rsidR="00605DA0" w:rsidRPr="00B3401D" w:rsidRDefault="00605DA0" w:rsidP="00201740">
            <w:pPr>
              <w:rPr>
                <w:rFonts w:ascii="Times New Roman" w:hAnsi="Times New Roman" w:cs="Times New Roman"/>
                <w:sz w:val="20"/>
                <w:szCs w:val="20"/>
              </w:rPr>
            </w:pPr>
            <w:r w:rsidRPr="00B3401D">
              <w:rPr>
                <w:rFonts w:ascii="Times New Roman" w:hAnsi="Times New Roman" w:cs="Times New Roman"/>
                <w:sz w:val="20"/>
                <w:szCs w:val="20"/>
              </w:rPr>
              <w:t xml:space="preserve">Step 4: While </w:t>
            </w:r>
            <m:oMath>
              <m:r>
                <w:rPr>
                  <w:rFonts w:ascii="Cambria Math" w:hAnsi="Cambria Math" w:cs="Times New Roman"/>
                  <w:sz w:val="20"/>
                  <w:szCs w:val="20"/>
                </w:rPr>
                <m:t>|S|&lt;K</m:t>
              </m:r>
            </m:oMath>
            <w:r w:rsidRPr="00B3401D">
              <w:rPr>
                <w:rFonts w:ascii="Times New Roman" w:hAnsi="Times New Roman" w:cs="Times New Roman" w:hint="eastAsia"/>
                <w:sz w:val="20"/>
                <w:szCs w:val="20"/>
              </w:rPr>
              <w:t xml:space="preserve"> do.</w:t>
            </w:r>
          </w:p>
          <w:p w:rsidR="00605DA0" w:rsidRPr="00B3401D" w:rsidRDefault="00605DA0" w:rsidP="00201740">
            <w:pPr>
              <w:ind w:left="900" w:hangingChars="450" w:hanging="900"/>
              <w:rPr>
                <w:rFonts w:ascii="Times New Roman" w:hAnsi="Times New Roman" w:cs="Times New Roman"/>
                <w:sz w:val="20"/>
                <w:szCs w:val="20"/>
              </w:rPr>
            </w:pPr>
            <w:r w:rsidRPr="00B3401D">
              <w:rPr>
                <w:rFonts w:ascii="Times New Roman" w:hAnsi="Times New Roman" w:cs="Times New Roman"/>
                <w:sz w:val="20"/>
                <w:szCs w:val="20"/>
              </w:rPr>
              <w:t xml:space="preserve">      {</w:t>
            </w:r>
          </w:p>
          <w:p w:rsidR="00605DA0" w:rsidRPr="00B3401D" w:rsidRDefault="00605DA0" w:rsidP="00201740">
            <w:pPr>
              <w:ind w:leftChars="350" w:left="1040" w:hangingChars="100" w:hanging="200"/>
              <w:rPr>
                <w:rFonts w:ascii="Times New Roman" w:hAnsi="Times New Roman" w:cs="Times New Roman"/>
                <w:sz w:val="20"/>
                <w:szCs w:val="20"/>
              </w:rPr>
            </w:pPr>
            <w:r w:rsidRPr="00B3401D">
              <w:rPr>
                <w:rFonts w:ascii="Times New Roman" w:hAnsi="Times New Roman" w:cs="Times New Roman"/>
                <w:sz w:val="20"/>
                <w:szCs w:val="20"/>
              </w:rPr>
              <w:t xml:space="preserve">Compute </w:t>
            </w:r>
            <m:oMath>
              <m:r>
                <w:rPr>
                  <w:rFonts w:ascii="Cambria Math" w:hAnsi="Cambria Math" w:cs="Times New Roman"/>
                  <w:sz w:val="20"/>
                  <w:szCs w:val="20"/>
                </w:rPr>
                <m:t>I</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k</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t</m:t>
                      </m:r>
                    </m:sub>
                  </m:sSub>
                </m:e>
              </m:d>
            </m:oMath>
            <w:r w:rsidRPr="00B3401D">
              <w:rPr>
                <w:rFonts w:ascii="Times New Roman" w:hAnsi="Times New Roman" w:cs="Times New Roman" w:hint="eastAsia"/>
                <w:sz w:val="20"/>
                <w:szCs w:val="20"/>
              </w:rPr>
              <w:t xml:space="preserve"> </w:t>
            </w:r>
            <w:r w:rsidRPr="00B3401D">
              <w:rPr>
                <w:rFonts w:ascii="Times New Roman" w:hAnsi="Times New Roman" w:cs="Times New Roman"/>
                <w:sz w:val="20"/>
                <w:szCs w:val="20"/>
              </w:rPr>
              <w:t>for all pairs</w:t>
            </w:r>
            <m:oMath>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k</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t</m:t>
                      </m:r>
                    </m:sub>
                  </m:sSub>
                </m:e>
              </m:d>
            </m:oMath>
            <w:r w:rsidRPr="00B3401D">
              <w:rPr>
                <w:rFonts w:ascii="Times New Roman" w:hAnsi="Times New Roman" w:cs="Times New Roman"/>
                <w:sz w:val="20"/>
                <w:szCs w:val="20"/>
              </w:rPr>
              <w:t xml:space="preserve">,with </w:t>
            </w:r>
            <m:oMath>
              <m:r>
                <w:rPr>
                  <w:rFonts w:ascii="Cambria Math" w:hAnsi="Cambria Math" w:cs="Times New Roman"/>
                  <w:sz w:val="20"/>
                  <w:szCs w:val="20"/>
                </w:rPr>
                <m:t>k∈F</m:t>
              </m:r>
            </m:oMath>
            <w:r w:rsidRPr="00B3401D">
              <w:rPr>
                <w:rFonts w:ascii="Times New Roman" w:hAnsi="Times New Roman" w:cs="Times New Roman"/>
                <w:sz w:val="20"/>
                <w:szCs w:val="20"/>
              </w:rPr>
              <w:t xml:space="preserve"> and </w:t>
            </w:r>
            <m:oMath>
              <m:r>
                <w:rPr>
                  <w:rFonts w:ascii="Cambria Math" w:hAnsi="Cambria Math" w:cs="Times New Roman"/>
                  <w:sz w:val="20"/>
                  <w:szCs w:val="20"/>
                </w:rPr>
                <m:t>t∈S</m:t>
              </m:r>
            </m:oMath>
            <w:r w:rsidRPr="00B3401D">
              <w:rPr>
                <w:rFonts w:ascii="Times New Roman" w:hAnsi="Times New Roman" w:cs="Times New Roman"/>
                <w:sz w:val="20"/>
                <w:szCs w:val="20"/>
              </w:rPr>
              <w:t xml:space="preserve"> if it not available;</w:t>
            </w:r>
          </w:p>
          <w:p w:rsidR="00605DA0" w:rsidRPr="00B3401D" w:rsidRDefault="00605DA0" w:rsidP="00201740">
            <w:pPr>
              <w:ind w:leftChars="350" w:left="1040" w:hangingChars="100" w:hanging="200"/>
              <w:rPr>
                <w:rFonts w:ascii="Times New Roman" w:hAnsi="Times New Roman" w:cs="Times New Roman"/>
                <w:sz w:val="20"/>
                <w:szCs w:val="20"/>
              </w:rPr>
            </w:pPr>
            <w:r w:rsidRPr="00B3401D">
              <w:rPr>
                <w:rFonts w:ascii="Times New Roman" w:hAnsi="Times New Roman" w:cs="Times New Roman"/>
                <w:sz w:val="20"/>
                <w:szCs w:val="20"/>
              </w:rPr>
              <w:t xml:space="preserve">Select the feature </w:t>
            </w:r>
            <m:oMath>
              <m:sSup>
                <m:sSupPr>
                  <m:ctrlPr>
                    <w:rPr>
                      <w:rFonts w:ascii="Cambria Math" w:hAnsi="Cambria Math" w:cs="Times New Roman"/>
                      <w:sz w:val="20"/>
                      <w:szCs w:val="20"/>
                    </w:rPr>
                  </m:ctrlPr>
                </m:sSupPr>
                <m:e>
                  <m:r>
                    <w:rPr>
                      <w:rFonts w:ascii="Cambria Math" w:hAnsi="Cambria Math" w:cs="Times New Roman"/>
                      <w:sz w:val="20"/>
                      <w:szCs w:val="20"/>
                    </w:rPr>
                    <m:t>k</m:t>
                  </m:r>
                </m:e>
                <m:sup>
                  <m:r>
                    <w:rPr>
                      <w:rFonts w:ascii="Cambria Math" w:hAnsi="Cambria Math" w:cs="Times New Roman"/>
                      <w:sz w:val="20"/>
                      <w:szCs w:val="20"/>
                    </w:rPr>
                    <m:t>*</m:t>
                  </m:r>
                </m:sup>
              </m:sSup>
              <m:r>
                <w:rPr>
                  <w:rFonts w:ascii="Cambria Math" w:hAnsi="Cambria Math" w:cs="Times New Roman"/>
                  <w:sz w:val="20"/>
                  <w:szCs w:val="20"/>
                </w:rPr>
                <m:t>∈F</m:t>
              </m:r>
            </m:oMath>
            <w:r w:rsidRPr="00B3401D">
              <w:rPr>
                <w:rFonts w:ascii="Times New Roman" w:hAnsi="Times New Roman" w:cs="Times New Roman"/>
                <w:sz w:val="20"/>
                <w:szCs w:val="20"/>
              </w:rPr>
              <w:t xml:space="preserve"> which </w:t>
            </w:r>
            <w:del w:id="39" w:author="Happy" w:date="2018-10-29T20:47:00Z">
              <w:r w:rsidRPr="00B3401D" w:rsidDel="00883001">
                <w:rPr>
                  <w:rFonts w:ascii="Times New Roman" w:hAnsi="Times New Roman" w:cs="Times New Roman"/>
                  <w:sz w:val="20"/>
                  <w:szCs w:val="20"/>
                </w:rPr>
                <w:delText xml:space="preserve"> </w:delText>
              </w:r>
            </w:del>
            <w:r w:rsidRPr="00B3401D">
              <w:rPr>
                <w:rFonts w:ascii="Times New Roman" w:hAnsi="Times New Roman" w:cs="Times New Roman"/>
                <w:sz w:val="20"/>
                <w:szCs w:val="20"/>
              </w:rPr>
              <w:t xml:space="preserve">maximizes measures </w:t>
            </w:r>
            <m:oMath>
              <m:r>
                <w:rPr>
                  <w:rFonts w:ascii="Cambria Math" w:hAnsi="Cambria Math" w:cs="Times New Roman"/>
                  <w:sz w:val="20"/>
                  <w:szCs w:val="20"/>
                </w:rPr>
                <m:t>I</m:t>
              </m:r>
              <m:d>
                <m:dPr>
                  <m:ctrlPr>
                    <w:rPr>
                      <w:rFonts w:ascii="Cambria Math" w:hAnsi="Cambria Math" w:cs="Times New Roman"/>
                      <w:i/>
                      <w:sz w:val="20"/>
                      <w:szCs w:val="20"/>
                    </w:rPr>
                  </m:ctrlPr>
                </m:dPr>
                <m:e>
                  <m:r>
                    <w:rPr>
                      <w:rFonts w:ascii="Cambria Math" w:hAnsi="Cambria Math" w:cs="Times New Roman"/>
                      <w:sz w:val="20"/>
                      <w:szCs w:val="20"/>
                    </w:rPr>
                    <m:t>Y;</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k</m:t>
                      </m:r>
                    </m:sub>
                  </m:sSub>
                </m:e>
              </m:d>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|S|</m:t>
                  </m:r>
                </m:den>
              </m:f>
              <m:nary>
                <m:naryPr>
                  <m:chr m:val="∑"/>
                  <m:limLoc m:val="undOvr"/>
                  <m:supHide m:val="1"/>
                  <m:ctrlPr>
                    <w:rPr>
                      <w:rFonts w:ascii="Cambria Math" w:hAnsi="Cambria Math" w:cs="Times New Roman"/>
                      <w:i/>
                      <w:sz w:val="20"/>
                      <w:szCs w:val="20"/>
                    </w:rPr>
                  </m:ctrlPr>
                </m:naryPr>
                <m:sub>
                  <m:r>
                    <w:rPr>
                      <w:rFonts w:ascii="Cambria Math" w:hAnsi="Cambria Math" w:cs="Times New Roman"/>
                      <w:sz w:val="20"/>
                      <w:szCs w:val="20"/>
                    </w:rPr>
                    <m:t>t∈S</m:t>
                  </m:r>
                </m:sub>
                <m:sup/>
                <m:e>
                  <m:r>
                    <w:rPr>
                      <w:rFonts w:ascii="Cambria Math" w:hAnsi="Cambria Math" w:cs="Times New Roman"/>
                      <w:sz w:val="20"/>
                      <w:szCs w:val="20"/>
                    </w:rPr>
                    <m:t>NI(</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k</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t</m:t>
                      </m:r>
                    </m:sub>
                  </m:sSub>
                  <m:r>
                    <w:rPr>
                      <w:rFonts w:ascii="Cambria Math" w:hAnsi="Cambria Math" w:cs="Times New Roman"/>
                      <w:sz w:val="20"/>
                      <w:szCs w:val="20"/>
                    </w:rPr>
                    <m:t>)</m:t>
                  </m:r>
                </m:e>
              </m:nary>
            </m:oMath>
            <w:r w:rsidRPr="00B3401D">
              <w:rPr>
                <w:rFonts w:ascii="Times New Roman" w:hAnsi="Times New Roman" w:cs="Times New Roman"/>
                <w:sz w:val="20"/>
                <w:szCs w:val="20"/>
              </w:rPr>
              <w:t>;</w:t>
            </w:r>
          </w:p>
          <w:p w:rsidR="00605DA0" w:rsidRPr="00B3401D" w:rsidRDefault="00605DA0" w:rsidP="00201740">
            <w:pPr>
              <w:ind w:leftChars="350" w:left="1040" w:hangingChars="100" w:hanging="200"/>
              <w:rPr>
                <w:rFonts w:ascii="Times New Roman" w:hAnsi="Times New Roman" w:cs="Times New Roman"/>
                <w:sz w:val="20"/>
                <w:szCs w:val="20"/>
              </w:rPr>
            </w:pPr>
            <w:r w:rsidRPr="00B3401D">
              <w:rPr>
                <w:rFonts w:ascii="Times New Roman" w:hAnsi="Times New Roman" w:cs="Times New Roman"/>
                <w:sz w:val="20"/>
                <w:szCs w:val="20"/>
              </w:rPr>
              <w:t xml:space="preserve">Set </w:t>
            </w:r>
            <m:oMath>
              <m:r>
                <w:rPr>
                  <w:rFonts w:ascii="Cambria Math" w:hAnsi="Cambria Math" w:cs="Times New Roman"/>
                  <w:sz w:val="20"/>
                  <w:szCs w:val="20"/>
                </w:rPr>
                <m:t>S←S∪{</m:t>
              </m:r>
              <m:sSup>
                <m:sSupPr>
                  <m:ctrlPr>
                    <w:rPr>
                      <w:rFonts w:ascii="Cambria Math" w:hAnsi="Cambria Math" w:cs="Times New Roman"/>
                      <w:i/>
                      <w:sz w:val="20"/>
                      <w:szCs w:val="20"/>
                    </w:rPr>
                  </m:ctrlPr>
                </m:sSupPr>
                <m:e>
                  <m:r>
                    <w:rPr>
                      <w:rFonts w:ascii="Cambria Math" w:hAnsi="Cambria Math" w:cs="Times New Roman"/>
                      <w:sz w:val="20"/>
                      <w:szCs w:val="20"/>
                    </w:rPr>
                    <m:t>k</m:t>
                  </m:r>
                </m:e>
                <m:sup>
                  <m:r>
                    <w:rPr>
                      <w:rFonts w:ascii="Cambria Math" w:hAnsi="Cambria Math" w:cs="Times New Roman"/>
                      <w:sz w:val="20"/>
                      <w:szCs w:val="20"/>
                    </w:rPr>
                    <m:t>*</m:t>
                  </m:r>
                </m:sup>
              </m:sSup>
              <m:r>
                <w:rPr>
                  <w:rFonts w:ascii="Cambria Math" w:hAnsi="Cambria Math" w:cs="Times New Roman"/>
                  <w:sz w:val="20"/>
                  <w:szCs w:val="20"/>
                </w:rPr>
                <m:t>}</m:t>
              </m:r>
            </m:oMath>
            <w:r w:rsidRPr="00B3401D">
              <w:rPr>
                <w:rFonts w:ascii="Times New Roman" w:hAnsi="Times New Roman" w:cs="Times New Roman"/>
                <w:sz w:val="20"/>
                <w:szCs w:val="20"/>
              </w:rPr>
              <w:t xml:space="preserve">; </w:t>
            </w:r>
            <m:oMath>
              <m:r>
                <w:rPr>
                  <w:rFonts w:ascii="Cambria Math" w:hAnsi="Cambria Math" w:cs="Times New Roman"/>
                  <w:sz w:val="20"/>
                  <w:szCs w:val="20"/>
                </w:rPr>
                <m:t>F←F-{</m:t>
              </m:r>
              <m:sSup>
                <m:sSupPr>
                  <m:ctrlPr>
                    <w:rPr>
                      <w:rFonts w:ascii="Cambria Math" w:hAnsi="Cambria Math" w:cs="Times New Roman"/>
                      <w:i/>
                      <w:sz w:val="20"/>
                      <w:szCs w:val="20"/>
                    </w:rPr>
                  </m:ctrlPr>
                </m:sSupPr>
                <m:e>
                  <m:r>
                    <w:rPr>
                      <w:rFonts w:ascii="Cambria Math" w:hAnsi="Cambria Math" w:cs="Times New Roman"/>
                      <w:sz w:val="20"/>
                      <w:szCs w:val="20"/>
                    </w:rPr>
                    <m:t>k</m:t>
                  </m:r>
                </m:e>
                <m:sup>
                  <m:r>
                    <w:rPr>
                      <w:rFonts w:ascii="Cambria Math" w:hAnsi="Cambria Math" w:cs="Times New Roman"/>
                      <w:sz w:val="20"/>
                      <w:szCs w:val="20"/>
                    </w:rPr>
                    <m:t>*</m:t>
                  </m:r>
                </m:sup>
              </m:sSup>
              <m:r>
                <w:rPr>
                  <w:rFonts w:ascii="Cambria Math" w:hAnsi="Cambria Math" w:cs="Times New Roman"/>
                  <w:sz w:val="20"/>
                  <w:szCs w:val="20"/>
                </w:rPr>
                <m:t>}</m:t>
              </m:r>
            </m:oMath>
            <w:r w:rsidRPr="00B3401D">
              <w:rPr>
                <w:rFonts w:ascii="Times New Roman" w:hAnsi="Times New Roman" w:cs="Times New Roman" w:hint="eastAsia"/>
                <w:sz w:val="20"/>
                <w:szCs w:val="20"/>
              </w:rPr>
              <w:t>.</w:t>
            </w:r>
          </w:p>
          <w:p w:rsidR="00605DA0" w:rsidRPr="00B3401D" w:rsidRDefault="00605DA0" w:rsidP="00201740">
            <w:pPr>
              <w:rPr>
                <w:rFonts w:ascii="Times New Roman" w:hAnsi="Times New Roman" w:cs="Times New Roman"/>
                <w:sz w:val="20"/>
                <w:szCs w:val="20"/>
              </w:rPr>
            </w:pPr>
            <w:r w:rsidRPr="00B3401D">
              <w:rPr>
                <w:rFonts w:ascii="Times New Roman" w:hAnsi="Times New Roman" w:cs="Times New Roman"/>
                <w:sz w:val="20"/>
                <w:szCs w:val="20"/>
              </w:rPr>
              <w:t xml:space="preserve">      }</w:t>
            </w:r>
          </w:p>
          <w:p w:rsidR="00605DA0" w:rsidRPr="00B3401D" w:rsidRDefault="00605DA0" w:rsidP="00201740">
            <w:pPr>
              <w:rPr>
                <w:rFonts w:ascii="Times New Roman" w:hAnsi="Times New Roman" w:cs="Times New Roman"/>
                <w:sz w:val="20"/>
                <w:szCs w:val="20"/>
              </w:rPr>
            </w:pPr>
            <w:r w:rsidRPr="00B3401D">
              <w:rPr>
                <w:rFonts w:ascii="Times New Roman" w:hAnsi="Times New Roman" w:cs="Times New Roman"/>
                <w:sz w:val="20"/>
                <w:szCs w:val="20"/>
              </w:rPr>
              <w:t xml:space="preserve">Step 5: Return </w:t>
            </w:r>
            <m:oMath>
              <m:r>
                <w:rPr>
                  <w:rFonts w:ascii="Cambria Math" w:hAnsi="Cambria Math" w:cs="Times New Roman"/>
                  <w:sz w:val="20"/>
                  <w:szCs w:val="20"/>
                </w:rPr>
                <m:t>S</m:t>
              </m:r>
            </m:oMath>
            <w:r w:rsidRPr="00B3401D">
              <w:rPr>
                <w:rFonts w:ascii="Times New Roman" w:hAnsi="Times New Roman" w:cs="Times New Roman" w:hint="eastAsia"/>
                <w:sz w:val="20"/>
                <w:szCs w:val="20"/>
              </w:rPr>
              <w:t>.</w:t>
            </w:r>
            <w:r w:rsidRPr="00B3401D">
              <w:rPr>
                <w:rFonts w:ascii="Times New Roman" w:hAnsi="Times New Roman" w:cs="Times New Roman"/>
                <w:sz w:val="20"/>
                <w:szCs w:val="20"/>
              </w:rPr>
              <w:t xml:space="preserve"> </w:t>
            </w:r>
          </w:p>
        </w:tc>
      </w:tr>
    </w:tbl>
    <w:p w:rsidR="00605DA0" w:rsidRPr="00B3401D" w:rsidRDefault="00605DA0" w:rsidP="00605DA0">
      <w:pPr>
        <w:rPr>
          <w:rFonts w:ascii="Times New Roman" w:hAnsi="Times New Roman" w:cs="Times New Roman"/>
          <w:sz w:val="20"/>
          <w:szCs w:val="20"/>
        </w:rPr>
      </w:pPr>
    </w:p>
    <w:p w:rsidR="00605DA0" w:rsidRPr="00B3401D" w:rsidRDefault="00605DA0" w:rsidP="00605DA0">
      <w:pPr>
        <w:pStyle w:val="a7"/>
        <w:numPr>
          <w:ilvl w:val="0"/>
          <w:numId w:val="5"/>
        </w:numPr>
        <w:ind w:firstLineChars="0"/>
        <w:rPr>
          <w:rFonts w:ascii="Times New Roman" w:hAnsi="Times New Roman" w:cs="Times New Roman"/>
          <w:sz w:val="28"/>
          <w:szCs w:val="28"/>
        </w:rPr>
      </w:pPr>
      <w:r w:rsidRPr="00B3401D">
        <w:rPr>
          <w:rFonts w:ascii="Times New Roman" w:hAnsi="Times New Roman" w:cs="Times New Roman"/>
          <w:sz w:val="28"/>
          <w:szCs w:val="28"/>
        </w:rPr>
        <w:t>The Proposed Incremental Algorithm</w:t>
      </w:r>
    </w:p>
    <w:p w:rsidR="00605DA0" w:rsidRPr="00B3401D" w:rsidRDefault="00605DA0" w:rsidP="00605DA0">
      <w:pPr>
        <w:ind w:firstLine="360"/>
        <w:jc w:val="both"/>
        <w:rPr>
          <w:rFonts w:ascii="Times New Roman" w:hAnsi="Times New Roman" w:cs="Times New Roman"/>
          <w:sz w:val="20"/>
          <w:szCs w:val="20"/>
        </w:rPr>
      </w:pPr>
      <w:r w:rsidRPr="00B3401D">
        <w:rPr>
          <w:rFonts w:ascii="Times New Roman" w:hAnsi="Times New Roman" w:cs="Times New Roman"/>
          <w:sz w:val="20"/>
          <w:szCs w:val="20"/>
        </w:rPr>
        <w:t xml:space="preserve">When some new instances arriving, the classical feature selection algorithm has to be recomputed on all the seen data so far, which is really time and computation consuming. To solve this problem, we propose an incremental algorithm based on the "Max-Relevance and Min-Redundancy" criterion. The key idea of our proposed method is to update and maintain the previously selected feature subset by finding the features more representative for discriminating the new instances from its current surrounding. </w:t>
      </w:r>
    </w:p>
    <w:p w:rsidR="00605DA0" w:rsidRPr="00B3401D" w:rsidRDefault="00605DA0" w:rsidP="00605DA0">
      <w:pPr>
        <w:rPr>
          <w:rFonts w:ascii="Times New Roman" w:hAnsi="Times New Roman" w:cs="Times New Roman"/>
          <w:sz w:val="28"/>
          <w:szCs w:val="28"/>
        </w:rPr>
      </w:pPr>
      <w:r w:rsidRPr="00B3401D">
        <w:rPr>
          <w:rFonts w:ascii="Times New Roman" w:hAnsi="Times New Roman" w:cs="Times New Roman"/>
          <w:sz w:val="28"/>
          <w:szCs w:val="28"/>
        </w:rPr>
        <w:t xml:space="preserve">3.1 Problem </w:t>
      </w:r>
      <w:r w:rsidRPr="00B3401D">
        <w:rPr>
          <w:rFonts w:ascii="Times New Roman" w:hAnsi="Times New Roman" w:cs="Times New Roman" w:hint="eastAsia"/>
          <w:sz w:val="28"/>
          <w:szCs w:val="28"/>
        </w:rPr>
        <w:t>D</w:t>
      </w:r>
      <w:r w:rsidRPr="00B3401D">
        <w:rPr>
          <w:rFonts w:ascii="Times New Roman" w:hAnsi="Times New Roman" w:cs="Times New Roman"/>
          <w:sz w:val="28"/>
          <w:szCs w:val="28"/>
        </w:rPr>
        <w:t>efinition</w:t>
      </w:r>
    </w:p>
    <w:p w:rsidR="00605DA0" w:rsidRPr="00B3401D" w:rsidRDefault="00605DA0" w:rsidP="00605DA0">
      <w:pPr>
        <w:ind w:firstLine="360"/>
        <w:rPr>
          <w:rFonts w:ascii="Times New Roman" w:hAnsi="Times New Roman" w:cs="Times New Roman"/>
          <w:sz w:val="20"/>
          <w:szCs w:val="20"/>
        </w:rPr>
      </w:pPr>
      <w:r w:rsidRPr="00B3401D">
        <w:rPr>
          <w:rFonts w:ascii="Times New Roman" w:hAnsi="Times New Roman" w:cs="Times New Roman"/>
          <w:sz w:val="20"/>
          <w:szCs w:val="20"/>
        </w:rPr>
        <w:t xml:space="preserve">When some new instances, represented by </w:t>
      </w:r>
      <m:oMath>
        <m:r>
          <w:rPr>
            <w:rFonts w:ascii="Cambria Math" w:hAnsi="Cambria Math" w:cs="Times New Roman"/>
            <w:sz w:val="20"/>
            <w:szCs w:val="20"/>
          </w:rPr>
          <m:t>∆U∈</m:t>
        </m:r>
        <m:sSup>
          <m:sSupPr>
            <m:ctrlPr>
              <w:rPr>
                <w:rFonts w:ascii="Cambria Math" w:hAnsi="Cambria Math" w:cs="Times New Roman"/>
                <w:i/>
                <w:sz w:val="20"/>
                <w:szCs w:val="20"/>
              </w:rPr>
            </m:ctrlPr>
          </m:sSupPr>
          <m:e>
            <m:r>
              <w:rPr>
                <w:rFonts w:ascii="Cambria Math" w:hAnsi="Cambria Math" w:cs="Times New Roman"/>
                <w:sz w:val="20"/>
                <w:szCs w:val="20"/>
              </w:rPr>
              <m:t>R</m:t>
            </m:r>
          </m:e>
          <m:sup>
            <m:r>
              <w:rPr>
                <w:rFonts w:ascii="Cambria Math" w:hAnsi="Cambria Math" w:cs="Times New Roman"/>
                <w:sz w:val="20"/>
                <w:szCs w:val="20"/>
              </w:rPr>
              <m:t>m×p</m:t>
            </m:r>
          </m:sup>
        </m:sSup>
      </m:oMath>
      <w:r w:rsidRPr="00B3401D">
        <w:rPr>
          <w:rFonts w:ascii="Times New Roman" w:hAnsi="Times New Roman" w:cs="Times New Roman"/>
        </w:rPr>
        <w:t xml:space="preserve"> </w:t>
      </w:r>
      <w:r w:rsidRPr="00B3401D">
        <w:rPr>
          <w:rFonts w:ascii="Times New Roman" w:hAnsi="Times New Roman" w:cs="Times New Roman"/>
          <w:sz w:val="20"/>
          <w:szCs w:val="20"/>
        </w:rPr>
        <w:t xml:space="preserve">(where </w:t>
      </w:r>
      <m:oMath>
        <m:r>
          <w:rPr>
            <w:rFonts w:ascii="Cambria Math" w:hAnsi="Cambria Math" w:cs="Times New Roman"/>
            <w:sz w:val="20"/>
            <w:szCs w:val="20"/>
          </w:rPr>
          <m:t>m</m:t>
        </m:r>
      </m:oMath>
      <w:r w:rsidRPr="00B3401D">
        <w:rPr>
          <w:rFonts w:ascii="Times New Roman" w:hAnsi="Times New Roman" w:cs="Times New Roman"/>
          <w:sz w:val="20"/>
          <w:szCs w:val="20"/>
        </w:rPr>
        <w:t xml:space="preserve"> represents the number of newly added instances), are added to </w:t>
      </w:r>
      <m:oMath>
        <m:r>
          <w:rPr>
            <w:rFonts w:ascii="Cambria Math" w:hAnsi="Cambria Math" w:cs="Times New Roman"/>
            <w:sz w:val="20"/>
            <w:szCs w:val="20"/>
          </w:rPr>
          <m:t>U</m:t>
        </m:r>
      </m:oMath>
      <w:r w:rsidRPr="00B3401D">
        <w:rPr>
          <w:rFonts w:ascii="Times New Roman" w:hAnsi="Times New Roman" w:cs="Times New Roman"/>
          <w:sz w:val="20"/>
          <w:szCs w:val="20"/>
        </w:rPr>
        <w:t xml:space="preserve">, </w:t>
      </w:r>
      <m:oMath>
        <m:sSup>
          <m:sSupPr>
            <m:ctrlPr>
              <w:rPr>
                <w:rFonts w:ascii="Cambria Math" w:hAnsi="Cambria Math" w:cs="Times New Roman"/>
                <w:sz w:val="20"/>
                <w:szCs w:val="20"/>
              </w:rPr>
            </m:ctrlPr>
          </m:sSupPr>
          <m:e>
            <m:r>
              <w:rPr>
                <w:rFonts w:ascii="Cambria Math" w:hAnsi="Cambria Math" w:cs="Times New Roman"/>
                <w:sz w:val="20"/>
                <w:szCs w:val="20"/>
              </w:rPr>
              <m:t>y</m:t>
            </m:r>
          </m:e>
          <m:sup>
            <m:r>
              <w:rPr>
                <w:rFonts w:ascii="Cambria Math" w:hAnsi="Cambria Math" w:cs="Times New Roman"/>
                <w:sz w:val="20"/>
                <w:szCs w:val="20"/>
              </w:rPr>
              <m:t>(n+j)</m:t>
            </m:r>
          </m:sup>
        </m:sSup>
      </m:oMath>
      <w:r w:rsidRPr="00B3401D">
        <w:rPr>
          <w:rFonts w:ascii="Times New Roman" w:hAnsi="Times New Roman" w:cs="Times New Roman"/>
          <w:sz w:val="20"/>
          <w:szCs w:val="20"/>
        </w:rPr>
        <w:t xml:space="preserve"> is the label for the j-th instance in </w:t>
      </w:r>
      <m:oMath>
        <m:r>
          <w:rPr>
            <w:rFonts w:ascii="Cambria Math" w:hAnsi="Cambria Math" w:cs="Times New Roman"/>
            <w:sz w:val="20"/>
            <w:szCs w:val="20"/>
          </w:rPr>
          <m:t>∆U</m:t>
        </m:r>
      </m:oMath>
      <w:r w:rsidRPr="00B3401D">
        <w:rPr>
          <w:rFonts w:ascii="Times New Roman" w:hAnsi="Times New Roman" w:cs="Times New Roman" w:hint="eastAsia"/>
          <w:sz w:val="20"/>
          <w:szCs w:val="20"/>
        </w:rPr>
        <w:t>,j=</w:t>
      </w:r>
      <w:proofErr w:type="gramStart"/>
      <w:r w:rsidRPr="00B3401D">
        <w:rPr>
          <w:rFonts w:ascii="Times New Roman" w:hAnsi="Times New Roman" w:cs="Times New Roman" w:hint="eastAsia"/>
          <w:sz w:val="20"/>
          <w:szCs w:val="20"/>
        </w:rPr>
        <w:t>1,</w:t>
      </w:r>
      <w:r w:rsidRPr="00B3401D">
        <w:rPr>
          <w:rFonts w:ascii="Times New Roman" w:hAnsi="Times New Roman" w:cs="Times New Roman"/>
          <w:sz w:val="20"/>
          <w:szCs w:val="20"/>
        </w:rPr>
        <w:t>…</w:t>
      </w:r>
      <w:proofErr w:type="gramEnd"/>
      <w:r w:rsidRPr="00B3401D">
        <w:rPr>
          <w:rFonts w:ascii="Times New Roman" w:hAnsi="Times New Roman" w:cs="Times New Roman"/>
          <w:sz w:val="20"/>
          <w:szCs w:val="20"/>
        </w:rPr>
        <w:t xml:space="preserve">,m. The selected feature subset </w:t>
      </w:r>
      <m:oMath>
        <m:r>
          <w:rPr>
            <w:rFonts w:ascii="Cambria Math" w:hAnsi="Cambria Math" w:cs="Times New Roman"/>
            <w:sz w:val="20"/>
            <w:szCs w:val="20"/>
          </w:rPr>
          <m:t>S</m:t>
        </m:r>
      </m:oMath>
      <w:r w:rsidRPr="00B3401D">
        <w:rPr>
          <w:rFonts w:ascii="Times New Roman" w:hAnsi="Times New Roman" w:cs="Times New Roman"/>
          <w:sz w:val="20"/>
          <w:szCs w:val="20"/>
        </w:rPr>
        <w:t xml:space="preserve"> has to be updated from U to </w:t>
      </w:r>
      <m:oMath>
        <m:r>
          <m:rPr>
            <m:sty m:val="p"/>
          </m:rPr>
          <w:rPr>
            <w:rFonts w:ascii="Cambria Math" w:hAnsi="Cambria Math" w:cs="Times New Roman"/>
            <w:sz w:val="20"/>
            <w:szCs w:val="20"/>
          </w:rPr>
          <m:t>U</m:t>
        </m:r>
        <m:r>
          <w:rPr>
            <w:rFonts w:ascii="Cambria Math" w:hAnsi="Cambria Math" w:cs="Times New Roman"/>
            <w:sz w:val="20"/>
            <w:szCs w:val="20"/>
          </w:rPr>
          <m:t>∪∆U</m:t>
        </m:r>
      </m:oMath>
      <w:r w:rsidRPr="00B3401D">
        <w:rPr>
          <w:rFonts w:ascii="Times New Roman" w:hAnsi="Times New Roman" w:cs="Times New Roman"/>
          <w:sz w:val="20"/>
          <w:szCs w:val="20"/>
        </w:rPr>
        <w:t xml:space="preserve">. The traditional method is directly to recompute the feature selection method on all seen instances </w:t>
      </w:r>
      <m:oMath>
        <m:r>
          <m:rPr>
            <m:sty m:val="p"/>
          </m:rPr>
          <w:rPr>
            <w:rFonts w:ascii="Cambria Math" w:hAnsi="Cambria Math" w:cs="Times New Roman"/>
            <w:sz w:val="20"/>
            <w:szCs w:val="20"/>
          </w:rPr>
          <m:t>U</m:t>
        </m:r>
        <m:r>
          <w:rPr>
            <w:rFonts w:ascii="Cambria Math" w:hAnsi="Cambria Math" w:cs="Times New Roman"/>
            <w:sz w:val="20"/>
            <w:szCs w:val="20"/>
          </w:rPr>
          <m:t>∪∆U</m:t>
        </m:r>
      </m:oMath>
      <w:r w:rsidRPr="00B3401D">
        <w:rPr>
          <w:rFonts w:ascii="Times New Roman" w:hAnsi="Times New Roman" w:cs="Times New Roman"/>
          <w:sz w:val="20"/>
          <w:szCs w:val="20"/>
        </w:rPr>
        <w:t xml:space="preserve"> to obtain the updated feature subset </w:t>
      </w:r>
      <m:oMath>
        <m:sSub>
          <m:sSubPr>
            <m:ctrlPr>
              <w:rPr>
                <w:rFonts w:ascii="Cambria Math" w:hAnsi="Cambria Math" w:cs="Times New Roman"/>
                <w:sz w:val="20"/>
                <w:szCs w:val="20"/>
              </w:rPr>
            </m:ctrlPr>
          </m:sSubPr>
          <m:e>
            <m:r>
              <w:rPr>
                <w:rFonts w:ascii="Cambria Math" w:hAnsi="Cambria Math" w:cs="Times New Roman"/>
                <w:sz w:val="20"/>
                <w:szCs w:val="20"/>
              </w:rPr>
              <m:t>S</m:t>
            </m:r>
          </m:e>
          <m:sub>
            <m:r>
              <w:rPr>
                <w:rFonts w:ascii="Cambria Math" w:hAnsi="Cambria Math" w:cs="Times New Roman"/>
                <w:sz w:val="20"/>
                <w:szCs w:val="20"/>
              </w:rPr>
              <m:t>U∪∆U</m:t>
            </m:r>
          </m:sub>
        </m:sSub>
      </m:oMath>
      <w:r w:rsidRPr="00B3401D">
        <w:rPr>
          <w:rFonts w:ascii="Times New Roman" w:hAnsi="Times New Roman" w:cs="Times New Roman"/>
          <w:sz w:val="20"/>
          <w:szCs w:val="20"/>
        </w:rPr>
        <w:t xml:space="preserve">. It is very time and space consuming and many redundant computations are conducted. Therefore, it is necessary to reduce the amount of computation by using some incremental mechanisms. And we refer to feature selection method based incremental mechanism as incremental feature selection. </w:t>
      </w:r>
    </w:p>
    <w:p w:rsidR="007D3185" w:rsidRPr="002C59C0" w:rsidRDefault="00605DA0" w:rsidP="00605DA0">
      <w:pPr>
        <w:ind w:firstLine="360"/>
        <w:rPr>
          <w:rFonts w:ascii="Times New Roman" w:hAnsi="Times New Roman" w:cs="Times New Roman"/>
          <w:sz w:val="20"/>
          <w:szCs w:val="20"/>
        </w:rPr>
      </w:pPr>
      <w:r w:rsidRPr="00B3401D">
        <w:rPr>
          <w:rFonts w:ascii="Times New Roman" w:hAnsi="Times New Roman" w:cs="Times New Roman"/>
          <w:sz w:val="20"/>
          <w:szCs w:val="20"/>
        </w:rPr>
        <w:t xml:space="preserve">An incremental feature selection algorithm is then proposed based on normalized mutual information. The purpose of this algorithm is to dynamically find the selected feature subset </w:t>
      </w:r>
      <m:oMath>
        <m:sSub>
          <m:sSubPr>
            <m:ctrlPr>
              <w:rPr>
                <w:rFonts w:ascii="Cambria Math" w:hAnsi="Cambria Math" w:cs="Times New Roman"/>
                <w:sz w:val="20"/>
                <w:szCs w:val="20"/>
              </w:rPr>
            </m:ctrlPr>
          </m:sSubPr>
          <m:e>
            <m:r>
              <w:rPr>
                <w:rFonts w:ascii="Cambria Math" w:hAnsi="Cambria Math" w:cs="Times New Roman"/>
                <w:sz w:val="20"/>
                <w:szCs w:val="20"/>
              </w:rPr>
              <m:t>S</m:t>
            </m:r>
          </m:e>
          <m:sub>
            <m:r>
              <w:rPr>
                <w:rFonts w:ascii="Cambria Math" w:hAnsi="Cambria Math" w:cs="Times New Roman"/>
                <w:sz w:val="20"/>
                <w:szCs w:val="20"/>
              </w:rPr>
              <m:t>U∪∆U</m:t>
            </m:r>
          </m:sub>
        </m:sSub>
      </m:oMath>
      <w:r w:rsidR="00EC1C8B">
        <w:rPr>
          <w:rFonts w:ascii="Times New Roman" w:hAnsi="Times New Roman" w:cs="Times New Roman" w:hint="eastAsia"/>
          <w:sz w:val="20"/>
          <w:szCs w:val="20"/>
        </w:rPr>
        <w:t>.</w:t>
      </w:r>
      <w:r w:rsidR="007D3185" w:rsidRPr="002C59C0">
        <w:rPr>
          <w:rFonts w:ascii="Times New Roman" w:hAnsi="Times New Roman" w:cs="Times New Roman"/>
          <w:sz w:val="20"/>
          <w:szCs w:val="20"/>
        </w:rPr>
        <w:t xml:space="preserve"> </w:t>
      </w:r>
    </w:p>
    <w:p w:rsidR="00186EBC" w:rsidRPr="002C59C0" w:rsidRDefault="00E05C37" w:rsidP="00E05C37">
      <w:pPr>
        <w:rPr>
          <w:rFonts w:ascii="Times New Roman" w:hAnsi="Times New Roman" w:cs="Times New Roman"/>
          <w:sz w:val="28"/>
          <w:szCs w:val="28"/>
        </w:rPr>
      </w:pPr>
      <w:r w:rsidRPr="002C59C0">
        <w:rPr>
          <w:rFonts w:ascii="Times New Roman" w:hAnsi="Times New Roman" w:cs="Times New Roman"/>
          <w:sz w:val="28"/>
          <w:szCs w:val="28"/>
        </w:rPr>
        <w:t>3.2</w:t>
      </w:r>
      <w:r w:rsidR="00747C0D" w:rsidRPr="002C59C0">
        <w:rPr>
          <w:rFonts w:ascii="Times New Roman" w:hAnsi="Times New Roman" w:cs="Times New Roman"/>
          <w:sz w:val="28"/>
          <w:szCs w:val="28"/>
        </w:rPr>
        <w:t xml:space="preserve"> </w:t>
      </w:r>
      <w:r w:rsidR="00D804C0" w:rsidRPr="002C59C0">
        <w:rPr>
          <w:rFonts w:ascii="Times New Roman" w:hAnsi="Times New Roman" w:cs="Times New Roman"/>
          <w:sz w:val="28"/>
          <w:szCs w:val="28"/>
        </w:rPr>
        <w:t>Incremental Key</w:t>
      </w:r>
      <w:r w:rsidR="006F4B20" w:rsidRPr="002C59C0">
        <w:rPr>
          <w:rFonts w:ascii="Times New Roman" w:hAnsi="Times New Roman" w:cs="Times New Roman"/>
          <w:sz w:val="28"/>
          <w:szCs w:val="28"/>
        </w:rPr>
        <w:t xml:space="preserve"> Instance</w:t>
      </w:r>
      <w:r w:rsidR="00747C0D" w:rsidRPr="002C59C0">
        <w:rPr>
          <w:rFonts w:ascii="Times New Roman" w:hAnsi="Times New Roman" w:cs="Times New Roman"/>
          <w:sz w:val="28"/>
          <w:szCs w:val="28"/>
        </w:rPr>
        <w:t xml:space="preserve"> Set</w:t>
      </w:r>
    </w:p>
    <w:p w:rsidR="00CF2135" w:rsidRPr="002C59C0" w:rsidRDefault="002A0B0C" w:rsidP="000915FB">
      <w:pPr>
        <w:ind w:firstLine="360"/>
        <w:jc w:val="both"/>
        <w:rPr>
          <w:rFonts w:ascii="Times New Roman" w:hAnsi="Times New Roman" w:cs="Times New Roman"/>
          <w:sz w:val="20"/>
          <w:szCs w:val="20"/>
        </w:rPr>
      </w:pPr>
      <w:r w:rsidRPr="002A0B0C">
        <w:rPr>
          <w:rFonts w:ascii="Times New Roman" w:hAnsi="Times New Roman" w:cs="Times New Roman"/>
          <w:sz w:val="20"/>
          <w:szCs w:val="20"/>
        </w:rPr>
        <w:t>To incrementally update the selected feature subset</w:t>
      </w:r>
      <w:r w:rsidR="00D03A70" w:rsidRPr="002C59C0">
        <w:rPr>
          <w:rFonts w:ascii="Times New Roman" w:hAnsi="Times New Roman" w:cs="Times New Roman"/>
          <w:sz w:val="20"/>
          <w:szCs w:val="20"/>
        </w:rPr>
        <w:t xml:space="preserve"> </w:t>
      </w:r>
      <m:oMath>
        <m:r>
          <w:rPr>
            <w:rFonts w:ascii="Cambria Math" w:hAnsi="Cambria Math" w:cs="Times New Roman"/>
            <w:sz w:val="20"/>
            <w:szCs w:val="20"/>
          </w:rPr>
          <m:t>S</m:t>
        </m:r>
      </m:oMath>
      <w:r w:rsidR="00D03A70" w:rsidRPr="002C59C0">
        <w:rPr>
          <w:rFonts w:ascii="Times New Roman" w:hAnsi="Times New Roman" w:cs="Times New Roman"/>
          <w:sz w:val="20"/>
          <w:szCs w:val="20"/>
        </w:rPr>
        <w:t xml:space="preserve">, </w:t>
      </w:r>
      <w:r w:rsidRPr="002A0B0C">
        <w:rPr>
          <w:rFonts w:ascii="Times New Roman" w:hAnsi="Times New Roman" w:cs="Times New Roman"/>
          <w:sz w:val="20"/>
          <w:szCs w:val="20"/>
        </w:rPr>
        <w:t>it is necessary to find the features more representative for discriminating the new instances from its current surrounding. That is to say, it is fundamental to find those instances which are key to select the new representative features.</w:t>
      </w:r>
      <w:r w:rsidR="00CF2135" w:rsidRPr="002C59C0">
        <w:rPr>
          <w:rFonts w:ascii="Times New Roman" w:hAnsi="Times New Roman" w:cs="Times New Roman"/>
          <w:sz w:val="20"/>
          <w:szCs w:val="20"/>
        </w:rPr>
        <w:t xml:space="preserve">  </w:t>
      </w:r>
      <w:r w:rsidR="008B4614" w:rsidRPr="002C59C0">
        <w:rPr>
          <w:rFonts w:ascii="Times New Roman" w:hAnsi="Times New Roman" w:cs="Times New Roman"/>
          <w:sz w:val="20"/>
          <w:szCs w:val="20"/>
        </w:rPr>
        <w:t xml:space="preserve"> </w:t>
      </w:r>
    </w:p>
    <w:p w:rsidR="00866178" w:rsidRPr="002C59C0" w:rsidRDefault="002A0B0C" w:rsidP="000915FB">
      <w:pPr>
        <w:ind w:firstLine="360"/>
        <w:jc w:val="both"/>
        <w:rPr>
          <w:rFonts w:ascii="Times New Roman" w:hAnsi="Times New Roman" w:cs="Times New Roman"/>
          <w:sz w:val="20"/>
          <w:szCs w:val="20"/>
        </w:rPr>
      </w:pPr>
      <w:r w:rsidRPr="002A0B0C">
        <w:rPr>
          <w:rFonts w:ascii="Times New Roman" w:hAnsi="Times New Roman" w:cs="Times New Roman"/>
          <w:sz w:val="20"/>
          <w:szCs w:val="20"/>
        </w:rPr>
        <w:t>In the following we propose a concept called Incremental Key Instance Set which composes of part of the seen instances so far which are undistinguished by the original feature</w:t>
      </w:r>
      <w:del w:id="40" w:author="Happy" w:date="2018-10-25T11:55:00Z">
        <w:r w:rsidRPr="002A0B0C" w:rsidDel="00F07322">
          <w:rPr>
            <w:rFonts w:ascii="Times New Roman" w:hAnsi="Times New Roman" w:cs="Times New Roman"/>
            <w:sz w:val="20"/>
            <w:szCs w:val="20"/>
          </w:rPr>
          <w:delText>s</w:delText>
        </w:r>
      </w:del>
      <w:r w:rsidRPr="002A0B0C">
        <w:rPr>
          <w:rFonts w:ascii="Times New Roman" w:hAnsi="Times New Roman" w:cs="Times New Roman"/>
          <w:sz w:val="20"/>
          <w:szCs w:val="20"/>
        </w:rPr>
        <w:t xml:space="preserve"> subset</w:t>
      </w:r>
      <w:r w:rsidR="00D03A70" w:rsidRPr="002C59C0">
        <w:rPr>
          <w:rFonts w:ascii="Times New Roman" w:hAnsi="Times New Roman" w:cs="Times New Roman"/>
          <w:sz w:val="20"/>
          <w:szCs w:val="20"/>
        </w:rPr>
        <w:t xml:space="preserve"> </w:t>
      </w:r>
      <m:oMath>
        <m:r>
          <w:rPr>
            <w:rFonts w:ascii="Cambria Math" w:hAnsi="Cambria Math" w:cs="Times New Roman"/>
            <w:sz w:val="20"/>
            <w:szCs w:val="20"/>
          </w:rPr>
          <m:t>S</m:t>
        </m:r>
      </m:oMath>
      <w:r w:rsidR="00D03A70" w:rsidRPr="002C59C0">
        <w:rPr>
          <w:rFonts w:ascii="Times New Roman" w:hAnsi="Times New Roman" w:cs="Times New Roman"/>
          <w:sz w:val="20"/>
          <w:szCs w:val="20"/>
        </w:rPr>
        <w:t>.</w:t>
      </w:r>
      <w:r w:rsidR="00E83355" w:rsidRPr="002C59C0">
        <w:rPr>
          <w:rFonts w:ascii="Times New Roman" w:hAnsi="Times New Roman" w:cs="Times New Roman"/>
          <w:sz w:val="20"/>
          <w:szCs w:val="20"/>
        </w:rPr>
        <w:t xml:space="preserve"> </w:t>
      </w:r>
    </w:p>
    <w:p w:rsidR="00186EBC" w:rsidRPr="002C59C0" w:rsidRDefault="00186EBC" w:rsidP="000915FB">
      <w:pPr>
        <w:ind w:firstLine="360"/>
        <w:jc w:val="both"/>
        <w:rPr>
          <w:rFonts w:ascii="Times New Roman" w:hAnsi="Times New Roman" w:cs="Times New Roman"/>
          <w:sz w:val="20"/>
          <w:szCs w:val="20"/>
        </w:rPr>
      </w:pPr>
      <w:r w:rsidRPr="002C59C0">
        <w:rPr>
          <w:rFonts w:ascii="Times New Roman" w:hAnsi="Times New Roman" w:cs="Times New Roman"/>
          <w:b/>
        </w:rPr>
        <w:lastRenderedPageBreak/>
        <w:t>Definition</w:t>
      </w:r>
      <w:r w:rsidR="00C82929" w:rsidRPr="002C59C0">
        <w:rPr>
          <w:rFonts w:ascii="Times New Roman" w:hAnsi="Times New Roman" w:cs="Times New Roman"/>
          <w:b/>
        </w:rPr>
        <w:t xml:space="preserve"> 1</w:t>
      </w:r>
      <w:r w:rsidRPr="002C59C0">
        <w:rPr>
          <w:rFonts w:ascii="Times New Roman" w:hAnsi="Times New Roman" w:cs="Times New Roman"/>
          <w:b/>
        </w:rPr>
        <w:t>.</w:t>
      </w:r>
      <w:r w:rsidRPr="002C59C0">
        <w:rPr>
          <w:rFonts w:ascii="Times New Roman" w:hAnsi="Times New Roman" w:cs="Times New Roman"/>
          <w:sz w:val="20"/>
          <w:szCs w:val="20"/>
        </w:rPr>
        <w:t xml:space="preserve"> </w:t>
      </w:r>
      <w:r w:rsidR="00100ABC">
        <w:rPr>
          <w:rFonts w:ascii="Times New Roman" w:hAnsi="Times New Roman" w:cs="Times New Roman"/>
          <w:sz w:val="20"/>
          <w:szCs w:val="20"/>
        </w:rPr>
        <w:t xml:space="preserve">Given </w:t>
      </w:r>
      <m:oMath>
        <m:r>
          <m:rPr>
            <m:sty m:val="p"/>
          </m:rPr>
          <w:rPr>
            <w:rFonts w:ascii="Cambria Math" w:hAnsi="Cambria Math" w:cs="Times New Roman"/>
            <w:sz w:val="20"/>
            <w:szCs w:val="20"/>
          </w:rPr>
          <m:t>U</m:t>
        </m:r>
      </m:oMath>
      <w:r w:rsidR="00C373CB" w:rsidRPr="002C59C0">
        <w:rPr>
          <w:rFonts w:ascii="Times New Roman" w:hAnsi="Times New Roman" w:cs="Times New Roman"/>
          <w:sz w:val="20"/>
          <w:szCs w:val="20"/>
        </w:rPr>
        <w:t xml:space="preserve">, </w:t>
      </w:r>
      <m:oMath>
        <m:r>
          <m:rPr>
            <m:sty m:val="p"/>
          </m:rPr>
          <w:rPr>
            <w:rFonts w:ascii="Cambria Math" w:hAnsi="Cambria Math" w:cs="Times New Roman"/>
            <w:sz w:val="20"/>
            <w:szCs w:val="20"/>
          </w:rPr>
          <m:t>S</m:t>
        </m:r>
      </m:oMath>
      <w:r w:rsidR="00C373CB" w:rsidRPr="002C59C0">
        <w:rPr>
          <w:rFonts w:ascii="Times New Roman" w:hAnsi="Times New Roman" w:cs="Times New Roman"/>
          <w:sz w:val="20"/>
          <w:szCs w:val="20"/>
        </w:rPr>
        <w:t xml:space="preserve">, </w:t>
      </w:r>
      <m:oMath>
        <m:r>
          <m:rPr>
            <m:sty m:val="p"/>
          </m:rPr>
          <w:rPr>
            <w:rFonts w:ascii="Cambria Math" w:hAnsi="Cambria Math" w:cs="Times New Roman"/>
            <w:sz w:val="20"/>
            <w:szCs w:val="20"/>
          </w:rPr>
          <m:t>∆U</m:t>
        </m:r>
      </m:oMath>
      <w:r w:rsidR="00C373CB" w:rsidRPr="002C59C0">
        <w:rPr>
          <w:rFonts w:ascii="Times New Roman" w:hAnsi="Times New Roman" w:cs="Times New Roman"/>
          <w:sz w:val="20"/>
          <w:szCs w:val="20"/>
        </w:rPr>
        <w:t>, then the “</w:t>
      </w:r>
      <w:r w:rsidR="00D54505" w:rsidRPr="002C59C0">
        <w:rPr>
          <w:rFonts w:ascii="Times New Roman" w:hAnsi="Times New Roman" w:cs="Times New Roman"/>
          <w:sz w:val="20"/>
          <w:szCs w:val="20"/>
        </w:rPr>
        <w:t>Incremental Key Set</w:t>
      </w:r>
      <w:r w:rsidR="00C373CB" w:rsidRPr="002C59C0">
        <w:rPr>
          <w:rFonts w:ascii="Times New Roman" w:hAnsi="Times New Roman" w:cs="Times New Roman"/>
          <w:sz w:val="20"/>
          <w:szCs w:val="20"/>
        </w:rPr>
        <w:t>”</w:t>
      </w:r>
      <w:r w:rsidR="00E83355" w:rsidRPr="002C59C0">
        <w:rPr>
          <w:rFonts w:ascii="Times New Roman" w:hAnsi="Times New Roman" w:cs="Times New Roman"/>
          <w:sz w:val="20"/>
          <w:szCs w:val="20"/>
        </w:rPr>
        <w:t xml:space="preserve"> of </w:t>
      </w:r>
      <m:oMath>
        <m:r>
          <w:rPr>
            <w:rFonts w:ascii="Cambria Math" w:hAnsi="Cambria Math" w:cs="Times New Roman"/>
            <w:sz w:val="20"/>
            <w:szCs w:val="20"/>
          </w:rPr>
          <m:t>S</m:t>
        </m:r>
      </m:oMath>
      <w:r w:rsidR="00100ABC">
        <w:rPr>
          <w:rFonts w:ascii="Times New Roman" w:hAnsi="Times New Roman" w:cs="Times New Roman"/>
          <w:sz w:val="20"/>
          <w:szCs w:val="20"/>
        </w:rPr>
        <w:t>,</w:t>
      </w:r>
      <w:r w:rsidR="00E83355" w:rsidRPr="002C59C0">
        <w:rPr>
          <w:rFonts w:ascii="Times New Roman" w:hAnsi="Times New Roman" w:cs="Times New Roman"/>
          <w:sz w:val="20"/>
          <w:szCs w:val="20"/>
        </w:rPr>
        <w:t xml:space="preserve"> denoted by </w:t>
      </w:r>
      <m:oMath>
        <m:sSub>
          <m:sSubPr>
            <m:ctrlPr>
              <w:rPr>
                <w:rFonts w:ascii="Cambria Math" w:hAnsi="Cambria Math" w:cs="Times New Roman"/>
                <w:sz w:val="20"/>
                <w:szCs w:val="20"/>
              </w:rPr>
            </m:ctrlPr>
          </m:sSubPr>
          <m:e>
            <m:r>
              <w:rPr>
                <w:rFonts w:ascii="Cambria Math" w:hAnsi="Cambria Math" w:cs="Times New Roman"/>
                <w:sz w:val="20"/>
                <w:szCs w:val="20"/>
              </w:rPr>
              <m:t>∆</m:t>
            </m:r>
            <m:r>
              <w:rPr>
                <w:rFonts w:ascii="Cambria Math" w:hAnsi="Cambria Math" w:cs="Times New Roman" w:hint="eastAsia"/>
                <w:sz w:val="20"/>
                <w:szCs w:val="20"/>
              </w:rPr>
              <m:t>I</m:t>
            </m:r>
          </m:e>
          <m:sub>
            <m:r>
              <w:rPr>
                <w:rFonts w:ascii="Cambria Math" w:hAnsi="Cambria Math" w:cs="Times New Roman"/>
                <w:sz w:val="20"/>
                <w:szCs w:val="20"/>
              </w:rPr>
              <m:t>S</m:t>
            </m:r>
          </m:sub>
        </m:sSub>
      </m:oMath>
      <w:r w:rsidR="00E83355" w:rsidRPr="002C59C0">
        <w:rPr>
          <w:rFonts w:ascii="Times New Roman" w:hAnsi="Times New Roman" w:cs="Times New Roman"/>
          <w:sz w:val="20"/>
          <w:szCs w:val="20"/>
        </w:rPr>
        <w:t>,</w:t>
      </w:r>
      <w:r w:rsidR="00C373CB" w:rsidRPr="002C59C0">
        <w:rPr>
          <w:rFonts w:ascii="Times New Roman" w:hAnsi="Times New Roman" w:cs="Times New Roman"/>
          <w:sz w:val="20"/>
          <w:szCs w:val="20"/>
        </w:rPr>
        <w:t xml:space="preserve"> is defined as follows.</w:t>
      </w:r>
    </w:p>
    <w:p w:rsidR="005F6DB3" w:rsidRPr="00057F4E" w:rsidRDefault="00E50E22" w:rsidP="00CD7725">
      <w:pPr>
        <w:ind w:firstLineChars="400" w:firstLine="800"/>
        <w:rPr>
          <w:rFonts w:ascii="Times New Roman" w:hAnsi="Times New Roman" w:cs="Times New Roman"/>
          <w:i/>
          <w:sz w:val="20"/>
          <w:szCs w:val="20"/>
        </w:rPr>
      </w:pPr>
      <m:oMathPara>
        <m:oMath>
          <m:sSub>
            <m:sSubPr>
              <m:ctrlPr>
                <w:rPr>
                  <w:rFonts w:ascii="Cambria Math" w:hAnsi="Cambria Math" w:cs="Times New Roman"/>
                  <w:sz w:val="20"/>
                  <w:szCs w:val="20"/>
                </w:rPr>
              </m:ctrlPr>
            </m:sSubPr>
            <m:e>
              <m:r>
                <w:rPr>
                  <w:rFonts w:ascii="Cambria Math" w:hAnsi="Cambria Math" w:cs="Times New Roman"/>
                  <w:sz w:val="20"/>
                  <w:szCs w:val="20"/>
                </w:rPr>
                <m:t>∆I</m:t>
              </m:r>
            </m:e>
            <m:sub>
              <m:r>
                <w:rPr>
                  <w:rFonts w:ascii="Cambria Math" w:hAnsi="Cambria Math" w:cs="Times New Roman"/>
                  <w:sz w:val="20"/>
                  <w:szCs w:val="20"/>
                </w:rPr>
                <m:t>S</m:t>
              </m:r>
            </m:sub>
          </m:sSub>
          <m:r>
            <m:rPr>
              <m:sty m:val="p"/>
            </m:rPr>
            <w:rPr>
              <w:rFonts w:ascii="Cambria Math" w:hAnsi="Cambria Math" w:cs="Times New Roman"/>
              <w:sz w:val="20"/>
              <w:szCs w:val="20"/>
            </w:rPr>
            <m:t>=</m:t>
          </m:r>
          <m:r>
            <m:rPr>
              <m:sty m:val="p"/>
            </m:rPr>
            <w:rPr>
              <w:rFonts w:ascii="Cambria Math" w:hAnsi="Cambria Math" w:cs="Times New Roman" w:hint="eastAsia"/>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x</m:t>
              </m:r>
            </m:e>
            <m:sup>
              <m:d>
                <m:dPr>
                  <m:ctrlPr>
                    <w:rPr>
                      <w:rFonts w:ascii="Cambria Math" w:hAnsi="Cambria Math" w:cs="Times New Roman"/>
                      <w:i/>
                      <w:sz w:val="20"/>
                      <w:szCs w:val="20"/>
                    </w:rPr>
                  </m:ctrlPr>
                </m:dPr>
                <m:e>
                  <m:r>
                    <w:rPr>
                      <w:rFonts w:ascii="Cambria Math" w:hAnsi="Cambria Math" w:cs="Times New Roman"/>
                      <w:sz w:val="20"/>
                      <w:szCs w:val="20"/>
                    </w:rPr>
                    <m:t>i</m:t>
                  </m:r>
                </m:e>
              </m:d>
            </m:sup>
          </m:sSup>
          <m:r>
            <m:rPr>
              <m:sty m:val="p"/>
            </m:rPr>
            <w:rPr>
              <w:rFonts w:ascii="Cambria Math" w:hAnsi="Cambria Math" w:cs="Times New Roman"/>
              <w:sz w:val="20"/>
              <w:szCs w:val="20"/>
            </w:rPr>
            <m:t>∈U|∃</m:t>
          </m:r>
          <m:sSup>
            <m:sSupPr>
              <m:ctrlPr>
                <w:rPr>
                  <w:rFonts w:ascii="Cambria Math" w:hAnsi="Cambria Math" w:cs="Times New Roman"/>
                  <w:sz w:val="20"/>
                  <w:szCs w:val="20"/>
                </w:rPr>
              </m:ctrlPr>
            </m:sSupPr>
            <m:e>
              <m:r>
                <w:rPr>
                  <w:rFonts w:ascii="Cambria Math" w:hAnsi="Cambria Math" w:cs="Times New Roman"/>
                  <w:sz w:val="20"/>
                  <w:szCs w:val="20"/>
                </w:rPr>
                <m:t>x</m:t>
              </m:r>
            </m:e>
            <m:sup>
              <m:d>
                <m:dPr>
                  <m:ctrlPr>
                    <w:rPr>
                      <w:rFonts w:ascii="Cambria Math" w:hAnsi="Cambria Math" w:cs="Times New Roman"/>
                      <w:i/>
                      <w:sz w:val="20"/>
                      <w:szCs w:val="20"/>
                    </w:rPr>
                  </m:ctrlPr>
                </m:dPr>
                <m:e>
                  <m:r>
                    <w:rPr>
                      <w:rFonts w:ascii="Cambria Math" w:hAnsi="Cambria Math" w:cs="Times New Roman"/>
                      <w:sz w:val="20"/>
                      <w:szCs w:val="20"/>
                    </w:rPr>
                    <m:t>n+j</m:t>
                  </m:r>
                </m:e>
              </m:d>
            </m:sup>
          </m:sSup>
          <m:r>
            <m:rPr>
              <m:sty m:val="p"/>
            </m:rPr>
            <w:rPr>
              <w:rFonts w:ascii="Cambria Math" w:hAnsi="Cambria Math" w:cs="Times New Roman"/>
              <w:sz w:val="20"/>
              <w:szCs w:val="20"/>
            </w:rPr>
            <m:t xml:space="preserve">∈∆U s.t.  </m:t>
          </m:r>
          <m:sSubSup>
            <m:sSubSupPr>
              <m:ctrlPr>
                <w:rPr>
                  <w:rFonts w:ascii="Cambria Math" w:hAnsi="Cambria Math" w:cs="Times New Roman"/>
                  <w:sz w:val="20"/>
                  <w:szCs w:val="20"/>
                </w:rPr>
              </m:ctrlPr>
            </m:sSubSupPr>
            <m:e>
              <m:r>
                <w:rPr>
                  <w:rFonts w:ascii="Cambria Math" w:hAnsi="Cambria Math" w:cs="Times New Roman"/>
                  <w:sz w:val="20"/>
                  <w:szCs w:val="20"/>
                </w:rPr>
                <m:t>x</m:t>
              </m:r>
            </m:e>
            <m:sub>
              <m:r>
                <w:rPr>
                  <w:rFonts w:ascii="Cambria Math" w:hAnsi="Cambria Math" w:cs="Times New Roman"/>
                  <w:sz w:val="20"/>
                  <w:szCs w:val="20"/>
                </w:rPr>
                <m:t>S</m:t>
              </m:r>
            </m:sub>
            <m:sup>
              <m:d>
                <m:dPr>
                  <m:ctrlPr>
                    <w:rPr>
                      <w:rFonts w:ascii="Cambria Math" w:hAnsi="Cambria Math" w:cs="Times New Roman"/>
                      <w:i/>
                      <w:sz w:val="20"/>
                      <w:szCs w:val="20"/>
                    </w:rPr>
                  </m:ctrlPr>
                </m:dPr>
                <m:e>
                  <m:r>
                    <w:rPr>
                      <w:rFonts w:ascii="Cambria Math" w:hAnsi="Cambria Math" w:cs="Times New Roman"/>
                      <w:sz w:val="20"/>
                      <w:szCs w:val="20"/>
                    </w:rPr>
                    <m:t>i</m:t>
                  </m:r>
                </m:e>
              </m:d>
            </m:sup>
          </m:sSubSup>
          <m:r>
            <m:rPr>
              <m:sty m:val="p"/>
            </m:rPr>
            <w:rPr>
              <w:rFonts w:ascii="Cambria Math" w:hAnsi="Cambria Math" w:cs="Times New Roman"/>
              <w:sz w:val="20"/>
              <w:szCs w:val="20"/>
            </w:rPr>
            <m:t>=</m:t>
          </m:r>
          <m:sSubSup>
            <m:sSubSupPr>
              <m:ctrlPr>
                <w:rPr>
                  <w:rFonts w:ascii="Cambria Math" w:hAnsi="Cambria Math" w:cs="Times New Roman"/>
                  <w:sz w:val="20"/>
                  <w:szCs w:val="20"/>
                </w:rPr>
              </m:ctrlPr>
            </m:sSubSupPr>
            <m:e>
              <m:r>
                <w:rPr>
                  <w:rFonts w:ascii="Cambria Math" w:hAnsi="Cambria Math" w:cs="Times New Roman"/>
                  <w:sz w:val="20"/>
                  <w:szCs w:val="20"/>
                </w:rPr>
                <m:t>x</m:t>
              </m:r>
            </m:e>
            <m:sub>
              <m:r>
                <w:rPr>
                  <w:rFonts w:ascii="Cambria Math" w:hAnsi="Cambria Math" w:cs="Times New Roman"/>
                  <w:sz w:val="20"/>
                  <w:szCs w:val="20"/>
                </w:rPr>
                <m:t>S</m:t>
              </m:r>
            </m:sub>
            <m:sup>
              <m:d>
                <m:dPr>
                  <m:ctrlPr>
                    <w:rPr>
                      <w:rFonts w:ascii="Cambria Math" w:hAnsi="Cambria Math" w:cs="Times New Roman"/>
                      <w:i/>
                      <w:sz w:val="20"/>
                      <w:szCs w:val="20"/>
                    </w:rPr>
                  </m:ctrlPr>
                </m:dPr>
                <m:e>
                  <m:r>
                    <w:rPr>
                      <w:rFonts w:ascii="Cambria Math" w:hAnsi="Cambria Math" w:cs="Times New Roman"/>
                      <w:sz w:val="20"/>
                      <w:szCs w:val="20"/>
                    </w:rPr>
                    <m:t>n+j</m:t>
                  </m:r>
                </m:e>
              </m:d>
            </m:sup>
          </m:sSubSup>
          <m:r>
            <m:rPr>
              <m:sty m:val="p"/>
            </m:rP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y</m:t>
              </m:r>
            </m:e>
            <m:sup>
              <m:d>
                <m:dPr>
                  <m:ctrlPr>
                    <w:rPr>
                      <w:rFonts w:ascii="Cambria Math" w:hAnsi="Cambria Math" w:cs="Times New Roman"/>
                      <w:i/>
                      <w:sz w:val="20"/>
                      <w:szCs w:val="20"/>
                    </w:rPr>
                  </m:ctrlPr>
                </m:dPr>
                <m:e>
                  <m:r>
                    <w:rPr>
                      <w:rFonts w:ascii="Cambria Math" w:hAnsi="Cambria Math" w:cs="Times New Roman"/>
                      <w:sz w:val="20"/>
                      <w:szCs w:val="20"/>
                    </w:rPr>
                    <m:t>i</m:t>
                  </m:r>
                </m:e>
              </m:d>
            </m:sup>
          </m:sSup>
          <m:r>
            <m:rPr>
              <m:sty m:val="p"/>
            </m:rP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y</m:t>
              </m:r>
            </m:e>
            <m:sup>
              <m:d>
                <m:dPr>
                  <m:ctrlPr>
                    <w:rPr>
                      <w:rFonts w:ascii="Cambria Math" w:hAnsi="Cambria Math" w:cs="Times New Roman"/>
                      <w:i/>
                      <w:sz w:val="20"/>
                      <w:szCs w:val="20"/>
                    </w:rPr>
                  </m:ctrlPr>
                </m:dPr>
                <m:e>
                  <m:r>
                    <w:rPr>
                      <w:rFonts w:ascii="Cambria Math" w:hAnsi="Cambria Math" w:cs="Times New Roman"/>
                      <w:sz w:val="20"/>
                      <w:szCs w:val="20"/>
                    </w:rPr>
                    <m:t>n+j</m:t>
                  </m:r>
                </m:e>
              </m:d>
            </m:sup>
          </m:sSup>
          <m:r>
            <m:rPr>
              <m:sty m:val="p"/>
            </m:rPr>
            <w:rPr>
              <w:rFonts w:ascii="Cambria Math" w:hAnsi="Cambria Math" w:cs="Times New Roman"/>
              <w:sz w:val="20"/>
              <w:szCs w:val="20"/>
            </w:rPr>
            <m:t>}∪</m:t>
          </m:r>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x</m:t>
              </m:r>
            </m:e>
            <m:sup>
              <m:d>
                <m:dPr>
                  <m:ctrlPr>
                    <w:rPr>
                      <w:rFonts w:ascii="Cambria Math" w:hAnsi="Cambria Math" w:cs="Times New Roman"/>
                      <w:i/>
                      <w:sz w:val="20"/>
                      <w:szCs w:val="20"/>
                    </w:rPr>
                  </m:ctrlPr>
                </m:dPr>
                <m:e>
                  <m:r>
                    <w:rPr>
                      <w:rFonts w:ascii="Cambria Math" w:hAnsi="Cambria Math" w:cs="Times New Roman"/>
                      <w:sz w:val="20"/>
                      <w:szCs w:val="20"/>
                    </w:rPr>
                    <m:t>n+j</m:t>
                  </m:r>
                </m:e>
              </m:d>
            </m:sup>
          </m:sSup>
          <m:r>
            <w:rPr>
              <w:rFonts w:ascii="Cambria Math" w:hAnsi="Cambria Math" w:cs="Times New Roman"/>
              <w:sz w:val="20"/>
              <w:szCs w:val="20"/>
            </w:rPr>
            <m:t>∈∆U|∃</m:t>
          </m:r>
          <m:sSup>
            <m:sSupPr>
              <m:ctrlPr>
                <w:rPr>
                  <w:rFonts w:ascii="Cambria Math" w:hAnsi="Cambria Math" w:cs="Times New Roman"/>
                  <w:i/>
                  <w:sz w:val="20"/>
                  <w:szCs w:val="20"/>
                </w:rPr>
              </m:ctrlPr>
            </m:sSupPr>
            <m:e>
              <m:r>
                <w:rPr>
                  <w:rFonts w:ascii="Cambria Math" w:hAnsi="Cambria Math" w:cs="Times New Roman"/>
                  <w:sz w:val="20"/>
                  <w:szCs w:val="20"/>
                </w:rPr>
                <m:t>x</m:t>
              </m:r>
            </m:e>
            <m:sup>
              <m:d>
                <m:dPr>
                  <m:ctrlPr>
                    <w:rPr>
                      <w:rFonts w:ascii="Cambria Math" w:hAnsi="Cambria Math" w:cs="Times New Roman"/>
                      <w:i/>
                      <w:sz w:val="20"/>
                      <w:szCs w:val="20"/>
                    </w:rPr>
                  </m:ctrlPr>
                </m:dPr>
                <m:e>
                  <m:r>
                    <w:rPr>
                      <w:rFonts w:ascii="Cambria Math" w:hAnsi="Cambria Math" w:cs="Times New Roman"/>
                      <w:sz w:val="20"/>
                      <w:szCs w:val="20"/>
                    </w:rPr>
                    <m:t>i</m:t>
                  </m:r>
                </m:e>
              </m:d>
            </m:sup>
          </m:sSup>
          <m:r>
            <w:rPr>
              <w:rFonts w:ascii="Cambria Math" w:hAnsi="Cambria Math" w:cs="Times New Roman"/>
              <w:sz w:val="20"/>
              <w:szCs w:val="20"/>
            </w:rPr>
            <m:t xml:space="preserve">∈U s.t.  </m:t>
          </m:r>
          <m:sSubSup>
            <m:sSubSupPr>
              <m:ctrlPr>
                <w:rPr>
                  <w:rFonts w:ascii="Cambria Math" w:hAnsi="Cambria Math" w:cs="Times New Roman"/>
                  <w:i/>
                  <w:sz w:val="20"/>
                  <w:szCs w:val="20"/>
                </w:rPr>
              </m:ctrlPr>
            </m:sSubSupPr>
            <m:e>
              <m:r>
                <w:rPr>
                  <w:rFonts w:ascii="Cambria Math" w:hAnsi="Cambria Math" w:cs="Times New Roman"/>
                  <w:sz w:val="20"/>
                  <w:szCs w:val="20"/>
                </w:rPr>
                <m:t>x</m:t>
              </m:r>
            </m:e>
            <m:sub>
              <m:r>
                <w:rPr>
                  <w:rFonts w:ascii="Cambria Math" w:hAnsi="Cambria Math" w:cs="Times New Roman"/>
                  <w:sz w:val="20"/>
                  <w:szCs w:val="20"/>
                </w:rPr>
                <m:t>S</m:t>
              </m:r>
            </m:sub>
            <m:sup>
              <m:d>
                <m:dPr>
                  <m:ctrlPr>
                    <w:rPr>
                      <w:rFonts w:ascii="Cambria Math" w:hAnsi="Cambria Math" w:cs="Times New Roman"/>
                      <w:i/>
                      <w:sz w:val="20"/>
                      <w:szCs w:val="20"/>
                    </w:rPr>
                  </m:ctrlPr>
                </m:dPr>
                <m:e>
                  <m:r>
                    <w:rPr>
                      <w:rFonts w:ascii="Cambria Math" w:hAnsi="Cambria Math" w:cs="Times New Roman"/>
                      <w:sz w:val="20"/>
                      <w:szCs w:val="20"/>
                    </w:rPr>
                    <m:t>i</m:t>
                  </m:r>
                </m:e>
              </m:d>
            </m:sup>
          </m:sSubSup>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x</m:t>
              </m:r>
            </m:e>
            <m:sub>
              <m:r>
                <w:rPr>
                  <w:rFonts w:ascii="Cambria Math" w:hAnsi="Cambria Math" w:cs="Times New Roman"/>
                  <w:sz w:val="20"/>
                  <w:szCs w:val="20"/>
                </w:rPr>
                <m:t>S</m:t>
              </m:r>
            </m:sub>
            <m:sup>
              <m:d>
                <m:dPr>
                  <m:ctrlPr>
                    <w:rPr>
                      <w:rFonts w:ascii="Cambria Math" w:hAnsi="Cambria Math" w:cs="Times New Roman"/>
                      <w:i/>
                      <w:sz w:val="20"/>
                      <w:szCs w:val="20"/>
                    </w:rPr>
                  </m:ctrlPr>
                </m:dPr>
                <m:e>
                  <m:r>
                    <w:rPr>
                      <w:rFonts w:ascii="Cambria Math" w:hAnsi="Cambria Math" w:cs="Times New Roman"/>
                      <w:sz w:val="20"/>
                      <w:szCs w:val="20"/>
                    </w:rPr>
                    <m:t>n+j</m:t>
                  </m:r>
                </m:e>
              </m:d>
            </m:sup>
          </m:sSubSup>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y</m:t>
              </m:r>
            </m:e>
            <m:sup>
              <m:d>
                <m:dPr>
                  <m:ctrlPr>
                    <w:rPr>
                      <w:rFonts w:ascii="Cambria Math" w:hAnsi="Cambria Math" w:cs="Times New Roman"/>
                      <w:i/>
                      <w:sz w:val="20"/>
                      <w:szCs w:val="20"/>
                    </w:rPr>
                  </m:ctrlPr>
                </m:dPr>
                <m:e>
                  <m:r>
                    <w:rPr>
                      <w:rFonts w:ascii="Cambria Math" w:hAnsi="Cambria Math" w:cs="Times New Roman"/>
                      <w:sz w:val="20"/>
                      <w:szCs w:val="20"/>
                    </w:rPr>
                    <m:t>i</m:t>
                  </m:r>
                </m:e>
              </m:d>
            </m:sup>
          </m:sSup>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y</m:t>
              </m:r>
            </m:e>
            <m:sup>
              <m:d>
                <m:dPr>
                  <m:ctrlPr>
                    <w:rPr>
                      <w:rFonts w:ascii="Cambria Math" w:hAnsi="Cambria Math" w:cs="Times New Roman"/>
                      <w:i/>
                      <w:sz w:val="20"/>
                      <w:szCs w:val="20"/>
                    </w:rPr>
                  </m:ctrlPr>
                </m:dPr>
                <m:e>
                  <m:r>
                    <w:rPr>
                      <w:rFonts w:ascii="Cambria Math" w:hAnsi="Cambria Math" w:cs="Times New Roman"/>
                      <w:sz w:val="20"/>
                      <w:szCs w:val="20"/>
                    </w:rPr>
                    <m:t>n+j</m:t>
                  </m:r>
                </m:e>
              </m:d>
            </m:sup>
          </m:sSup>
          <m:r>
            <w:ins w:id="41" w:author="Happy" w:date="2018-10-25T10:38:00Z">
              <w:rPr>
                <w:rFonts w:ascii="Cambria Math" w:hAnsi="Cambria Math" w:cs="Times New Roman"/>
                <w:sz w:val="20"/>
                <w:szCs w:val="20"/>
              </w:rPr>
              <m:t>}</m:t>
            </w:ins>
          </m:r>
        </m:oMath>
      </m:oMathPara>
    </w:p>
    <w:p w:rsidR="004D13F3" w:rsidRPr="002C59C0" w:rsidRDefault="00B65537">
      <w:pPr>
        <w:jc w:val="both"/>
        <w:rPr>
          <w:ins w:id="42" w:author="Happy" w:date="2018-10-25T14:52:00Z"/>
          <w:rFonts w:ascii="Times New Roman" w:hAnsi="Times New Roman" w:cs="Times New Roman"/>
          <w:sz w:val="20"/>
          <w:szCs w:val="20"/>
        </w:rPr>
        <w:pPrChange w:id="43" w:author="Happy" w:date="2018-10-25T14:52:00Z">
          <w:pPr>
            <w:ind w:firstLine="360"/>
            <w:jc w:val="both"/>
          </w:pPr>
        </w:pPrChange>
      </w:pPr>
      <w:r w:rsidRPr="002C59C0">
        <w:rPr>
          <w:rFonts w:ascii="Times New Roman" w:hAnsi="Times New Roman" w:cs="Times New Roman"/>
          <w:sz w:val="20"/>
          <w:szCs w:val="20"/>
        </w:rPr>
        <w:tab/>
      </w:r>
      <w:r w:rsidR="00100ABC" w:rsidRPr="00100ABC">
        <w:rPr>
          <w:rFonts w:ascii="Times New Roman" w:hAnsi="Times New Roman" w:cs="Times New Roman"/>
          <w:sz w:val="20"/>
          <w:szCs w:val="20"/>
        </w:rPr>
        <w:t>Incremental Key Instance Set</w:t>
      </w:r>
      <w:r w:rsidRPr="002C59C0">
        <w:rPr>
          <w:rFonts w:ascii="Times New Roman" w:hAnsi="Times New Roman" w:cs="Times New Roman"/>
          <w:sz w:val="20"/>
          <w:szCs w:val="20"/>
        </w:rPr>
        <w:t xml:space="preserve"> </w:t>
      </w:r>
      <m:oMath>
        <m:sSub>
          <m:sSubPr>
            <m:ctrlPr>
              <w:rPr>
                <w:rFonts w:ascii="Cambria Math" w:hAnsi="Cambria Math" w:cs="Times New Roman"/>
                <w:sz w:val="20"/>
                <w:szCs w:val="20"/>
              </w:rPr>
            </m:ctrlPr>
          </m:sSubPr>
          <m:e>
            <m:r>
              <w:rPr>
                <w:rFonts w:ascii="Cambria Math" w:hAnsi="Cambria Math" w:cs="Times New Roman"/>
                <w:sz w:val="20"/>
                <w:szCs w:val="20"/>
              </w:rPr>
              <m:t>∆I</m:t>
            </m:r>
          </m:e>
          <m:sub>
            <m:r>
              <w:rPr>
                <w:rFonts w:ascii="Cambria Math" w:hAnsi="Cambria Math" w:cs="Times New Roman"/>
                <w:sz w:val="20"/>
                <w:szCs w:val="20"/>
              </w:rPr>
              <m:t>S</m:t>
            </m:r>
          </m:sub>
        </m:sSub>
      </m:oMath>
      <w:r w:rsidRPr="002C59C0">
        <w:rPr>
          <w:rFonts w:ascii="Times New Roman" w:hAnsi="Times New Roman" w:cs="Times New Roman"/>
          <w:sz w:val="20"/>
          <w:szCs w:val="20"/>
        </w:rPr>
        <w:t xml:space="preserve"> </w:t>
      </w:r>
      <w:r w:rsidR="00100ABC" w:rsidRPr="00100ABC">
        <w:rPr>
          <w:rFonts w:ascii="Times New Roman" w:hAnsi="Times New Roman" w:cs="Times New Roman"/>
          <w:sz w:val="20"/>
          <w:szCs w:val="20"/>
        </w:rPr>
        <w:t>composes of such instances which have the same feature values on</w:t>
      </w:r>
      <w:r w:rsidR="00CB2020" w:rsidRPr="002C59C0">
        <w:rPr>
          <w:rFonts w:ascii="Times New Roman" w:hAnsi="Times New Roman" w:cs="Times New Roman"/>
          <w:sz w:val="20"/>
          <w:szCs w:val="20"/>
        </w:rPr>
        <w:t xml:space="preserve"> </w:t>
      </w:r>
      <m:oMath>
        <m:r>
          <w:rPr>
            <w:rFonts w:ascii="Cambria Math" w:hAnsi="Cambria Math" w:cs="Times New Roman"/>
            <w:sz w:val="20"/>
            <w:szCs w:val="20"/>
          </w:rPr>
          <m:t>S</m:t>
        </m:r>
      </m:oMath>
      <w:r w:rsidR="00CB2020" w:rsidRPr="002C59C0">
        <w:rPr>
          <w:rFonts w:ascii="Times New Roman" w:hAnsi="Times New Roman" w:cs="Times New Roman"/>
          <w:sz w:val="20"/>
          <w:szCs w:val="20"/>
        </w:rPr>
        <w:t xml:space="preserve"> </w:t>
      </w:r>
      <w:r w:rsidR="00100ABC" w:rsidRPr="00100ABC">
        <w:rPr>
          <w:rFonts w:ascii="Times New Roman" w:hAnsi="Times New Roman" w:cs="Times New Roman"/>
          <w:sz w:val="20"/>
          <w:szCs w:val="20"/>
        </w:rPr>
        <w:t>but the different labels, which means that the features in</w:t>
      </w:r>
      <w:r w:rsidR="00CB2020" w:rsidRPr="002C59C0">
        <w:rPr>
          <w:rFonts w:ascii="Times New Roman" w:hAnsi="Times New Roman" w:cs="Times New Roman"/>
          <w:sz w:val="20"/>
          <w:szCs w:val="20"/>
        </w:rPr>
        <w:t xml:space="preserve"> </w:t>
      </w:r>
      <m:oMath>
        <m:r>
          <w:rPr>
            <w:rFonts w:ascii="Cambria Math" w:hAnsi="Cambria Math" w:cs="Times New Roman"/>
            <w:sz w:val="20"/>
            <w:szCs w:val="20"/>
          </w:rPr>
          <m:t>S</m:t>
        </m:r>
      </m:oMath>
      <w:r w:rsidR="00CB2020" w:rsidRPr="002C59C0">
        <w:rPr>
          <w:rFonts w:ascii="Times New Roman" w:hAnsi="Times New Roman" w:cs="Times New Roman"/>
          <w:sz w:val="20"/>
          <w:szCs w:val="20"/>
        </w:rPr>
        <w:t xml:space="preserve"> </w:t>
      </w:r>
      <w:r w:rsidR="00100ABC" w:rsidRPr="00100ABC">
        <w:rPr>
          <w:rFonts w:ascii="Times New Roman" w:hAnsi="Times New Roman" w:cs="Times New Roman"/>
          <w:sz w:val="20"/>
          <w:szCs w:val="20"/>
        </w:rPr>
        <w:t>could not distinguish the new instances from its current surrounding and then some new features should be added.</w:t>
      </w:r>
      <w:r w:rsidR="00CB2020" w:rsidRPr="002C59C0">
        <w:rPr>
          <w:rFonts w:ascii="Times New Roman" w:hAnsi="Times New Roman" w:cs="Times New Roman"/>
          <w:sz w:val="20"/>
          <w:szCs w:val="20"/>
        </w:rPr>
        <w:t xml:space="preserve"> </w:t>
      </w:r>
      <m:oMath>
        <m:sSub>
          <m:sSubPr>
            <m:ctrlPr>
              <w:rPr>
                <w:rFonts w:ascii="Cambria Math" w:hAnsi="Cambria Math" w:cs="Times New Roman"/>
                <w:sz w:val="20"/>
                <w:szCs w:val="20"/>
              </w:rPr>
            </m:ctrlPr>
          </m:sSubPr>
          <m:e>
            <m:r>
              <w:rPr>
                <w:rFonts w:ascii="Cambria Math" w:hAnsi="Cambria Math" w:cs="Times New Roman"/>
                <w:sz w:val="20"/>
                <w:szCs w:val="20"/>
              </w:rPr>
              <m:t>∆I</m:t>
            </m:r>
          </m:e>
          <m:sub>
            <m:r>
              <w:rPr>
                <w:rFonts w:ascii="Cambria Math" w:hAnsi="Cambria Math" w:cs="Times New Roman"/>
                <w:sz w:val="20"/>
                <w:szCs w:val="20"/>
              </w:rPr>
              <m:t>S</m:t>
            </m:r>
          </m:sub>
        </m:sSub>
      </m:oMath>
      <w:r w:rsidR="00CB2020" w:rsidRPr="002C59C0">
        <w:rPr>
          <w:rFonts w:ascii="Times New Roman" w:hAnsi="Times New Roman" w:cs="Times New Roman"/>
          <w:sz w:val="20"/>
          <w:szCs w:val="20"/>
        </w:rPr>
        <w:t xml:space="preserve"> </w:t>
      </w:r>
      <w:r w:rsidR="00100ABC" w:rsidRPr="00100ABC">
        <w:rPr>
          <w:rFonts w:ascii="Times New Roman" w:hAnsi="Times New Roman" w:cs="Times New Roman"/>
          <w:sz w:val="20"/>
          <w:szCs w:val="20"/>
        </w:rPr>
        <w:t>plays the key role to find the new features.</w:t>
      </w:r>
    </w:p>
    <w:p w:rsidR="00786ECD" w:rsidRDefault="004D13F3">
      <w:pPr>
        <w:ind w:firstLine="420"/>
        <w:jc w:val="both"/>
        <w:rPr>
          <w:ins w:id="44" w:author="Happy" w:date="2018-10-25T10:26:00Z"/>
          <w:rFonts w:ascii="Times New Roman" w:hAnsi="Times New Roman" w:cs="Times New Roman"/>
          <w:sz w:val="20"/>
          <w:szCs w:val="20"/>
        </w:rPr>
        <w:pPrChange w:id="45" w:author="Happy" w:date="2018-10-25T14:53:00Z">
          <w:pPr>
            <w:jc w:val="both"/>
          </w:pPr>
        </w:pPrChange>
      </w:pPr>
      <w:ins w:id="46" w:author="Happy" w:date="2018-10-25T14:52:00Z">
        <w:r w:rsidRPr="002C59C0">
          <w:rPr>
            <w:rFonts w:ascii="Times New Roman" w:hAnsi="Times New Roman" w:cs="Times New Roman"/>
            <w:sz w:val="20"/>
            <w:szCs w:val="20"/>
          </w:rPr>
          <w:t xml:space="preserve">Usually, the conditional entropy </w:t>
        </w:r>
        <m:oMath>
          <m:r>
            <m:rPr>
              <m:sty m:val="p"/>
            </m:rPr>
            <w:rPr>
              <w:rFonts w:ascii="Cambria Math" w:hAnsi="Cambria Math" w:cs="Times New Roman"/>
              <w:sz w:val="20"/>
              <w:szCs w:val="20"/>
            </w:rPr>
            <m:t>H(Y|S)</m:t>
          </m:r>
        </m:oMath>
        <w:r w:rsidRPr="002C59C0">
          <w:rPr>
            <w:rFonts w:ascii="Times New Roman" w:hAnsi="Times New Roman" w:cs="Times New Roman"/>
            <w:sz w:val="20"/>
            <w:szCs w:val="20"/>
          </w:rPr>
          <w:t xml:space="preserve"> is used to </w:t>
        </w:r>
        <w:r w:rsidRPr="002C59C0">
          <w:rPr>
            <w:rFonts w:ascii="Times New Roman" w:hAnsi="Times New Roman" w:cs="Times New Roman" w:hint="eastAsia"/>
            <w:sz w:val="20"/>
            <w:szCs w:val="20"/>
          </w:rPr>
          <w:t>measure the significance of</w:t>
        </w:r>
        <w:r w:rsidRPr="002C59C0">
          <w:rPr>
            <w:rFonts w:ascii="Times New Roman" w:hAnsi="Times New Roman" w:cs="Times New Roman"/>
            <w:sz w:val="20"/>
            <w:szCs w:val="20"/>
          </w:rPr>
          <w:t xml:space="preserve"> </w:t>
        </w:r>
        <m:oMath>
          <m:r>
            <w:rPr>
              <w:rFonts w:ascii="Cambria Math" w:hAnsi="Cambria Math" w:cs="Times New Roman"/>
              <w:sz w:val="20"/>
              <w:szCs w:val="20"/>
            </w:rPr>
            <m:t>S</m:t>
          </m:r>
        </m:oMath>
        <w:r w:rsidRPr="002C59C0">
          <w:rPr>
            <w:rFonts w:ascii="Times New Roman" w:hAnsi="Times New Roman" w:cs="Times New Roman"/>
            <w:sz w:val="20"/>
            <w:szCs w:val="20"/>
          </w:rPr>
          <w:t>.</w:t>
        </w:r>
        <w:r>
          <w:rPr>
            <w:rFonts w:ascii="Times New Roman" w:hAnsi="Times New Roman" w:cs="Times New Roman"/>
            <w:sz w:val="20"/>
            <w:szCs w:val="20"/>
          </w:rPr>
          <w:t xml:space="preserve"> Here the feature subset </w:t>
        </w:r>
        <m:oMath>
          <m:r>
            <m:rPr>
              <m:sty m:val="p"/>
            </m:rPr>
            <w:rPr>
              <w:rFonts w:ascii="Cambria Math" w:hAnsi="Cambria Math" w:cs="Times New Roman"/>
              <w:sz w:val="20"/>
              <w:szCs w:val="20"/>
            </w:rPr>
            <m:t>S</m:t>
          </m:r>
        </m:oMath>
        <w:r w:rsidRPr="00201740">
          <w:rPr>
            <w:rFonts w:ascii="Times New Roman" w:hAnsi="Times New Roman" w:cs="Times New Roman"/>
            <w:sz w:val="20"/>
            <w:szCs w:val="20"/>
          </w:rPr>
          <w:t xml:space="preserve"> functions as a random variable.</w:t>
        </w:r>
        <w:r w:rsidRPr="002C59C0">
          <w:rPr>
            <w:rFonts w:ascii="Times New Roman" w:hAnsi="Times New Roman" w:cs="Times New Roman"/>
            <w:sz w:val="20"/>
            <w:szCs w:val="20"/>
          </w:rPr>
          <w:t xml:space="preserve"> </w:t>
        </w:r>
        <m:oMath>
          <m:r>
            <m:rPr>
              <m:sty m:val="p"/>
            </m:rPr>
            <w:rPr>
              <w:rFonts w:ascii="Cambria Math" w:hAnsi="Cambria Math" w:cs="Times New Roman"/>
              <w:sz w:val="20"/>
              <w:szCs w:val="20"/>
            </w:rPr>
            <m:t>H</m:t>
          </m:r>
          <m:d>
            <m:dPr>
              <m:ctrlPr>
                <w:rPr>
                  <w:rFonts w:ascii="Cambria Math" w:hAnsi="Cambria Math" w:cs="Times New Roman"/>
                  <w:sz w:val="20"/>
                  <w:szCs w:val="20"/>
                </w:rPr>
              </m:ctrlPr>
            </m:dPr>
            <m:e>
              <m:r>
                <m:rPr>
                  <m:sty m:val="p"/>
                </m:rPr>
                <w:rPr>
                  <w:rFonts w:ascii="Cambria Math" w:hAnsi="Cambria Math" w:cs="Times New Roman"/>
                  <w:sz w:val="20"/>
                  <w:szCs w:val="20"/>
                </w:rPr>
                <m:t>Y</m:t>
              </m:r>
            </m:e>
            <m:e>
              <m:r>
                <m:rPr>
                  <m:sty m:val="p"/>
                </m:rPr>
                <w:rPr>
                  <w:rFonts w:ascii="Cambria Math" w:hAnsi="Cambria Math" w:cs="Times New Roman"/>
                  <w:sz w:val="20"/>
                  <w:szCs w:val="20"/>
                </w:rPr>
                <m:t>S</m:t>
              </m:r>
            </m:e>
          </m:d>
          <m:r>
            <m:rPr>
              <m:sty m:val="p"/>
            </m:rPr>
            <w:rPr>
              <w:rFonts w:ascii="Cambria Math" w:hAnsi="Cambria Math" w:cs="Times New Roman"/>
              <w:sz w:val="20"/>
              <w:szCs w:val="20"/>
            </w:rPr>
            <m:t>=0</m:t>
          </m:r>
        </m:oMath>
        <w:r>
          <w:rPr>
            <w:rFonts w:ascii="Times New Roman" w:hAnsi="Times New Roman" w:cs="Times New Roman"/>
            <w:sz w:val="20"/>
            <w:szCs w:val="20"/>
          </w:rPr>
          <w:t xml:space="preserve"> </w:t>
        </w:r>
        <w:r w:rsidRPr="002C59C0">
          <w:rPr>
            <w:rFonts w:ascii="Times New Roman" w:hAnsi="Times New Roman" w:cs="Times New Roman"/>
            <w:sz w:val="20"/>
            <w:szCs w:val="20"/>
          </w:rPr>
          <w:t xml:space="preserve">means </w:t>
        </w:r>
        <w:r w:rsidRPr="002C59C0">
          <w:rPr>
            <w:rFonts w:ascii="Times New Roman" w:hAnsi="Times New Roman" w:cs="Times New Roman" w:hint="eastAsia"/>
            <w:sz w:val="20"/>
            <w:szCs w:val="20"/>
          </w:rPr>
          <w:t xml:space="preserve">that </w:t>
        </w:r>
        <w:r w:rsidRPr="002C59C0">
          <w:rPr>
            <w:rFonts w:ascii="Times New Roman" w:hAnsi="Times New Roman" w:cs="Times New Roman"/>
            <w:sz w:val="20"/>
            <w:szCs w:val="20"/>
          </w:rPr>
          <w:t xml:space="preserve">the selected feature subset </w:t>
        </w:r>
        <m:oMath>
          <m:r>
            <w:rPr>
              <w:rFonts w:ascii="Cambria Math" w:hAnsi="Cambria Math" w:cs="Times New Roman"/>
              <w:sz w:val="20"/>
              <w:szCs w:val="20"/>
            </w:rPr>
            <m:t>S</m:t>
          </m:r>
        </m:oMath>
        <w:r w:rsidRPr="002C59C0">
          <w:rPr>
            <w:rFonts w:ascii="Times New Roman" w:hAnsi="Times New Roman" w:cs="Times New Roman" w:hint="eastAsia"/>
            <w:sz w:val="20"/>
            <w:szCs w:val="20"/>
          </w:rPr>
          <w:t xml:space="preserve"> could definitely distinguish all the instances so far.</w:t>
        </w:r>
        <w:r w:rsidRPr="002C59C0">
          <w:rPr>
            <w:rFonts w:ascii="Times New Roman" w:hAnsi="Times New Roman" w:cs="Times New Roman"/>
            <w:sz w:val="20"/>
            <w:szCs w:val="20"/>
          </w:rPr>
          <w:t xml:space="preserve"> </w:t>
        </w:r>
        <w:r w:rsidRPr="002C59C0">
          <w:rPr>
            <w:rFonts w:ascii="Times New Roman" w:hAnsi="Times New Roman" w:cs="Times New Roman" w:hint="eastAsia"/>
            <w:sz w:val="20"/>
            <w:szCs w:val="20"/>
          </w:rPr>
          <w:t xml:space="preserve">The larger </w:t>
        </w:r>
        <m:oMath>
          <m:r>
            <w:rPr>
              <w:rFonts w:ascii="Cambria Math" w:hAnsi="Cambria Math" w:cs="Times New Roman"/>
              <w:sz w:val="20"/>
              <w:szCs w:val="20"/>
            </w:rPr>
            <m:t>H</m:t>
          </m:r>
          <m:d>
            <m:dPr>
              <m:ctrlPr>
                <w:rPr>
                  <w:rFonts w:ascii="Cambria Math" w:hAnsi="Cambria Math" w:cs="Times New Roman"/>
                  <w:i/>
                  <w:sz w:val="20"/>
                  <w:szCs w:val="20"/>
                </w:rPr>
              </m:ctrlPr>
            </m:dPr>
            <m:e>
              <m:r>
                <w:rPr>
                  <w:rFonts w:ascii="Cambria Math" w:hAnsi="Cambria Math" w:cs="Times New Roman"/>
                  <w:sz w:val="20"/>
                  <w:szCs w:val="20"/>
                </w:rPr>
                <m:t>Y</m:t>
              </m:r>
            </m:e>
            <m:e>
              <m:r>
                <w:rPr>
                  <w:rFonts w:ascii="Cambria Math" w:hAnsi="Cambria Math" w:cs="Times New Roman"/>
                  <w:sz w:val="20"/>
                  <w:szCs w:val="20"/>
                </w:rPr>
                <m:t>S</m:t>
              </m:r>
            </m:e>
          </m:d>
        </m:oMath>
        <w:r w:rsidRPr="002C59C0">
          <w:rPr>
            <w:rFonts w:ascii="Times New Roman" w:hAnsi="Times New Roman" w:cs="Times New Roman" w:hint="eastAsia"/>
            <w:sz w:val="20"/>
            <w:szCs w:val="20"/>
          </w:rPr>
          <w:t xml:space="preserve"> is, some more instances could not be distinguished by </w:t>
        </w:r>
        <m:oMath>
          <m:r>
            <w:rPr>
              <w:rFonts w:ascii="Cambria Math" w:hAnsi="Cambria Math" w:cs="Times New Roman"/>
              <w:sz w:val="20"/>
              <w:szCs w:val="20"/>
            </w:rPr>
            <m:t>S</m:t>
          </m:r>
        </m:oMath>
        <w:r w:rsidRPr="002C59C0">
          <w:rPr>
            <w:rFonts w:ascii="Times New Roman" w:hAnsi="Times New Roman" w:cs="Times New Roman" w:hint="eastAsia"/>
            <w:sz w:val="20"/>
            <w:szCs w:val="20"/>
          </w:rPr>
          <w:t>.</w:t>
        </w:r>
      </w:ins>
    </w:p>
    <w:p w:rsidR="00057F4E" w:rsidRDefault="004B1B8D" w:rsidP="000915FB">
      <w:pPr>
        <w:jc w:val="both"/>
        <w:rPr>
          <w:ins w:id="47" w:author="Happy" w:date="2018-10-25T11:14:00Z"/>
          <w:rFonts w:ascii="Times New Roman" w:hAnsi="Times New Roman" w:cs="Times New Roman"/>
          <w:sz w:val="20"/>
          <w:szCs w:val="20"/>
        </w:rPr>
      </w:pPr>
      <w:ins w:id="48" w:author="Happy" w:date="2018-10-25T11:09:00Z">
        <w:r>
          <w:rPr>
            <w:rFonts w:ascii="Times New Roman" w:hAnsi="Times New Roman" w:cs="Times New Roman" w:hint="eastAsia"/>
            <w:sz w:val="20"/>
            <w:szCs w:val="20"/>
          </w:rPr>
          <w:t>T</w:t>
        </w:r>
        <w:r>
          <w:rPr>
            <w:rFonts w:ascii="Times New Roman" w:hAnsi="Times New Roman" w:cs="Times New Roman"/>
            <w:sz w:val="20"/>
            <w:szCs w:val="20"/>
          </w:rPr>
          <w:t xml:space="preserve">heorem </w:t>
        </w:r>
      </w:ins>
      <w:ins w:id="49" w:author="Happy" w:date="2018-10-25T14:53:00Z">
        <w:r w:rsidR="004D13F3">
          <w:rPr>
            <w:rFonts w:ascii="Times New Roman" w:hAnsi="Times New Roman" w:cs="Times New Roman"/>
            <w:sz w:val="20"/>
            <w:szCs w:val="20"/>
          </w:rPr>
          <w:t>1</w:t>
        </w:r>
      </w:ins>
      <w:ins w:id="50" w:author="Happy" w:date="2018-10-25T10:26:00Z">
        <w:r w:rsidR="00057F4E">
          <w:rPr>
            <w:rFonts w:ascii="Times New Roman" w:hAnsi="Times New Roman" w:cs="Times New Roman"/>
            <w:sz w:val="20"/>
            <w:szCs w:val="20"/>
          </w:rPr>
          <w:t>:</w:t>
        </w:r>
      </w:ins>
      <w:ins w:id="51" w:author="Happy" w:date="2018-10-25T11:11:00Z">
        <w:r>
          <w:rPr>
            <w:rFonts w:ascii="Times New Roman" w:hAnsi="Times New Roman" w:cs="Times New Roman"/>
            <w:sz w:val="20"/>
            <w:szCs w:val="20"/>
          </w:rPr>
          <w:t xml:space="preserve"> </w:t>
        </w:r>
      </w:ins>
      <w:ins w:id="52" w:author="Happy" w:date="2018-10-25T11:12:00Z">
        <w:r>
          <w:rPr>
            <w:rFonts w:ascii="Times New Roman" w:hAnsi="Times New Roman" w:cs="Times New Roman"/>
            <w:sz w:val="20"/>
            <w:szCs w:val="20"/>
          </w:rPr>
          <w:t xml:space="preserve">For the selected features subset S, we have </w:t>
        </w:r>
      </w:ins>
      <m:oMath>
        <m:r>
          <w:ins w:id="53" w:author="Happy" w:date="2018-10-25T11:13:00Z">
            <w:rPr>
              <w:rFonts w:ascii="Cambria Math" w:hAnsi="Cambria Math" w:cs="Times New Roman"/>
              <w:sz w:val="20"/>
              <w:szCs w:val="20"/>
            </w:rPr>
            <m:t>H</m:t>
          </w:ins>
        </m:r>
        <m:d>
          <m:dPr>
            <m:ctrlPr>
              <w:ins w:id="54" w:author="Happy" w:date="2018-10-25T11:13:00Z">
                <w:rPr>
                  <w:rFonts w:ascii="Cambria Math" w:hAnsi="Cambria Math" w:cs="Times New Roman"/>
                  <w:i/>
                  <w:sz w:val="20"/>
                  <w:szCs w:val="20"/>
                </w:rPr>
              </w:ins>
            </m:ctrlPr>
          </m:dPr>
          <m:e>
            <m:r>
              <w:ins w:id="55" w:author="Happy" w:date="2018-10-25T11:13:00Z">
                <w:rPr>
                  <w:rFonts w:ascii="Cambria Math" w:hAnsi="Cambria Math" w:cs="Times New Roman"/>
                  <w:sz w:val="20"/>
                  <w:szCs w:val="20"/>
                </w:rPr>
                <m:t>Y</m:t>
              </w:ins>
            </m:r>
          </m:e>
          <m:e>
            <m:r>
              <w:ins w:id="56" w:author="Happy" w:date="2018-10-25T11:13:00Z">
                <w:rPr>
                  <w:rFonts w:ascii="Cambria Math" w:hAnsi="Cambria Math" w:cs="Times New Roman"/>
                  <w:sz w:val="20"/>
                  <w:szCs w:val="20"/>
                </w:rPr>
                <m:t>S</m:t>
              </w:ins>
            </m:r>
          </m:e>
        </m:d>
        <m:r>
          <w:ins w:id="57" w:author="Happy" w:date="2018-10-25T11:13:00Z">
            <w:rPr>
              <w:rFonts w:ascii="Cambria Math" w:hAnsi="Cambria Math" w:cs="Times New Roman"/>
              <w:sz w:val="20"/>
              <w:szCs w:val="20"/>
            </w:rPr>
            <m:t>=0</m:t>
          </w:ins>
        </m:r>
      </m:oMath>
      <w:ins w:id="58" w:author="Happy" w:date="2018-10-25T11:11:00Z">
        <w:r>
          <w:rPr>
            <w:rFonts w:ascii="Times New Roman" w:hAnsi="Times New Roman" w:cs="Times New Roman"/>
            <w:sz w:val="20"/>
            <w:szCs w:val="20"/>
          </w:rPr>
          <w:t xml:space="preserve"> on</w:t>
        </w:r>
        <w:r>
          <w:rPr>
            <w:rFonts w:ascii="Times New Roman" w:hAnsi="Times New Roman" w:cs="Times New Roman" w:hint="eastAsia"/>
            <w:sz w:val="20"/>
            <w:szCs w:val="20"/>
          </w:rPr>
          <w:t xml:space="preserve"> </w:t>
        </w:r>
      </w:ins>
      <m:oMath>
        <m:sSub>
          <m:sSubPr>
            <m:ctrlPr>
              <w:ins w:id="59" w:author="Happy" w:date="2018-10-25T11:54:00Z">
                <w:rPr>
                  <w:rFonts w:ascii="Cambria Math" w:hAnsi="Cambria Math" w:cs="Times New Roman"/>
                  <w:i/>
                  <w:sz w:val="20"/>
                  <w:szCs w:val="20"/>
                </w:rPr>
              </w:ins>
            </m:ctrlPr>
          </m:sSubPr>
          <m:e>
            <m:r>
              <w:ins w:id="60" w:author="Happy" w:date="2018-10-25T11:54:00Z">
                <w:rPr>
                  <w:rFonts w:ascii="Cambria Math" w:hAnsi="Cambria Math" w:cs="Times New Roman"/>
                  <w:sz w:val="20"/>
                  <w:szCs w:val="20"/>
                </w:rPr>
                <m:t>U</m:t>
              </w:ins>
            </m:r>
          </m:e>
          <m:sub>
            <m:r>
              <w:ins w:id="61" w:author="Happy" w:date="2018-10-25T11:54:00Z">
                <w:rPr>
                  <w:rFonts w:ascii="Cambria Math" w:hAnsi="Cambria Math" w:cs="Times New Roman"/>
                  <w:sz w:val="20"/>
                  <w:szCs w:val="20"/>
                </w:rPr>
                <m:t>S</m:t>
              </w:ins>
            </m:r>
          </m:sub>
        </m:sSub>
        <m:r>
          <w:ins w:id="62" w:author="Happy" w:date="2018-10-25T11:17:00Z">
            <w:rPr>
              <w:rFonts w:ascii="Cambria Math" w:hAnsi="Cambria Math" w:cs="Times New Roman"/>
              <w:sz w:val="20"/>
              <w:szCs w:val="20"/>
            </w:rPr>
            <m:t>∪</m:t>
          </w:ins>
        </m:r>
        <m:sSub>
          <m:sSubPr>
            <m:ctrlPr>
              <w:ins w:id="63" w:author="Happy" w:date="2018-10-25T11:54:00Z">
                <w:rPr>
                  <w:rFonts w:ascii="Cambria Math" w:hAnsi="Cambria Math" w:cs="Times New Roman"/>
                  <w:i/>
                  <w:sz w:val="20"/>
                  <w:szCs w:val="20"/>
                </w:rPr>
              </w:ins>
            </m:ctrlPr>
          </m:sSubPr>
          <m:e>
            <m:r>
              <w:ins w:id="64" w:author="Happy" w:date="2018-10-25T11:54:00Z">
                <w:rPr>
                  <w:rFonts w:ascii="Cambria Math" w:hAnsi="Cambria Math" w:cs="Times New Roman"/>
                  <w:sz w:val="20"/>
                  <w:szCs w:val="20"/>
                </w:rPr>
                <m:t>∆U</m:t>
              </w:ins>
            </m:r>
          </m:e>
          <m:sub>
            <m:r>
              <w:ins w:id="65" w:author="Happy" w:date="2018-10-25T11:54:00Z">
                <w:rPr>
                  <w:rFonts w:ascii="Cambria Math" w:hAnsi="Cambria Math" w:cs="Times New Roman"/>
                  <w:sz w:val="20"/>
                  <w:szCs w:val="20"/>
                </w:rPr>
                <m:t>S</m:t>
              </w:ins>
            </m:r>
          </m:sub>
        </m:sSub>
        <m:r>
          <w:ins w:id="66" w:author="Happy" w:date="2018-10-25T11:14:00Z">
            <w:rPr>
              <w:rFonts w:ascii="Cambria Math" w:hAnsi="Cambria Math" w:cs="Times New Roman"/>
              <w:sz w:val="20"/>
              <w:szCs w:val="20"/>
            </w:rPr>
            <m:t>-∆</m:t>
          </w:ins>
        </m:r>
        <m:sSub>
          <m:sSubPr>
            <m:ctrlPr>
              <w:ins w:id="67" w:author="Happy" w:date="2018-10-25T11:15:00Z">
                <w:rPr>
                  <w:rFonts w:ascii="Cambria Math" w:hAnsi="Cambria Math" w:cs="Times New Roman"/>
                  <w:i/>
                  <w:sz w:val="20"/>
                  <w:szCs w:val="20"/>
                </w:rPr>
              </w:ins>
            </m:ctrlPr>
          </m:sSubPr>
          <m:e>
            <m:r>
              <w:ins w:id="68" w:author="Happy" w:date="2018-10-25T11:15:00Z">
                <w:rPr>
                  <w:rFonts w:ascii="Cambria Math" w:hAnsi="Cambria Math" w:cs="Times New Roman" w:hint="eastAsia"/>
                  <w:sz w:val="20"/>
                  <w:szCs w:val="20"/>
                </w:rPr>
                <m:t>I</m:t>
              </w:ins>
            </m:r>
          </m:e>
          <m:sub>
            <m:r>
              <w:ins w:id="69" w:author="Happy" w:date="2018-10-25T11:15:00Z">
                <w:rPr>
                  <w:rFonts w:ascii="Cambria Math" w:hAnsi="Cambria Math" w:cs="Times New Roman"/>
                  <w:sz w:val="20"/>
                  <w:szCs w:val="20"/>
                </w:rPr>
                <m:t>s</m:t>
              </w:ins>
            </m:r>
          </m:sub>
        </m:sSub>
      </m:oMath>
      <w:ins w:id="70" w:author="Happy" w:date="2018-10-25T11:58:00Z">
        <w:r w:rsidR="00E56E1B">
          <w:rPr>
            <w:rFonts w:ascii="Times New Roman" w:hAnsi="Times New Roman" w:cs="Times New Roman" w:hint="eastAsia"/>
            <w:sz w:val="20"/>
            <w:szCs w:val="20"/>
          </w:rPr>
          <w:t>,</w:t>
        </w:r>
        <w:r w:rsidR="00E56E1B">
          <w:rPr>
            <w:rFonts w:ascii="Times New Roman" w:hAnsi="Times New Roman" w:cs="Times New Roman"/>
            <w:sz w:val="20"/>
            <w:szCs w:val="20"/>
          </w:rPr>
          <w:t xml:space="preserve"> which </w:t>
        </w:r>
        <w:r w:rsidR="0002776B">
          <w:rPr>
            <w:rFonts w:ascii="Times New Roman" w:hAnsi="Times New Roman" w:cs="Times New Roman"/>
            <w:sz w:val="20"/>
            <w:szCs w:val="20"/>
          </w:rPr>
          <w:t xml:space="preserve">implies </w:t>
        </w:r>
      </w:ins>
    </w:p>
    <w:p w:rsidR="005F725D" w:rsidRPr="0002776B" w:rsidRDefault="0002776B" w:rsidP="000915FB">
      <w:pPr>
        <w:jc w:val="both"/>
        <w:rPr>
          <w:rFonts w:ascii="Times New Roman" w:hAnsi="Times New Roman" w:cs="Times New Roman"/>
          <w:sz w:val="20"/>
          <w:szCs w:val="20"/>
        </w:rPr>
      </w:pPr>
      <w:ins w:id="71" w:author="Happy" w:date="2018-10-25T12:00:00Z">
        <w:r>
          <w:rPr>
            <w:rFonts w:ascii="Times New Roman" w:hAnsi="Times New Roman" w:cs="Times New Roman"/>
            <w:sz w:val="20"/>
            <w:szCs w:val="20"/>
          </w:rPr>
          <w:t xml:space="preserve">The selected features subset </w:t>
        </w:r>
        <m:oMath>
          <m:r>
            <w:rPr>
              <w:rFonts w:ascii="Cambria Math" w:hAnsi="Cambria Math" w:cs="Times New Roman"/>
              <w:sz w:val="20"/>
              <w:szCs w:val="20"/>
            </w:rPr>
            <m:t>S</m:t>
          </m:r>
        </m:oMath>
        <w:r>
          <w:rPr>
            <w:rFonts w:ascii="Times New Roman" w:hAnsi="Times New Roman" w:cs="Times New Roman" w:hint="eastAsia"/>
            <w:sz w:val="20"/>
            <w:szCs w:val="20"/>
          </w:rPr>
          <w:t xml:space="preserve"> </w:t>
        </w:r>
        <w:r>
          <w:rPr>
            <w:rFonts w:ascii="Times New Roman" w:hAnsi="Times New Roman" w:cs="Times New Roman"/>
            <w:sz w:val="20"/>
            <w:szCs w:val="20"/>
          </w:rPr>
          <w:t xml:space="preserve">can </w:t>
        </w:r>
        <w:r w:rsidRPr="0002776B">
          <w:rPr>
            <w:rFonts w:ascii="Times New Roman" w:hAnsi="Times New Roman" w:cs="Times New Roman"/>
            <w:sz w:val="20"/>
            <w:szCs w:val="20"/>
          </w:rPr>
          <w:t xml:space="preserve">completely separate datasets other than </w:t>
        </w:r>
      </w:ins>
      <w:ins w:id="72" w:author="Happy" w:date="2018-10-25T12:01:00Z">
        <w:r w:rsidRPr="00100ABC">
          <w:rPr>
            <w:rFonts w:ascii="Times New Roman" w:hAnsi="Times New Roman" w:cs="Times New Roman"/>
            <w:sz w:val="20"/>
            <w:szCs w:val="20"/>
          </w:rPr>
          <w:t>Incremental Key Instance Set</w:t>
        </w:r>
        <w:r>
          <w:rPr>
            <w:rFonts w:ascii="Times New Roman" w:hAnsi="Times New Roman" w:cs="Times New Roman"/>
            <w:sz w:val="20"/>
            <w:szCs w:val="20"/>
          </w:rPr>
          <w:t xml:space="preserve"> </w:t>
        </w:r>
        <m:oMath>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s</m:t>
              </m:r>
            </m:sub>
          </m:sSub>
        </m:oMath>
        <w:r>
          <w:rPr>
            <w:rFonts w:ascii="Times New Roman" w:hAnsi="Times New Roman" w:cs="Times New Roman"/>
            <w:sz w:val="20"/>
            <w:szCs w:val="20"/>
          </w:rPr>
          <w:t>.</w:t>
        </w:r>
      </w:ins>
    </w:p>
    <w:p w:rsidR="00C82929" w:rsidRPr="002C59C0" w:rsidRDefault="00271B0C" w:rsidP="005E2CD6">
      <w:pPr>
        <w:jc w:val="both"/>
        <w:rPr>
          <w:rFonts w:ascii="Times New Roman" w:hAnsi="Times New Roman" w:cs="Times New Roman"/>
          <w:sz w:val="20"/>
          <w:szCs w:val="20"/>
        </w:rPr>
      </w:pPr>
      <w:r w:rsidRPr="002C59C0">
        <w:rPr>
          <w:rFonts w:ascii="Times New Roman" w:hAnsi="Times New Roman" w:cs="Times New Roman"/>
          <w:sz w:val="20"/>
          <w:szCs w:val="20"/>
        </w:rPr>
        <w:tab/>
      </w:r>
      <w:r w:rsidR="005E2CD6" w:rsidRPr="005E2CD6">
        <w:rPr>
          <w:rFonts w:ascii="Times New Roman" w:hAnsi="Times New Roman" w:cs="Times New Roman"/>
          <w:sz w:val="20"/>
          <w:szCs w:val="20"/>
        </w:rPr>
        <w:t>A function that measures the significance of the feature according to the criterion of the "Max-Relevance and Min-Redundancy" is then proposed based on Increment Key Instance Set. Since Increment Key Instance Set is far less than all the seen instances so far, it greatly reducing the computation, time and space consumption when updating feature selection.</w:t>
      </w:r>
    </w:p>
    <w:p w:rsidR="00D67715" w:rsidRPr="002C59C0" w:rsidRDefault="00C82929" w:rsidP="00627B78">
      <w:pPr>
        <w:jc w:val="both"/>
        <w:rPr>
          <w:rFonts w:ascii="Times New Roman" w:hAnsi="Times New Roman" w:cs="Times New Roman"/>
          <w:sz w:val="20"/>
          <w:szCs w:val="20"/>
        </w:rPr>
      </w:pPr>
      <w:r w:rsidRPr="002C59C0">
        <w:rPr>
          <w:rFonts w:ascii="Times New Roman" w:hAnsi="Times New Roman" w:cs="Times New Roman"/>
          <w:b/>
          <w:sz w:val="20"/>
          <w:szCs w:val="20"/>
        </w:rPr>
        <w:t>Definition 2</w:t>
      </w:r>
      <w:r w:rsidR="00D67715" w:rsidRPr="002C59C0">
        <w:rPr>
          <w:rFonts w:ascii="Times New Roman" w:hAnsi="Times New Roman" w:cs="Times New Roman"/>
          <w:b/>
          <w:sz w:val="20"/>
          <w:szCs w:val="20"/>
        </w:rPr>
        <w:t>.</w:t>
      </w:r>
      <w:r w:rsidR="00D33EF7">
        <w:rPr>
          <w:rFonts w:ascii="Times New Roman" w:hAnsi="Times New Roman" w:cs="Times New Roman"/>
          <w:b/>
          <w:sz w:val="20"/>
          <w:szCs w:val="20"/>
        </w:rPr>
        <w:t xml:space="preserve"> </w:t>
      </w:r>
      <w:r w:rsidR="00D33EF7" w:rsidRPr="00D33EF7">
        <w:rPr>
          <w:rFonts w:ascii="Times New Roman" w:hAnsi="Times New Roman" w:cs="Times New Roman"/>
          <w:sz w:val="20"/>
          <w:szCs w:val="20"/>
        </w:rPr>
        <w:t>Given</w:t>
      </w:r>
      <w:r w:rsidR="00D67715" w:rsidRPr="002C59C0">
        <w:rPr>
          <w:rFonts w:ascii="Times New Roman" w:hAnsi="Times New Roman" w:cs="Times New Roman"/>
          <w:b/>
          <w:sz w:val="20"/>
          <w:szCs w:val="20"/>
        </w:rPr>
        <w:t xml:space="preserve"> </w:t>
      </w:r>
      <m:oMath>
        <m:r>
          <w:rPr>
            <w:rFonts w:ascii="Cambria Math" w:hAnsi="Cambria Math" w:cs="Times New Roman"/>
            <w:sz w:val="20"/>
            <w:szCs w:val="20"/>
          </w:rPr>
          <m:t>U</m:t>
        </m:r>
      </m:oMath>
      <w:r w:rsidR="00D67715" w:rsidRPr="002C59C0">
        <w:rPr>
          <w:rFonts w:ascii="Times New Roman" w:hAnsi="Times New Roman" w:cs="Times New Roman"/>
          <w:sz w:val="20"/>
          <w:szCs w:val="20"/>
        </w:rPr>
        <w:t xml:space="preserve">, </w:t>
      </w:r>
      <m:oMath>
        <m:r>
          <w:rPr>
            <w:rFonts w:ascii="Cambria Math" w:hAnsi="Cambria Math" w:cs="Times New Roman"/>
            <w:sz w:val="20"/>
            <w:szCs w:val="20"/>
          </w:rPr>
          <m:t>Y</m:t>
        </m:r>
      </m:oMath>
      <w:r w:rsidR="00D67715" w:rsidRPr="002C59C0">
        <w:rPr>
          <w:rFonts w:ascii="Times New Roman" w:hAnsi="Times New Roman" w:cs="Times New Roman"/>
          <w:sz w:val="20"/>
          <w:szCs w:val="20"/>
        </w:rPr>
        <w:t xml:space="preserve">, </w:t>
      </w:r>
      <m:oMath>
        <m:r>
          <w:rPr>
            <w:rFonts w:ascii="Cambria Math" w:hAnsi="Cambria Math" w:cs="Times New Roman"/>
            <w:sz w:val="20"/>
            <w:szCs w:val="20"/>
          </w:rPr>
          <m:t>F</m:t>
        </m:r>
      </m:oMath>
      <w:r w:rsidR="00D67715" w:rsidRPr="002C59C0">
        <w:rPr>
          <w:rFonts w:ascii="Times New Roman" w:hAnsi="Times New Roman" w:cs="Times New Roman"/>
          <w:sz w:val="20"/>
          <w:szCs w:val="20"/>
        </w:rPr>
        <w:t xml:space="preserve"> and </w:t>
      </w:r>
      <m:oMath>
        <m:r>
          <w:rPr>
            <w:rFonts w:ascii="Cambria Math" w:hAnsi="Cambria Math" w:cs="Times New Roman"/>
            <w:sz w:val="20"/>
            <w:szCs w:val="20"/>
          </w:rPr>
          <m:t>S</m:t>
        </m:r>
      </m:oMath>
      <w:r w:rsidR="006A6ABF">
        <w:rPr>
          <w:rFonts w:ascii="Times New Roman" w:hAnsi="Times New Roman" w:cs="Times New Roman" w:hint="eastAsia"/>
          <w:sz w:val="20"/>
          <w:szCs w:val="20"/>
        </w:rPr>
        <w:t>,</w:t>
      </w:r>
      <w:r w:rsidR="006A6ABF">
        <w:rPr>
          <w:rFonts w:ascii="Times New Roman" w:hAnsi="Times New Roman" w:cs="Times New Roman"/>
          <w:sz w:val="20"/>
          <w:szCs w:val="20"/>
        </w:rPr>
        <w:t xml:space="preserve"> f</w:t>
      </w:r>
      <w:r w:rsidR="00D67715" w:rsidRPr="002C59C0">
        <w:rPr>
          <w:rFonts w:ascii="Times New Roman" w:hAnsi="Times New Roman" w:cs="Times New Roman"/>
          <w:sz w:val="20"/>
          <w:szCs w:val="20"/>
        </w:rPr>
        <w:t xml:space="preserve">or every </w:t>
      </w:r>
      <m:oMath>
        <m:r>
          <w:rPr>
            <w:rFonts w:ascii="Cambria Math" w:hAnsi="Cambria Math" w:cs="Times New Roman"/>
            <w:sz w:val="20"/>
            <w:szCs w:val="20"/>
          </w:rPr>
          <m:t>k∈</m:t>
        </m:r>
        <m:acc>
          <m:accPr>
            <m:chr m:val="̅"/>
            <m:ctrlPr>
              <w:rPr>
                <w:rFonts w:ascii="Cambria Math" w:hAnsi="Cambria Math" w:cs="Times New Roman"/>
                <w:i/>
                <w:sz w:val="20"/>
                <w:szCs w:val="20"/>
              </w:rPr>
            </m:ctrlPr>
          </m:accPr>
          <m:e>
            <m:r>
              <w:rPr>
                <w:rFonts w:ascii="Cambria Math" w:hAnsi="Cambria Math" w:cs="Times New Roman"/>
                <w:sz w:val="20"/>
                <w:szCs w:val="20"/>
              </w:rPr>
              <m:t>S</m:t>
            </m:r>
          </m:e>
        </m:acc>
      </m:oMath>
      <w:r w:rsidR="006A6ABF">
        <w:rPr>
          <w:rFonts w:ascii="Times New Roman" w:hAnsi="Times New Roman" w:cs="Times New Roman" w:hint="eastAsia"/>
          <w:sz w:val="20"/>
          <w:szCs w:val="20"/>
        </w:rPr>
        <w:t xml:space="preserve"> and </w:t>
      </w:r>
      <m:oMath>
        <m:r>
          <m:rPr>
            <m:sty m:val="p"/>
          </m:rPr>
          <w:rPr>
            <w:rFonts w:ascii="Cambria Math" w:hAnsi="Cambria Math" w:cs="Times New Roman"/>
            <w:sz w:val="20"/>
            <w:szCs w:val="20"/>
          </w:rPr>
          <m:t>t∈S</m:t>
        </m:r>
      </m:oMath>
      <w:r w:rsidR="00D67715" w:rsidRPr="002C59C0">
        <w:rPr>
          <w:rFonts w:ascii="Times New Roman" w:hAnsi="Times New Roman" w:cs="Times New Roman"/>
          <w:sz w:val="20"/>
          <w:szCs w:val="20"/>
        </w:rPr>
        <w:t xml:space="preserve">, the significance </w:t>
      </w:r>
      <w:r w:rsidR="006A6ABF">
        <w:rPr>
          <w:rFonts w:ascii="Times New Roman" w:hAnsi="Times New Roman" w:cs="Times New Roman"/>
          <w:sz w:val="20"/>
          <w:szCs w:val="20"/>
        </w:rPr>
        <w:t xml:space="preserve">degree </w:t>
      </w:r>
      <w:r w:rsidR="00D67715" w:rsidRPr="002C59C0">
        <w:rPr>
          <w:rFonts w:ascii="Times New Roman" w:hAnsi="Times New Roman" w:cs="Times New Roman"/>
          <w:sz w:val="20"/>
          <w:szCs w:val="20"/>
        </w:rPr>
        <w:t xml:space="preserve">of </w:t>
      </w:r>
      <m:oMath>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k</m:t>
            </m:r>
          </m:sub>
        </m:sSub>
      </m:oMath>
      <w:r w:rsidR="00D67715" w:rsidRPr="002C59C0">
        <w:rPr>
          <w:rFonts w:ascii="Times New Roman" w:hAnsi="Times New Roman" w:cs="Times New Roman"/>
          <w:sz w:val="20"/>
          <w:szCs w:val="20"/>
        </w:rPr>
        <w:t xml:space="preserve"> </w:t>
      </w:r>
      <w:r w:rsidR="006A6ABF">
        <w:rPr>
          <w:rFonts w:ascii="Times New Roman" w:hAnsi="Times New Roman" w:cs="Times New Roman"/>
          <w:sz w:val="20"/>
          <w:szCs w:val="20"/>
        </w:rPr>
        <w:t xml:space="preserve">with respect to </w:t>
      </w:r>
      <m:oMath>
        <m:r>
          <m:rPr>
            <m:sty m:val="p"/>
          </m:rPr>
          <w:rPr>
            <w:rFonts w:ascii="Cambria Math" w:hAnsi="Cambria Math" w:cs="Times New Roman"/>
            <w:sz w:val="20"/>
            <w:szCs w:val="20"/>
          </w:rPr>
          <m:t>Y</m:t>
        </m:r>
      </m:oMath>
      <w:r w:rsidR="006A6ABF" w:rsidRPr="006A6ABF">
        <w:rPr>
          <w:rFonts w:ascii="Times New Roman" w:hAnsi="Times New Roman" w:cs="Times New Roman"/>
          <w:sz w:val="20"/>
          <w:szCs w:val="20"/>
        </w:rPr>
        <w:t xml:space="preserve"> and </w:t>
      </w:r>
      <m:oMath>
        <m:r>
          <w:rPr>
            <w:rFonts w:ascii="Cambria Math" w:hAnsi="Cambria Math" w:cs="Times New Roman"/>
            <w:sz w:val="20"/>
            <w:szCs w:val="20"/>
          </w:rPr>
          <m:t>S</m:t>
        </m:r>
      </m:oMath>
      <w:ins w:id="73" w:author="Happy" w:date="2018-10-25T11:40:00Z">
        <w:r w:rsidR="006725AC">
          <w:rPr>
            <w:rFonts w:ascii="Times New Roman" w:hAnsi="Times New Roman" w:cs="Times New Roman" w:hint="eastAsia"/>
            <w:sz w:val="20"/>
            <w:szCs w:val="20"/>
          </w:rPr>
          <w:t xml:space="preserve"> </w:t>
        </w:r>
        <w:r w:rsidR="006725AC">
          <w:rPr>
            <w:rFonts w:ascii="Times New Roman" w:hAnsi="Times New Roman" w:cs="Times New Roman"/>
            <w:sz w:val="20"/>
            <w:szCs w:val="20"/>
          </w:rPr>
          <w:t xml:space="preserve">on </w:t>
        </w:r>
        <m:oMath>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s</m:t>
              </m:r>
            </m:sub>
          </m:sSub>
        </m:oMath>
      </w:ins>
      <w:r w:rsidR="006A6ABF" w:rsidRPr="006A6ABF">
        <w:rPr>
          <w:rFonts w:ascii="Times New Roman" w:hAnsi="Times New Roman" w:cs="Times New Roman"/>
          <w:sz w:val="20"/>
          <w:szCs w:val="20"/>
        </w:rPr>
        <w:t xml:space="preserve"> is defined as follows.</w:t>
      </w:r>
    </w:p>
    <w:p w:rsidR="00D67715" w:rsidRPr="002C59C0" w:rsidRDefault="00D67715" w:rsidP="00D67715">
      <w:pPr>
        <w:rPr>
          <w:rFonts w:ascii="Times New Roman" w:hAnsi="Times New Roman" w:cs="Times New Roman"/>
          <w:sz w:val="20"/>
          <w:szCs w:val="20"/>
        </w:rPr>
      </w:pPr>
      <w:r w:rsidRPr="002C59C0">
        <w:rPr>
          <w:rFonts w:ascii="Times New Roman" w:hAnsi="Times New Roman" w:cs="Times New Roman"/>
        </w:rPr>
        <w:t xml:space="preserve">             </w:t>
      </w:r>
      <m:oMath>
        <m:sSub>
          <m:sSubPr>
            <m:ctrlPr>
              <w:ins w:id="74" w:author="Happy" w:date="2018-10-29T20:52:00Z">
                <w:rPr>
                  <w:rFonts w:ascii="Cambria Math" w:hAnsi="Cambria Math" w:cs="Times New Roman"/>
                  <w:i/>
                </w:rPr>
              </w:ins>
            </m:ctrlPr>
          </m:sSubPr>
          <m:e>
            <m:r>
              <w:ins w:id="75" w:author="Happy" w:date="2018-10-29T20:52:00Z">
                <w:rPr>
                  <w:rFonts w:ascii="Cambria Math" w:hAnsi="Cambria Math" w:cs="Times New Roman"/>
                </w:rPr>
                <m:t>Sig</m:t>
              </w:ins>
            </m:r>
          </m:e>
          <m:sub>
            <m:sSub>
              <m:sSubPr>
                <m:ctrlPr>
                  <w:ins w:id="76" w:author="Happy" w:date="2018-10-29T20:52:00Z">
                    <w:rPr>
                      <w:rFonts w:ascii="Cambria Math" w:hAnsi="Cambria Math" w:cs="Times New Roman"/>
                      <w:i/>
                    </w:rPr>
                  </w:ins>
                </m:ctrlPr>
              </m:sSubPr>
              <m:e>
                <m:r>
                  <w:ins w:id="77" w:author="Happy" w:date="2018-10-29T20:52:00Z">
                    <w:rPr>
                      <w:rFonts w:ascii="Cambria Math" w:hAnsi="Cambria Math" w:cs="Times New Roman"/>
                    </w:rPr>
                    <m:t>∆I</m:t>
                  </w:ins>
                </m:r>
              </m:e>
              <m:sub>
                <m:r>
                  <w:ins w:id="78" w:author="Happy" w:date="2018-10-29T20:52:00Z">
                    <w:rPr>
                      <w:rFonts w:ascii="Cambria Math" w:hAnsi="Cambria Math" w:cs="Times New Roman"/>
                    </w:rPr>
                    <m:t>S</m:t>
                  </w:ins>
                </m:r>
              </m:sub>
            </m:sSub>
          </m:sub>
        </m:sSub>
        <m:r>
          <w:del w:id="79" w:author="Happy" w:date="2018-10-29T20:51:00Z">
            <w:rPr>
              <w:rFonts w:ascii="Cambria Math" w:hAnsi="Cambria Math" w:cs="Times New Roman"/>
            </w:rPr>
            <m:t>Sig</m:t>
          </w:del>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k</m:t>
            </m:r>
          </m:sub>
        </m:sSub>
        <m:r>
          <w:rPr>
            <w:rFonts w:ascii="Cambria Math" w:hAnsi="Cambria Math" w:cs="Times New Roman"/>
          </w:rPr>
          <m:t>,S,Y)=</m:t>
        </m:r>
        <m:r>
          <w:rPr>
            <w:rFonts w:ascii="Cambria Math" w:hAnsi="Cambria Math" w:cs="Times New Roman"/>
            <w:sz w:val="20"/>
            <w:szCs w:val="20"/>
          </w:rPr>
          <m:t>I</m:t>
        </m:r>
        <m:d>
          <m:dPr>
            <m:ctrlPr>
              <w:rPr>
                <w:rFonts w:ascii="Cambria Math" w:hAnsi="Cambria Math" w:cs="Times New Roman"/>
                <w:i/>
                <w:sz w:val="20"/>
                <w:szCs w:val="20"/>
              </w:rPr>
            </m:ctrlPr>
          </m:dPr>
          <m:e>
            <m:r>
              <w:rPr>
                <w:rFonts w:ascii="Cambria Math" w:hAnsi="Cambria Math" w:cs="Times New Roman"/>
                <w:sz w:val="20"/>
                <w:szCs w:val="20"/>
              </w:rPr>
              <m:t>Y;</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k</m:t>
                </m:r>
              </m:sub>
            </m:sSub>
          </m:e>
        </m:d>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|S|</m:t>
            </m:r>
          </m:den>
        </m:f>
        <m:nary>
          <m:naryPr>
            <m:chr m:val="∑"/>
            <m:limLoc m:val="undOvr"/>
            <m:supHide m:val="1"/>
            <m:ctrlPr>
              <w:rPr>
                <w:rFonts w:ascii="Cambria Math" w:hAnsi="Cambria Math" w:cs="Times New Roman"/>
                <w:i/>
                <w:sz w:val="20"/>
                <w:szCs w:val="20"/>
              </w:rPr>
            </m:ctrlPr>
          </m:naryPr>
          <m:sub>
            <m:r>
              <w:rPr>
                <w:rFonts w:ascii="Cambria Math" w:hAnsi="Cambria Math" w:cs="Times New Roman"/>
                <w:sz w:val="20"/>
                <w:szCs w:val="20"/>
              </w:rPr>
              <m:t>t∈S</m:t>
            </m:r>
          </m:sub>
          <m:sup/>
          <m:e>
            <m:r>
              <w:rPr>
                <w:rFonts w:ascii="Cambria Math" w:hAnsi="Cambria Math" w:cs="Times New Roman"/>
                <w:sz w:val="20"/>
                <w:szCs w:val="20"/>
              </w:rPr>
              <m:t>NI(</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k</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t</m:t>
                </m:r>
              </m:sub>
            </m:sSub>
            <m:r>
              <w:rPr>
                <w:rFonts w:ascii="Cambria Math" w:hAnsi="Cambria Math" w:cs="Times New Roman"/>
                <w:sz w:val="20"/>
                <w:szCs w:val="20"/>
              </w:rPr>
              <m:t>)</m:t>
            </m:r>
          </m:e>
        </m:nary>
      </m:oMath>
      <w:r w:rsidRPr="002C59C0">
        <w:rPr>
          <w:rFonts w:ascii="Times New Roman" w:hAnsi="Times New Roman" w:cs="Times New Roman"/>
          <w:sz w:val="20"/>
          <w:szCs w:val="20"/>
        </w:rPr>
        <w:t>.</w:t>
      </w:r>
    </w:p>
    <w:p w:rsidR="00186EBC" w:rsidRDefault="00CB2020" w:rsidP="00042B9A">
      <w:pPr>
        <w:jc w:val="both"/>
        <w:rPr>
          <w:ins w:id="80" w:author="Happy" w:date="2018-10-25T10:36:00Z"/>
          <w:rFonts w:ascii="Times New Roman" w:hAnsi="Times New Roman" w:cs="Times New Roman"/>
          <w:sz w:val="20"/>
          <w:szCs w:val="20"/>
        </w:rPr>
      </w:pPr>
      <w:r w:rsidRPr="002C59C0">
        <w:rPr>
          <w:rFonts w:ascii="Times New Roman" w:hAnsi="Times New Roman" w:cs="Times New Roman"/>
          <w:sz w:val="20"/>
          <w:szCs w:val="20"/>
        </w:rPr>
        <w:tab/>
      </w:r>
    </w:p>
    <w:p w:rsidR="00057F4E" w:rsidRPr="002C59C0" w:rsidDel="005C2BBB" w:rsidRDefault="00057F4E" w:rsidP="00042B9A">
      <w:pPr>
        <w:jc w:val="both"/>
        <w:rPr>
          <w:del w:id="81" w:author="Happy" w:date="2018-10-29T20:50:00Z"/>
          <w:rFonts w:ascii="Times New Roman" w:hAnsi="Times New Roman" w:cs="Times New Roman"/>
          <w:sz w:val="20"/>
          <w:szCs w:val="20"/>
        </w:rPr>
      </w:pPr>
    </w:p>
    <w:p w:rsidR="00BD2813" w:rsidRPr="002C59C0" w:rsidDel="005C2BBB" w:rsidRDefault="00E05C37" w:rsidP="00E05C37">
      <w:pPr>
        <w:rPr>
          <w:del w:id="82" w:author="Happy" w:date="2018-10-29T20:50:00Z"/>
          <w:rFonts w:ascii="Times New Roman" w:hAnsi="Times New Roman" w:cs="Times New Roman"/>
          <w:sz w:val="28"/>
          <w:szCs w:val="28"/>
        </w:rPr>
      </w:pPr>
      <w:del w:id="83" w:author="Happy" w:date="2018-10-29T20:50:00Z">
        <w:r w:rsidRPr="002C59C0" w:rsidDel="005C2BBB">
          <w:rPr>
            <w:rFonts w:ascii="Times New Roman" w:hAnsi="Times New Roman" w:cs="Times New Roman"/>
            <w:sz w:val="28"/>
            <w:szCs w:val="28"/>
          </w:rPr>
          <w:delText>3.3</w:delText>
        </w:r>
        <w:r w:rsidR="00BD2813" w:rsidRPr="002C59C0" w:rsidDel="005C2BBB">
          <w:rPr>
            <w:rFonts w:ascii="Times New Roman" w:hAnsi="Times New Roman" w:cs="Times New Roman"/>
            <w:sz w:val="28"/>
            <w:szCs w:val="28"/>
          </w:rPr>
          <w:delText xml:space="preserve"> Stop </w:delText>
        </w:r>
        <w:r w:rsidR="004421B0" w:rsidRPr="002C59C0" w:rsidDel="005C2BBB">
          <w:rPr>
            <w:rFonts w:ascii="Times New Roman" w:hAnsi="Times New Roman" w:cs="Times New Roman"/>
            <w:sz w:val="28"/>
            <w:szCs w:val="28"/>
          </w:rPr>
          <w:delText>cri</w:delText>
        </w:r>
        <w:r w:rsidR="000E710B" w:rsidRPr="002C59C0" w:rsidDel="005C2BBB">
          <w:rPr>
            <w:rFonts w:ascii="Times New Roman" w:hAnsi="Times New Roman" w:cs="Times New Roman"/>
            <w:sz w:val="28"/>
            <w:szCs w:val="28"/>
          </w:rPr>
          <w:delText>terion</w:delText>
        </w:r>
        <w:r w:rsidR="004421B0" w:rsidRPr="002C59C0" w:rsidDel="005C2BBB">
          <w:rPr>
            <w:rFonts w:ascii="Times New Roman" w:hAnsi="Times New Roman" w:cs="Times New Roman"/>
            <w:sz w:val="28"/>
            <w:szCs w:val="28"/>
          </w:rPr>
          <w:delText xml:space="preserve"> </w:delText>
        </w:r>
      </w:del>
    </w:p>
    <w:p w:rsidR="00BD2813" w:rsidRPr="002C59C0" w:rsidDel="005C2BBB" w:rsidRDefault="00F37111" w:rsidP="00164BC0">
      <w:pPr>
        <w:ind w:firstLine="360"/>
        <w:jc w:val="both"/>
        <w:rPr>
          <w:del w:id="84" w:author="Happy" w:date="2018-10-29T20:50:00Z"/>
          <w:rFonts w:ascii="Times New Roman" w:hAnsi="Times New Roman" w:cs="Times New Roman"/>
          <w:sz w:val="20"/>
          <w:szCs w:val="20"/>
        </w:rPr>
      </w:pPr>
      <w:del w:id="85" w:author="Happy" w:date="2018-10-29T20:50:00Z">
        <w:r w:rsidRPr="00F37111" w:rsidDel="005C2BBB">
          <w:rPr>
            <w:rFonts w:ascii="Times New Roman" w:hAnsi="Times New Roman" w:cs="Times New Roman"/>
            <w:sz w:val="20"/>
            <w:szCs w:val="20"/>
          </w:rPr>
          <w:delText>Many of the previous stop criterion for MI based feature selection algorithms are to select top</w:delText>
        </w:r>
        <w:r w:rsidR="00E64BDF" w:rsidRPr="002C59C0" w:rsidDel="005C2BBB">
          <w:rPr>
            <w:rFonts w:ascii="Times New Roman" w:hAnsi="Times New Roman" w:cs="Times New Roman"/>
            <w:sz w:val="20"/>
            <w:szCs w:val="20"/>
          </w:rPr>
          <w:delText xml:space="preserve"> </w:delText>
        </w:r>
        <m:oMath>
          <m:r>
            <m:rPr>
              <m:sty m:val="p"/>
            </m:rPr>
            <w:rPr>
              <w:rFonts w:ascii="Cambria Math" w:hAnsi="Cambria Math" w:cs="Times New Roman"/>
              <w:sz w:val="20"/>
              <w:szCs w:val="20"/>
            </w:rPr>
            <m:t>K</m:t>
          </m:r>
        </m:oMath>
        <w:r w:rsidDel="005C2BBB">
          <w:rPr>
            <w:rFonts w:ascii="Times New Roman" w:hAnsi="Times New Roman" w:cs="Times New Roman" w:hint="eastAsia"/>
            <w:sz w:val="20"/>
            <w:szCs w:val="20"/>
          </w:rPr>
          <w:delText>.</w:delText>
        </w:r>
        <w:r w:rsidR="00BD2813" w:rsidRPr="002C59C0" w:rsidDel="005C2BBB">
          <w:rPr>
            <w:rFonts w:ascii="Times New Roman" w:hAnsi="Times New Roman" w:cs="Times New Roman"/>
            <w:sz w:val="20"/>
            <w:szCs w:val="20"/>
          </w:rPr>
          <w:delText xml:space="preserve"> </w:delText>
        </w:r>
        <w:r w:rsidRPr="00F37111" w:rsidDel="005C2BBB">
          <w:rPr>
            <w:rFonts w:ascii="Times New Roman" w:hAnsi="Times New Roman" w:cs="Times New Roman"/>
            <w:sz w:val="20"/>
            <w:szCs w:val="20"/>
          </w:rPr>
          <w:delText>One main advantage of this approach is that it is easy to determine the number of selected features. But its shortcoming is obvious, that is, there is no enough reason to believe that the selected</w:delText>
        </w:r>
        <w:r w:rsidR="00BD2813" w:rsidRPr="002C59C0" w:rsidDel="005C2BBB">
          <w:rPr>
            <w:rFonts w:ascii="Times New Roman" w:hAnsi="Times New Roman" w:cs="Times New Roman"/>
            <w:sz w:val="20"/>
            <w:szCs w:val="20"/>
          </w:rPr>
          <w:delText xml:space="preserve"> </w:delText>
        </w:r>
        <m:oMath>
          <m:r>
            <m:rPr>
              <m:sty m:val="p"/>
            </m:rPr>
            <w:rPr>
              <w:rFonts w:ascii="Cambria Math" w:hAnsi="Cambria Math" w:cs="Times New Roman"/>
              <w:sz w:val="20"/>
              <w:szCs w:val="20"/>
            </w:rPr>
            <m:t>K</m:t>
          </m:r>
        </m:oMath>
        <w:r w:rsidR="00E17064" w:rsidRPr="002C59C0" w:rsidDel="005C2BBB">
          <w:rPr>
            <w:rFonts w:ascii="Times New Roman" w:hAnsi="Times New Roman" w:cs="Times New Roman"/>
            <w:sz w:val="20"/>
            <w:szCs w:val="20"/>
          </w:rPr>
          <w:delText xml:space="preserve"> </w:delText>
        </w:r>
        <w:r w:rsidRPr="00F37111" w:rsidDel="005C2BBB">
          <w:rPr>
            <w:rFonts w:ascii="Times New Roman" w:hAnsi="Times New Roman" w:cs="Times New Roman"/>
            <w:sz w:val="20"/>
            <w:szCs w:val="20"/>
          </w:rPr>
          <w:delText>features could completely distinguish all the instances. In this paper we would like to propose a stop criterion which avoids this shortcoming.</w:delText>
        </w:r>
        <w:r w:rsidR="00BD2813" w:rsidRPr="002C59C0" w:rsidDel="005C2BBB">
          <w:rPr>
            <w:rFonts w:ascii="Times New Roman" w:hAnsi="Times New Roman" w:cs="Times New Roman"/>
            <w:sz w:val="20"/>
            <w:szCs w:val="20"/>
          </w:rPr>
          <w:delText xml:space="preserve"> </w:delText>
        </w:r>
      </w:del>
    </w:p>
    <w:p w:rsidR="00BD2813" w:rsidRPr="002C59C0" w:rsidDel="005C2BBB" w:rsidRDefault="00DF184F" w:rsidP="00164BC0">
      <w:pPr>
        <w:ind w:firstLine="360"/>
        <w:jc w:val="both"/>
        <w:rPr>
          <w:del w:id="86" w:author="Happy" w:date="2018-10-29T20:50:00Z"/>
          <w:rFonts w:ascii="Times New Roman" w:hAnsi="Times New Roman" w:cs="Times New Roman"/>
          <w:sz w:val="20"/>
          <w:szCs w:val="20"/>
        </w:rPr>
      </w:pPr>
      <w:del w:id="87" w:author="Happy" w:date="2018-10-29T20:50:00Z">
        <w:r w:rsidRPr="002C59C0" w:rsidDel="005C2BBB">
          <w:rPr>
            <w:rFonts w:ascii="Times New Roman" w:hAnsi="Times New Roman" w:cs="Times New Roman"/>
            <w:sz w:val="20"/>
            <w:szCs w:val="20"/>
          </w:rPr>
          <w:delText xml:space="preserve">Usually, </w:delText>
        </w:r>
        <w:r w:rsidR="00BD2813" w:rsidRPr="002C59C0" w:rsidDel="005C2BBB">
          <w:rPr>
            <w:rFonts w:ascii="Times New Roman" w:hAnsi="Times New Roman" w:cs="Times New Roman"/>
            <w:sz w:val="20"/>
            <w:szCs w:val="20"/>
          </w:rPr>
          <w:delText xml:space="preserve">the conditional entropy </w:delText>
        </w:r>
        <m:oMath>
          <m:r>
            <m:rPr>
              <m:sty m:val="p"/>
            </m:rPr>
            <w:rPr>
              <w:rFonts w:ascii="Cambria Math" w:hAnsi="Cambria Math" w:cs="Times New Roman"/>
              <w:sz w:val="20"/>
              <w:szCs w:val="20"/>
            </w:rPr>
            <m:t>H(Y|S)</m:t>
          </m:r>
        </m:oMath>
        <w:r w:rsidR="00F15AF2" w:rsidRPr="002C59C0" w:rsidDel="005C2BBB">
          <w:rPr>
            <w:rFonts w:ascii="Times New Roman" w:hAnsi="Times New Roman" w:cs="Times New Roman"/>
            <w:sz w:val="20"/>
            <w:szCs w:val="20"/>
          </w:rPr>
          <w:delText xml:space="preserve"> </w:delText>
        </w:r>
        <w:r w:rsidRPr="002C59C0" w:rsidDel="005C2BBB">
          <w:rPr>
            <w:rFonts w:ascii="Times New Roman" w:hAnsi="Times New Roman" w:cs="Times New Roman"/>
            <w:sz w:val="20"/>
            <w:szCs w:val="20"/>
          </w:rPr>
          <w:delText xml:space="preserve">is used </w:delText>
        </w:r>
        <w:r w:rsidR="00F15AF2" w:rsidRPr="002C59C0" w:rsidDel="005C2BBB">
          <w:rPr>
            <w:rFonts w:ascii="Times New Roman" w:hAnsi="Times New Roman" w:cs="Times New Roman"/>
            <w:sz w:val="20"/>
            <w:szCs w:val="20"/>
          </w:rPr>
          <w:delText xml:space="preserve">to </w:delText>
        </w:r>
        <w:r w:rsidRPr="002C59C0" w:rsidDel="005C2BBB">
          <w:rPr>
            <w:rFonts w:ascii="Times New Roman" w:hAnsi="Times New Roman" w:cs="Times New Roman" w:hint="eastAsia"/>
            <w:sz w:val="20"/>
            <w:szCs w:val="20"/>
          </w:rPr>
          <w:delText>measure the significance of</w:delText>
        </w:r>
        <w:r w:rsidR="00BD2813" w:rsidRPr="002C59C0" w:rsidDel="005C2BBB">
          <w:rPr>
            <w:rFonts w:ascii="Times New Roman" w:hAnsi="Times New Roman" w:cs="Times New Roman"/>
            <w:sz w:val="20"/>
            <w:szCs w:val="20"/>
          </w:rPr>
          <w:delText xml:space="preserve"> </w:delText>
        </w:r>
        <m:oMath>
          <m:r>
            <w:rPr>
              <w:rFonts w:ascii="Cambria Math" w:hAnsi="Cambria Math" w:cs="Times New Roman"/>
              <w:sz w:val="20"/>
              <w:szCs w:val="20"/>
            </w:rPr>
            <m:t>S</m:t>
          </m:r>
        </m:oMath>
        <w:r w:rsidRPr="002C59C0" w:rsidDel="005C2BBB">
          <w:rPr>
            <w:rFonts w:ascii="Times New Roman" w:hAnsi="Times New Roman" w:cs="Times New Roman"/>
            <w:sz w:val="20"/>
            <w:szCs w:val="20"/>
          </w:rPr>
          <w:delText>.</w:delText>
        </w:r>
        <w:r w:rsidR="00201740" w:rsidDel="005C2BBB">
          <w:rPr>
            <w:rFonts w:ascii="Times New Roman" w:hAnsi="Times New Roman" w:cs="Times New Roman"/>
            <w:sz w:val="20"/>
            <w:szCs w:val="20"/>
          </w:rPr>
          <w:delText xml:space="preserve"> Here the feature subset </w:delText>
        </w:r>
        <m:oMath>
          <m:r>
            <m:rPr>
              <m:sty m:val="p"/>
            </m:rPr>
            <w:rPr>
              <w:rFonts w:ascii="Cambria Math" w:hAnsi="Cambria Math" w:cs="Times New Roman"/>
              <w:sz w:val="20"/>
              <w:szCs w:val="20"/>
            </w:rPr>
            <m:t>S</m:t>
          </m:r>
        </m:oMath>
        <w:r w:rsidR="00201740" w:rsidRPr="00201740" w:rsidDel="005C2BBB">
          <w:rPr>
            <w:rFonts w:ascii="Times New Roman" w:hAnsi="Times New Roman" w:cs="Times New Roman"/>
            <w:sz w:val="20"/>
            <w:szCs w:val="20"/>
          </w:rPr>
          <w:delText xml:space="preserve"> functions as a random variable.</w:delText>
        </w:r>
        <w:r w:rsidR="00BD2813" w:rsidRPr="002C59C0" w:rsidDel="005C2BBB">
          <w:rPr>
            <w:rFonts w:ascii="Times New Roman" w:hAnsi="Times New Roman" w:cs="Times New Roman"/>
            <w:sz w:val="20"/>
            <w:szCs w:val="20"/>
          </w:rPr>
          <w:delText xml:space="preserve"> </w:delText>
        </w:r>
        <m:oMath>
          <m:r>
            <m:rPr>
              <m:sty m:val="p"/>
            </m:rPr>
            <w:rPr>
              <w:rFonts w:ascii="Cambria Math" w:hAnsi="Cambria Math" w:cs="Times New Roman"/>
              <w:sz w:val="20"/>
              <w:szCs w:val="20"/>
            </w:rPr>
            <m:t>H</m:t>
          </m:r>
          <m:d>
            <m:dPr>
              <m:ctrlPr>
                <w:rPr>
                  <w:rFonts w:ascii="Cambria Math" w:hAnsi="Cambria Math" w:cs="Times New Roman"/>
                  <w:sz w:val="20"/>
                  <w:szCs w:val="20"/>
                </w:rPr>
              </m:ctrlPr>
            </m:dPr>
            <m:e>
              <m:r>
                <m:rPr>
                  <m:sty m:val="p"/>
                </m:rPr>
                <w:rPr>
                  <w:rFonts w:ascii="Cambria Math" w:hAnsi="Cambria Math" w:cs="Times New Roman"/>
                  <w:sz w:val="20"/>
                  <w:szCs w:val="20"/>
                </w:rPr>
                <m:t>Y</m:t>
              </m:r>
            </m:e>
            <m:e>
              <m:r>
                <m:rPr>
                  <m:sty m:val="p"/>
                </m:rPr>
                <w:rPr>
                  <w:rFonts w:ascii="Cambria Math" w:hAnsi="Cambria Math" w:cs="Times New Roman"/>
                  <w:sz w:val="20"/>
                  <w:szCs w:val="20"/>
                </w:rPr>
                <m:t>S</m:t>
              </m:r>
            </m:e>
          </m:d>
          <m:r>
            <m:rPr>
              <m:sty m:val="p"/>
            </m:rPr>
            <w:rPr>
              <w:rFonts w:ascii="Cambria Math" w:hAnsi="Cambria Math" w:cs="Times New Roman"/>
              <w:sz w:val="20"/>
              <w:szCs w:val="20"/>
            </w:rPr>
            <m:t>=0</m:t>
          </m:r>
        </m:oMath>
        <w:r w:rsidR="00201740" w:rsidDel="005C2BBB">
          <w:rPr>
            <w:rFonts w:ascii="Times New Roman" w:hAnsi="Times New Roman" w:cs="Times New Roman"/>
            <w:sz w:val="20"/>
            <w:szCs w:val="20"/>
          </w:rPr>
          <w:delText xml:space="preserve"> </w:delText>
        </w:r>
        <w:r w:rsidR="00BD2813" w:rsidRPr="002C59C0" w:rsidDel="005C2BBB">
          <w:rPr>
            <w:rFonts w:ascii="Times New Roman" w:hAnsi="Times New Roman" w:cs="Times New Roman"/>
            <w:sz w:val="20"/>
            <w:szCs w:val="20"/>
          </w:rPr>
          <w:delText xml:space="preserve">means </w:delText>
        </w:r>
        <w:r w:rsidRPr="002C59C0" w:rsidDel="005C2BBB">
          <w:rPr>
            <w:rFonts w:ascii="Times New Roman" w:hAnsi="Times New Roman" w:cs="Times New Roman" w:hint="eastAsia"/>
            <w:sz w:val="20"/>
            <w:szCs w:val="20"/>
          </w:rPr>
          <w:delText xml:space="preserve">that </w:delText>
        </w:r>
        <w:r w:rsidRPr="002C59C0" w:rsidDel="005C2BBB">
          <w:rPr>
            <w:rFonts w:ascii="Times New Roman" w:hAnsi="Times New Roman" w:cs="Times New Roman"/>
            <w:sz w:val="20"/>
            <w:szCs w:val="20"/>
          </w:rPr>
          <w:delText xml:space="preserve">the selected feature subset </w:delText>
        </w:r>
        <m:oMath>
          <m:r>
            <w:rPr>
              <w:rFonts w:ascii="Cambria Math" w:hAnsi="Cambria Math" w:cs="Times New Roman"/>
              <w:sz w:val="20"/>
              <w:szCs w:val="20"/>
            </w:rPr>
            <m:t>S</m:t>
          </m:r>
        </m:oMath>
        <w:r w:rsidRPr="002C59C0" w:rsidDel="005C2BBB">
          <w:rPr>
            <w:rFonts w:ascii="Times New Roman" w:hAnsi="Times New Roman" w:cs="Times New Roman" w:hint="eastAsia"/>
            <w:sz w:val="20"/>
            <w:szCs w:val="20"/>
          </w:rPr>
          <w:delText xml:space="preserve"> could definitely distinguish all the instances so far.</w:delText>
        </w:r>
        <w:r w:rsidR="00BD2813" w:rsidRPr="002C59C0" w:rsidDel="005C2BBB">
          <w:rPr>
            <w:rFonts w:ascii="Times New Roman" w:hAnsi="Times New Roman" w:cs="Times New Roman"/>
            <w:sz w:val="20"/>
            <w:szCs w:val="20"/>
          </w:rPr>
          <w:delText xml:space="preserve"> </w:delText>
        </w:r>
        <w:r w:rsidRPr="002C59C0" w:rsidDel="005C2BBB">
          <w:rPr>
            <w:rFonts w:ascii="Times New Roman" w:hAnsi="Times New Roman" w:cs="Times New Roman" w:hint="eastAsia"/>
            <w:sz w:val="20"/>
            <w:szCs w:val="20"/>
          </w:rPr>
          <w:delText xml:space="preserve">The larger </w:delText>
        </w:r>
        <m:oMath>
          <m:r>
            <w:rPr>
              <w:rFonts w:ascii="Cambria Math" w:hAnsi="Cambria Math" w:cs="Times New Roman"/>
              <w:sz w:val="20"/>
              <w:szCs w:val="20"/>
            </w:rPr>
            <m:t>H</m:t>
          </m:r>
          <m:d>
            <m:dPr>
              <m:ctrlPr>
                <w:rPr>
                  <w:rFonts w:ascii="Cambria Math" w:hAnsi="Cambria Math" w:cs="Times New Roman"/>
                  <w:i/>
                  <w:sz w:val="20"/>
                  <w:szCs w:val="20"/>
                </w:rPr>
              </m:ctrlPr>
            </m:dPr>
            <m:e>
              <m:r>
                <w:rPr>
                  <w:rFonts w:ascii="Cambria Math" w:hAnsi="Cambria Math" w:cs="Times New Roman"/>
                  <w:sz w:val="20"/>
                  <w:szCs w:val="20"/>
                </w:rPr>
                <m:t>Y</m:t>
              </m:r>
            </m:e>
            <m:e>
              <m:r>
                <w:rPr>
                  <w:rFonts w:ascii="Cambria Math" w:hAnsi="Cambria Math" w:cs="Times New Roman"/>
                  <w:sz w:val="20"/>
                  <w:szCs w:val="20"/>
                </w:rPr>
                <m:t>S</m:t>
              </m:r>
            </m:e>
          </m:d>
        </m:oMath>
        <w:r w:rsidRPr="002C59C0" w:rsidDel="005C2BBB">
          <w:rPr>
            <w:rFonts w:ascii="Times New Roman" w:hAnsi="Times New Roman" w:cs="Times New Roman" w:hint="eastAsia"/>
            <w:sz w:val="20"/>
            <w:szCs w:val="20"/>
          </w:rPr>
          <w:delText xml:space="preserve"> is, some more instances could not be distinguished by </w:delText>
        </w:r>
        <m:oMath>
          <m:r>
            <w:rPr>
              <w:rFonts w:ascii="Cambria Math" w:hAnsi="Cambria Math" w:cs="Times New Roman"/>
              <w:sz w:val="20"/>
              <w:szCs w:val="20"/>
            </w:rPr>
            <m:t>S</m:t>
          </m:r>
        </m:oMath>
        <w:r w:rsidRPr="002C59C0" w:rsidDel="005C2BBB">
          <w:rPr>
            <w:rFonts w:ascii="Times New Roman" w:hAnsi="Times New Roman" w:cs="Times New Roman" w:hint="eastAsia"/>
            <w:sz w:val="20"/>
            <w:szCs w:val="20"/>
          </w:rPr>
          <w:delText>.</w:delText>
        </w:r>
      </w:del>
    </w:p>
    <w:p w:rsidR="002748B4" w:rsidRPr="002C59C0" w:rsidDel="005C2BBB" w:rsidRDefault="00201740" w:rsidP="00164BC0">
      <w:pPr>
        <w:ind w:firstLine="360"/>
        <w:jc w:val="both"/>
        <w:rPr>
          <w:del w:id="88" w:author="Happy" w:date="2018-10-29T20:50:00Z"/>
          <w:rFonts w:ascii="Times New Roman" w:hAnsi="Times New Roman" w:cs="Times New Roman"/>
          <w:sz w:val="20"/>
          <w:szCs w:val="20"/>
        </w:rPr>
      </w:pPr>
      <w:del w:id="89" w:author="Happy" w:date="2018-10-29T20:50:00Z">
        <w:r w:rsidRPr="00201740" w:rsidDel="005C2BBB">
          <w:rPr>
            <w:rFonts w:ascii="Times New Roman" w:hAnsi="Times New Roman" w:cs="Times New Roman"/>
            <w:sz w:val="20"/>
            <w:szCs w:val="20"/>
          </w:rPr>
          <w:delText>The mutual information of the selected feature subset</w:delText>
        </w:r>
        <w:r w:rsidDel="005C2BBB">
          <w:rPr>
            <w:rFonts w:ascii="Times New Roman" w:hAnsi="Times New Roman" w:cs="Times New Roman"/>
            <w:sz w:val="20"/>
            <w:szCs w:val="20"/>
          </w:rPr>
          <w:delText xml:space="preserve"> </w:delText>
        </w:r>
        <m:oMath>
          <m:r>
            <m:rPr>
              <m:sty m:val="p"/>
            </m:rPr>
            <w:rPr>
              <w:rFonts w:ascii="Cambria Math" w:hAnsi="Cambria Math" w:cs="Times New Roman"/>
              <w:sz w:val="20"/>
              <w:szCs w:val="20"/>
            </w:rPr>
            <m:t>S</m:t>
          </m:r>
        </m:oMath>
        <w:r w:rsidDel="005C2BBB">
          <w:rPr>
            <w:rFonts w:ascii="Times New Roman" w:hAnsi="Times New Roman" w:cs="Times New Roman" w:hint="eastAsia"/>
            <w:sz w:val="20"/>
            <w:szCs w:val="20"/>
          </w:rPr>
          <w:delText xml:space="preserve"> is</w:delText>
        </w:r>
        <w:r w:rsidDel="005C2BBB">
          <w:rPr>
            <w:rFonts w:ascii="Times New Roman" w:hAnsi="Times New Roman" w:cs="Times New Roman"/>
            <w:sz w:val="20"/>
            <w:szCs w:val="20"/>
          </w:rPr>
          <w:delText xml:space="preserve"> </w:delText>
        </w:r>
        <m:oMath>
          <m:r>
            <m:rPr>
              <m:sty m:val="p"/>
            </m:rPr>
            <w:rPr>
              <w:rFonts w:ascii="Cambria Math" w:hAnsi="Cambria Math" w:cs="Times New Roman"/>
              <w:sz w:val="20"/>
              <w:szCs w:val="20"/>
            </w:rPr>
            <m:t>I</m:t>
          </m:r>
          <m:d>
            <m:dPr>
              <m:ctrlPr>
                <w:rPr>
                  <w:rFonts w:ascii="Cambria Math" w:hAnsi="Cambria Math" w:cs="Times New Roman"/>
                  <w:sz w:val="20"/>
                  <w:szCs w:val="20"/>
                </w:rPr>
              </m:ctrlPr>
            </m:dPr>
            <m:e>
              <m:r>
                <m:rPr>
                  <m:sty m:val="p"/>
                </m:rPr>
                <w:rPr>
                  <w:rFonts w:ascii="Cambria Math" w:hAnsi="Cambria Math" w:cs="Times New Roman"/>
                  <w:sz w:val="20"/>
                  <w:szCs w:val="20"/>
                </w:rPr>
                <m:t>Y;S</m:t>
              </m:r>
            </m:e>
          </m:d>
          <m:r>
            <m:rPr>
              <m:sty m:val="p"/>
            </m:rPr>
            <w:rPr>
              <w:rFonts w:ascii="Cambria Math" w:hAnsi="Cambria Math" w:cs="Times New Roman"/>
              <w:sz w:val="20"/>
              <w:szCs w:val="20"/>
            </w:rPr>
            <m:t>=H</m:t>
          </m:r>
          <m:d>
            <m:dPr>
              <m:ctrlPr>
                <w:rPr>
                  <w:rFonts w:ascii="Cambria Math" w:hAnsi="Cambria Math" w:cs="Times New Roman"/>
                  <w:sz w:val="20"/>
                  <w:szCs w:val="20"/>
                </w:rPr>
              </m:ctrlPr>
            </m:dPr>
            <m:e>
              <m:r>
                <m:rPr>
                  <m:sty m:val="p"/>
                </m:rPr>
                <w:rPr>
                  <w:rFonts w:ascii="Cambria Math" w:hAnsi="Cambria Math" w:cs="Times New Roman"/>
                  <w:sz w:val="20"/>
                  <w:szCs w:val="20"/>
                </w:rPr>
                <m:t>Y</m:t>
              </m:r>
            </m:e>
          </m:d>
          <m:r>
            <m:rPr>
              <m:sty m:val="p"/>
            </m:rPr>
            <w:rPr>
              <w:rFonts w:ascii="Cambria Math" w:hAnsi="Cambria Math" w:cs="Times New Roman"/>
              <w:sz w:val="20"/>
              <w:szCs w:val="20"/>
            </w:rPr>
            <m:t>-H(Y|S)</m:t>
          </m:r>
        </m:oMath>
        <w:r w:rsidDel="005C2BBB">
          <w:rPr>
            <w:rFonts w:ascii="Times New Roman" w:hAnsi="Times New Roman" w:cs="Times New Roman" w:hint="eastAsia"/>
            <w:sz w:val="20"/>
            <w:szCs w:val="20"/>
          </w:rPr>
          <w:delText>.</w:delText>
        </w:r>
        <w:r w:rsidRPr="00201740" w:rsidDel="005C2BBB">
          <w:delText xml:space="preserve"> </w:delText>
        </w:r>
        <w:r w:rsidRPr="00201740" w:rsidDel="005C2BBB">
          <w:rPr>
            <w:rFonts w:ascii="Times New Roman" w:hAnsi="Times New Roman" w:cs="Times New Roman"/>
            <w:sz w:val="20"/>
            <w:szCs w:val="20"/>
          </w:rPr>
          <w:delText>The relationship between mutual information and co</w:delText>
        </w:r>
        <w:r w:rsidDel="005C2BBB">
          <w:rPr>
            <w:rFonts w:ascii="Times New Roman" w:hAnsi="Times New Roman" w:cs="Times New Roman"/>
            <w:sz w:val="20"/>
            <w:szCs w:val="20"/>
          </w:rPr>
          <w:delText>nditional entropy is as follows</w:delText>
        </w:r>
      </w:del>
      <w:del w:id="90" w:author="Happy" w:date="2018-10-25T10:48:00Z">
        <w:r w:rsidDel="00C03EE4">
          <w:rPr>
            <w:rFonts w:ascii="Times New Roman" w:hAnsi="Times New Roman" w:cs="Times New Roman" w:hint="eastAsia"/>
            <w:sz w:val="20"/>
            <w:szCs w:val="20"/>
          </w:rPr>
          <w:delText xml:space="preserve"> </w:delText>
        </w:r>
      </w:del>
      <w:del w:id="91" w:author="Happy" w:date="2018-10-29T20:50:00Z">
        <w:r w:rsidR="002748B4" w:rsidRPr="002C59C0" w:rsidDel="005C2BBB">
          <w:rPr>
            <w:rFonts w:ascii="Times New Roman" w:hAnsi="Times New Roman" w:cs="Times New Roman"/>
            <w:sz w:val="20"/>
            <w:szCs w:val="20"/>
          </w:rPr>
          <w:delText>.</w:delText>
        </w:r>
      </w:del>
    </w:p>
    <w:p w:rsidR="002748B4" w:rsidRPr="002C59C0" w:rsidDel="005C2BBB" w:rsidRDefault="00DE3146" w:rsidP="00DE3146">
      <w:pPr>
        <w:ind w:firstLine="360"/>
        <w:rPr>
          <w:del w:id="92" w:author="Happy" w:date="2018-10-29T20:50:00Z"/>
          <w:rFonts w:ascii="Times New Roman" w:hAnsi="Times New Roman" w:cs="Times New Roman"/>
          <w:sz w:val="20"/>
          <w:szCs w:val="20"/>
        </w:rPr>
      </w:pPr>
      <w:del w:id="93" w:author="Happy" w:date="2018-10-29T20:50:00Z">
        <w:r w:rsidRPr="002C59C0" w:rsidDel="005C2BBB">
          <w:rPr>
            <w:rFonts w:ascii="Times New Roman" w:hAnsi="Times New Roman" w:cs="Times New Roman" w:hint="eastAsia"/>
            <w:sz w:val="20"/>
            <w:szCs w:val="20"/>
          </w:rPr>
          <w:delText>If</w:delText>
        </w:r>
        <w:r w:rsidRPr="002C59C0" w:rsidDel="005C2BBB">
          <w:rPr>
            <w:rFonts w:ascii="Times New Roman" w:hAnsi="Times New Roman" w:cs="Times New Roman"/>
            <w:sz w:val="20"/>
            <w:szCs w:val="20"/>
          </w:rPr>
          <w:delText xml:space="preserve"> </w:delText>
        </w:r>
        <m:oMath>
          <m:r>
            <m:rPr>
              <m:sty m:val="p"/>
            </m:rPr>
            <w:rPr>
              <w:rFonts w:ascii="Cambria Math" w:hAnsi="Cambria Math" w:cs="Times New Roman"/>
              <w:sz w:val="20"/>
              <w:szCs w:val="20"/>
            </w:rPr>
            <m:t>H</m:t>
          </m:r>
          <m:d>
            <m:dPr>
              <m:ctrlPr>
                <w:rPr>
                  <w:rFonts w:ascii="Cambria Math" w:hAnsi="Cambria Math" w:cs="Times New Roman"/>
                  <w:sz w:val="20"/>
                  <w:szCs w:val="20"/>
                </w:rPr>
              </m:ctrlPr>
            </m:dPr>
            <m:e>
              <m:r>
                <m:rPr>
                  <m:sty m:val="p"/>
                </m:rPr>
                <w:rPr>
                  <w:rFonts w:ascii="Cambria Math" w:hAnsi="Cambria Math" w:cs="Times New Roman"/>
                  <w:sz w:val="20"/>
                  <w:szCs w:val="20"/>
                </w:rPr>
                <m:t>Y</m:t>
              </m:r>
            </m:e>
            <m:e>
              <m:r>
                <m:rPr>
                  <m:sty m:val="p"/>
                </m:rPr>
                <w:rPr>
                  <w:rFonts w:ascii="Cambria Math" w:hAnsi="Cambria Math" w:cs="Times New Roman"/>
                  <w:sz w:val="20"/>
                  <w:szCs w:val="20"/>
                </w:rPr>
                <m:t>S</m:t>
              </m:r>
            </m:e>
          </m:d>
          <m:r>
            <m:rPr>
              <m:sty m:val="p"/>
            </m:rPr>
            <w:rPr>
              <w:rFonts w:ascii="Cambria Math" w:hAnsi="Cambria Math" w:cs="Times New Roman"/>
              <w:sz w:val="20"/>
              <w:szCs w:val="20"/>
            </w:rPr>
            <m:t>=0</m:t>
          </m:r>
        </m:oMath>
        <w:r w:rsidRPr="002C59C0" w:rsidDel="005C2BBB">
          <w:rPr>
            <w:rFonts w:ascii="Times New Roman" w:hAnsi="Times New Roman" w:cs="Times New Roman" w:hint="eastAsia"/>
            <w:sz w:val="20"/>
            <w:szCs w:val="20"/>
          </w:rPr>
          <w:delText xml:space="preserve">, then </w:delText>
        </w:r>
        <m:oMath>
          <m:r>
            <m:rPr>
              <m:sty m:val="p"/>
            </m:rPr>
            <w:rPr>
              <w:rFonts w:ascii="Cambria Math" w:hAnsi="Cambria Math" w:cs="Times New Roman"/>
              <w:sz w:val="20"/>
              <w:szCs w:val="20"/>
            </w:rPr>
            <m:t>I</m:t>
          </m:r>
          <m:d>
            <m:dPr>
              <m:ctrlPr>
                <w:rPr>
                  <w:rFonts w:ascii="Cambria Math" w:hAnsi="Cambria Math" w:cs="Times New Roman"/>
                  <w:sz w:val="20"/>
                  <w:szCs w:val="20"/>
                </w:rPr>
              </m:ctrlPr>
            </m:dPr>
            <m:e>
              <m:r>
                <m:rPr>
                  <m:sty m:val="p"/>
                </m:rPr>
                <w:rPr>
                  <w:rFonts w:ascii="Cambria Math" w:hAnsi="Cambria Math" w:cs="Times New Roman"/>
                  <w:sz w:val="20"/>
                  <w:szCs w:val="20"/>
                </w:rPr>
                <m:t>Y;S</m:t>
              </m:r>
            </m:e>
          </m:d>
          <m:r>
            <m:rPr>
              <m:sty m:val="p"/>
            </m:rPr>
            <w:rPr>
              <w:rFonts w:ascii="Cambria Math" w:hAnsi="Cambria Math" w:cs="Times New Roman"/>
              <w:sz w:val="20"/>
              <w:szCs w:val="20"/>
            </w:rPr>
            <m:t>=H(Y)</m:t>
          </m:r>
        </m:oMath>
      </w:del>
    </w:p>
    <w:p w:rsidR="00BD2813" w:rsidRPr="002C59C0" w:rsidDel="005C2BBB" w:rsidRDefault="00201740" w:rsidP="005D7CB3">
      <w:pPr>
        <w:ind w:firstLine="360"/>
        <w:jc w:val="both"/>
        <w:rPr>
          <w:del w:id="94" w:author="Happy" w:date="2018-10-29T20:50:00Z"/>
          <w:rFonts w:ascii="Times New Roman" w:hAnsi="Times New Roman" w:cs="Times New Roman"/>
          <w:sz w:val="20"/>
          <w:szCs w:val="20"/>
        </w:rPr>
      </w:pPr>
      <w:del w:id="95" w:author="Happy" w:date="2018-10-29T20:50:00Z">
        <w:r w:rsidDel="005C2BBB">
          <w:rPr>
            <w:rFonts w:ascii="Times New Roman" w:hAnsi="Times New Roman" w:cs="Times New Roman"/>
            <w:sz w:val="20"/>
            <w:szCs w:val="20"/>
          </w:rPr>
          <w:delText xml:space="preserve">Once </w:delText>
        </w:r>
        <m:oMath>
          <m:r>
            <m:rPr>
              <m:sty m:val="p"/>
            </m:rPr>
            <w:rPr>
              <w:rFonts w:ascii="Cambria Math" w:hAnsi="Cambria Math" w:cs="Times New Roman"/>
              <w:sz w:val="20"/>
              <w:szCs w:val="20"/>
            </w:rPr>
            <m:t>I</m:t>
          </m:r>
          <m:d>
            <m:dPr>
              <m:ctrlPr>
                <w:rPr>
                  <w:rFonts w:ascii="Cambria Math" w:hAnsi="Cambria Math" w:cs="Times New Roman"/>
                  <w:sz w:val="20"/>
                  <w:szCs w:val="20"/>
                </w:rPr>
              </m:ctrlPr>
            </m:dPr>
            <m:e>
              <m:r>
                <m:rPr>
                  <m:sty m:val="p"/>
                </m:rPr>
                <w:rPr>
                  <w:rFonts w:ascii="Cambria Math" w:hAnsi="Cambria Math" w:cs="Times New Roman"/>
                  <w:sz w:val="20"/>
                  <w:szCs w:val="20"/>
                </w:rPr>
                <m:t>Y;S</m:t>
              </m:r>
            </m:e>
          </m:d>
        </m:oMath>
        <w:r w:rsidR="00BD2813" w:rsidRPr="002C59C0" w:rsidDel="005C2BBB">
          <w:rPr>
            <w:rFonts w:ascii="Times New Roman" w:hAnsi="Times New Roman" w:cs="Times New Roman"/>
            <w:sz w:val="20"/>
            <w:szCs w:val="20"/>
          </w:rPr>
          <w:delText xml:space="preserve"> </w:delText>
        </w:r>
        <w:r w:rsidRPr="00201740" w:rsidDel="005C2BBB">
          <w:rPr>
            <w:rFonts w:ascii="Times New Roman" w:hAnsi="Times New Roman" w:cs="Times New Roman"/>
            <w:sz w:val="20"/>
            <w:szCs w:val="20"/>
          </w:rPr>
          <w:delText>is equal to or very close to the information entropy of</w:delText>
        </w:r>
        <w:r w:rsidR="00BD2813" w:rsidRPr="002C59C0" w:rsidDel="005C2BBB">
          <w:rPr>
            <w:rFonts w:ascii="Times New Roman" w:hAnsi="Times New Roman" w:cs="Times New Roman"/>
            <w:sz w:val="20"/>
            <w:szCs w:val="20"/>
          </w:rPr>
          <w:delText xml:space="preserve"> </w:delText>
        </w:r>
        <m:oMath>
          <m:r>
            <m:rPr>
              <m:sty m:val="p"/>
            </m:rPr>
            <w:rPr>
              <w:rFonts w:ascii="Cambria Math" w:hAnsi="Cambria Math" w:cs="Times New Roman"/>
              <w:sz w:val="20"/>
              <w:szCs w:val="20"/>
            </w:rPr>
            <m:t>Y</m:t>
          </m:r>
        </m:oMath>
        <w:r w:rsidR="00BD2813" w:rsidRPr="002C59C0" w:rsidDel="005C2BBB">
          <w:rPr>
            <w:rFonts w:ascii="Times New Roman" w:hAnsi="Times New Roman" w:cs="Times New Roman"/>
            <w:sz w:val="20"/>
            <w:szCs w:val="20"/>
          </w:rPr>
          <w:delText xml:space="preserve">, </w:delText>
        </w:r>
        <w:r w:rsidR="00C71720" w:rsidRPr="00C71720" w:rsidDel="005C2BBB">
          <w:rPr>
            <w:rFonts w:ascii="Times New Roman" w:hAnsi="Times New Roman" w:cs="Times New Roman"/>
            <w:sz w:val="20"/>
            <w:szCs w:val="20"/>
          </w:rPr>
          <w:delText>the selected feature subset</w:delText>
        </w:r>
        <w:r w:rsidR="00BD2813" w:rsidRPr="002C59C0" w:rsidDel="005C2BBB">
          <w:rPr>
            <w:rFonts w:ascii="Times New Roman" w:hAnsi="Times New Roman" w:cs="Times New Roman"/>
            <w:sz w:val="20"/>
            <w:szCs w:val="20"/>
          </w:rPr>
          <w:delText xml:space="preserve"> </w:delText>
        </w:r>
        <m:oMath>
          <m:r>
            <m:rPr>
              <m:sty m:val="p"/>
            </m:rPr>
            <w:rPr>
              <w:rFonts w:ascii="Cambria Math" w:hAnsi="Cambria Math" w:cs="Times New Roman"/>
              <w:sz w:val="20"/>
              <w:szCs w:val="20"/>
            </w:rPr>
            <m:t>S</m:t>
          </m:r>
        </m:oMath>
        <w:r w:rsidR="00EC22EC" w:rsidRPr="002C59C0" w:rsidDel="005C2BBB">
          <w:rPr>
            <w:rFonts w:ascii="Times New Roman" w:hAnsi="Times New Roman" w:cs="Times New Roman"/>
            <w:sz w:val="20"/>
            <w:szCs w:val="20"/>
          </w:rPr>
          <w:delText xml:space="preserve"> </w:delText>
        </w:r>
        <w:r w:rsidR="00C71720" w:rsidRPr="00C71720" w:rsidDel="005C2BBB">
          <w:rPr>
            <w:rFonts w:ascii="Times New Roman" w:hAnsi="Times New Roman" w:cs="Times New Roman"/>
            <w:sz w:val="20"/>
            <w:szCs w:val="20"/>
          </w:rPr>
          <w:delText>could almost distinguish all the instances.</w:delText>
        </w:r>
      </w:del>
    </w:p>
    <w:p w:rsidR="00C13148" w:rsidRPr="002C59C0" w:rsidDel="005C2BBB" w:rsidRDefault="0005130D" w:rsidP="005D7CB3">
      <w:pPr>
        <w:ind w:firstLine="360"/>
        <w:jc w:val="both"/>
        <w:rPr>
          <w:del w:id="96" w:author="Happy" w:date="2018-10-29T20:50:00Z"/>
          <w:rFonts w:ascii="Times New Roman" w:hAnsi="Times New Roman" w:cs="Times New Roman"/>
          <w:sz w:val="20"/>
          <w:szCs w:val="20"/>
        </w:rPr>
      </w:pPr>
      <w:del w:id="97" w:author="Happy" w:date="2018-10-29T20:50:00Z">
        <w:r w:rsidRPr="0005130D" w:rsidDel="005C2BBB">
          <w:rPr>
            <w:rFonts w:ascii="Times New Roman" w:hAnsi="Times New Roman" w:cs="Times New Roman"/>
            <w:sz w:val="20"/>
            <w:szCs w:val="20"/>
          </w:rPr>
          <w:delText>The stopping criterion of I-mRMR is then set as follows:</w:delText>
        </w:r>
      </w:del>
    </w:p>
    <w:p w:rsidR="00BD2813" w:rsidRPr="002C59C0" w:rsidDel="005C2BBB" w:rsidRDefault="00BD2813" w:rsidP="005D7CB3">
      <w:pPr>
        <w:pStyle w:val="a7"/>
        <w:ind w:left="360" w:firstLineChars="0" w:firstLine="0"/>
        <w:rPr>
          <w:del w:id="98" w:author="Happy" w:date="2018-10-29T20:50:00Z"/>
          <w:rFonts w:ascii="Times New Roman" w:hAnsi="Times New Roman" w:cs="Times New Roman"/>
          <w:sz w:val="20"/>
          <w:szCs w:val="20"/>
        </w:rPr>
      </w:pPr>
      <m:oMathPara>
        <m:oMath>
          <m:r>
            <w:del w:id="99" w:author="Happy" w:date="2018-10-29T20:50:00Z">
              <m:rPr>
                <m:sty m:val="p"/>
              </m:rPr>
              <w:rPr>
                <w:rFonts w:ascii="Cambria Math" w:hAnsi="Cambria Math" w:cs="Times New Roman"/>
                <w:sz w:val="20"/>
                <w:szCs w:val="20"/>
              </w:rPr>
              <m:t>I(Y;S)=H</m:t>
            </w:del>
          </m:r>
          <m:d>
            <m:dPr>
              <m:ctrlPr>
                <w:del w:id="100" w:author="Happy" w:date="2018-10-29T20:50:00Z">
                  <w:rPr>
                    <w:rFonts w:ascii="Cambria Math" w:hAnsi="Cambria Math" w:cs="Times New Roman"/>
                    <w:sz w:val="20"/>
                    <w:szCs w:val="20"/>
                  </w:rPr>
                </w:del>
              </m:ctrlPr>
            </m:dPr>
            <m:e>
              <m:r>
                <w:del w:id="101" w:author="Happy" w:date="2018-10-29T20:50:00Z">
                  <m:rPr>
                    <m:sty m:val="p"/>
                  </m:rPr>
                  <w:rPr>
                    <w:rFonts w:ascii="Cambria Math" w:hAnsi="Cambria Math" w:cs="Times New Roman"/>
                    <w:sz w:val="20"/>
                    <w:szCs w:val="20"/>
                  </w:rPr>
                  <m:t>Y</m:t>
                </w:del>
              </m:r>
            </m:e>
          </m:d>
        </m:oMath>
      </m:oMathPara>
    </w:p>
    <w:p w:rsidR="00186EBC" w:rsidRPr="002C59C0" w:rsidRDefault="00E05C37" w:rsidP="005D7CB3">
      <w:pPr>
        <w:jc w:val="both"/>
        <w:rPr>
          <w:rFonts w:ascii="Times New Roman" w:hAnsi="Times New Roman" w:cs="Times New Roman"/>
          <w:sz w:val="28"/>
          <w:szCs w:val="28"/>
        </w:rPr>
      </w:pPr>
      <w:r w:rsidRPr="002C59C0">
        <w:rPr>
          <w:rFonts w:ascii="Times New Roman" w:hAnsi="Times New Roman" w:cs="Times New Roman"/>
          <w:sz w:val="28"/>
          <w:szCs w:val="28"/>
        </w:rPr>
        <w:t>3.</w:t>
      </w:r>
      <w:ins w:id="102" w:author="Happy" w:date="2018-10-29T20:50:00Z">
        <w:r w:rsidR="005C2BBB">
          <w:rPr>
            <w:rFonts w:ascii="Times New Roman" w:hAnsi="Times New Roman" w:cs="Times New Roman"/>
            <w:sz w:val="28"/>
            <w:szCs w:val="28"/>
          </w:rPr>
          <w:t>3</w:t>
        </w:r>
      </w:ins>
      <w:del w:id="103" w:author="Happy" w:date="2018-10-29T20:50:00Z">
        <w:r w:rsidRPr="002C59C0" w:rsidDel="005C2BBB">
          <w:rPr>
            <w:rFonts w:ascii="Times New Roman" w:hAnsi="Times New Roman" w:cs="Times New Roman"/>
            <w:sz w:val="28"/>
            <w:szCs w:val="28"/>
          </w:rPr>
          <w:delText>4</w:delText>
        </w:r>
      </w:del>
      <w:r w:rsidR="00AA3746" w:rsidRPr="002C59C0">
        <w:rPr>
          <w:rFonts w:ascii="Times New Roman" w:hAnsi="Times New Roman" w:cs="Times New Roman"/>
          <w:sz w:val="28"/>
          <w:szCs w:val="28"/>
        </w:rPr>
        <w:t xml:space="preserve"> </w:t>
      </w:r>
      <w:r w:rsidR="008C79F7" w:rsidRPr="002C59C0">
        <w:rPr>
          <w:rFonts w:ascii="Times New Roman" w:hAnsi="Times New Roman" w:cs="Times New Roman"/>
          <w:sz w:val="28"/>
          <w:szCs w:val="28"/>
        </w:rPr>
        <w:t>I</w:t>
      </w:r>
      <w:r w:rsidR="00B179AE" w:rsidRPr="002C59C0">
        <w:rPr>
          <w:rFonts w:ascii="Times New Roman" w:hAnsi="Times New Roman" w:cs="Times New Roman"/>
          <w:sz w:val="28"/>
          <w:szCs w:val="28"/>
        </w:rPr>
        <w:t>ncremental feature selection</w:t>
      </w:r>
    </w:p>
    <w:p w:rsidR="001676EA" w:rsidRPr="002C59C0" w:rsidRDefault="00AD1A30" w:rsidP="005D7CB3">
      <w:pPr>
        <w:ind w:firstLine="360"/>
        <w:jc w:val="both"/>
        <w:rPr>
          <w:rFonts w:ascii="Times New Roman" w:hAnsi="Times New Roman" w:cs="Times New Roman"/>
          <w:sz w:val="20"/>
          <w:szCs w:val="20"/>
        </w:rPr>
      </w:pPr>
      <w:r w:rsidRPr="00AD1A30">
        <w:rPr>
          <w:rFonts w:ascii="Times New Roman" w:hAnsi="Times New Roman" w:cs="Times New Roman"/>
          <w:sz w:val="20"/>
          <w:szCs w:val="20"/>
        </w:rPr>
        <w:t>In this subsection, we present the incremental feature selection algorithm when a set of new instances arriving. I-</w:t>
      </w:r>
      <w:proofErr w:type="spellStart"/>
      <w:r w:rsidRPr="00AD1A30">
        <w:rPr>
          <w:rFonts w:ascii="Times New Roman" w:hAnsi="Times New Roman" w:cs="Times New Roman"/>
          <w:sz w:val="20"/>
          <w:szCs w:val="20"/>
        </w:rPr>
        <w:t>mRMR</w:t>
      </w:r>
      <w:proofErr w:type="spellEnd"/>
      <w:r w:rsidRPr="00AD1A30">
        <w:rPr>
          <w:rFonts w:ascii="Times New Roman" w:hAnsi="Times New Roman" w:cs="Times New Roman"/>
          <w:sz w:val="20"/>
          <w:szCs w:val="20"/>
        </w:rPr>
        <w:t xml:space="preserve"> is designed in algorithm 2.</w:t>
      </w:r>
    </w:p>
    <w:tbl>
      <w:tblPr>
        <w:tblStyle w:val="a8"/>
        <w:tblW w:w="0" w:type="auto"/>
        <w:tblBorders>
          <w:left w:val="none" w:sz="0" w:space="0" w:color="auto"/>
          <w:right w:val="none" w:sz="0" w:space="0" w:color="auto"/>
        </w:tblBorders>
        <w:tblLook w:val="04A0" w:firstRow="1" w:lastRow="0" w:firstColumn="1" w:lastColumn="0" w:noHBand="0" w:noVBand="1"/>
      </w:tblPr>
      <w:tblGrid>
        <w:gridCol w:w="8306"/>
      </w:tblGrid>
      <w:tr w:rsidR="002C59C0" w:rsidRPr="002C59C0" w:rsidTr="00DE29F6">
        <w:tc>
          <w:tcPr>
            <w:tcW w:w="8522" w:type="dxa"/>
          </w:tcPr>
          <w:p w:rsidR="006C5EB7" w:rsidRPr="002C59C0" w:rsidRDefault="000F4A57" w:rsidP="000F4A57">
            <w:pPr>
              <w:rPr>
                <w:rFonts w:ascii="Times New Roman" w:hAnsi="Times New Roman" w:cs="Times New Roman"/>
                <w:sz w:val="20"/>
                <w:szCs w:val="20"/>
              </w:rPr>
            </w:pPr>
            <w:r w:rsidRPr="002C59C0">
              <w:rPr>
                <w:rFonts w:ascii="Times New Roman" w:hAnsi="Times New Roman" w:cs="Times New Roman"/>
                <w:b/>
                <w:sz w:val="20"/>
                <w:szCs w:val="20"/>
              </w:rPr>
              <w:t>Algorithm 2</w:t>
            </w:r>
            <w:r w:rsidRPr="002C59C0">
              <w:rPr>
                <w:rFonts w:ascii="Times New Roman" w:hAnsi="Times New Roman" w:cs="Times New Roman"/>
                <w:sz w:val="20"/>
                <w:szCs w:val="20"/>
              </w:rPr>
              <w:t xml:space="preserve">. An </w:t>
            </w:r>
            <w:r w:rsidR="006C5EB7" w:rsidRPr="002C59C0">
              <w:rPr>
                <w:rFonts w:ascii="Times New Roman" w:hAnsi="Times New Roman" w:cs="Times New Roman"/>
                <w:sz w:val="20"/>
                <w:szCs w:val="20"/>
              </w:rPr>
              <w:t>incremental algorithm for feature selection based on Max-Rel</w:t>
            </w:r>
            <w:r w:rsidR="004F6B39" w:rsidRPr="002C59C0">
              <w:rPr>
                <w:rFonts w:ascii="Times New Roman" w:hAnsi="Times New Roman" w:cs="Times New Roman"/>
                <w:sz w:val="20"/>
                <w:szCs w:val="20"/>
              </w:rPr>
              <w:t>evance, and Min-Redundancy (</w:t>
            </w:r>
            <w:r w:rsidR="00FB3C49" w:rsidRPr="002C59C0">
              <w:rPr>
                <w:rFonts w:ascii="Times New Roman" w:hAnsi="Times New Roman" w:cs="Times New Roman"/>
                <w:sz w:val="20"/>
                <w:szCs w:val="20"/>
              </w:rPr>
              <w:t>I-</w:t>
            </w:r>
            <w:proofErr w:type="spellStart"/>
            <w:r w:rsidR="00FB3C49" w:rsidRPr="002C59C0">
              <w:rPr>
                <w:rFonts w:ascii="Times New Roman" w:hAnsi="Times New Roman" w:cs="Times New Roman"/>
                <w:sz w:val="20"/>
                <w:szCs w:val="20"/>
              </w:rPr>
              <w:t>mRMR</w:t>
            </w:r>
            <w:proofErr w:type="spellEnd"/>
            <w:r w:rsidR="006C5EB7" w:rsidRPr="002C59C0">
              <w:rPr>
                <w:rFonts w:ascii="Times New Roman" w:hAnsi="Times New Roman" w:cs="Times New Roman"/>
                <w:sz w:val="20"/>
                <w:szCs w:val="20"/>
              </w:rPr>
              <w:t>)</w:t>
            </w:r>
          </w:p>
        </w:tc>
      </w:tr>
      <w:tr w:rsidR="002C59C0" w:rsidRPr="002C59C0" w:rsidTr="00DE29F6">
        <w:tc>
          <w:tcPr>
            <w:tcW w:w="8522" w:type="dxa"/>
          </w:tcPr>
          <w:p w:rsidR="006C5EB7" w:rsidRPr="002C59C0" w:rsidRDefault="006C5EB7" w:rsidP="00DE29F6">
            <w:pPr>
              <w:rPr>
                <w:rFonts w:ascii="Times New Roman" w:hAnsi="Times New Roman" w:cs="Times New Roman"/>
                <w:sz w:val="20"/>
                <w:szCs w:val="20"/>
              </w:rPr>
            </w:pPr>
            <w:r w:rsidRPr="002C59C0">
              <w:rPr>
                <w:rFonts w:ascii="Times New Roman" w:hAnsi="Times New Roman" w:cs="Times New Roman"/>
                <w:sz w:val="20"/>
                <w:szCs w:val="20"/>
              </w:rPr>
              <w:t>Inpu</w:t>
            </w:r>
            <w:r w:rsidR="00D82A07" w:rsidRPr="002C59C0">
              <w:rPr>
                <w:rFonts w:ascii="Times New Roman" w:hAnsi="Times New Roman" w:cs="Times New Roman"/>
                <w:sz w:val="20"/>
                <w:szCs w:val="20"/>
              </w:rPr>
              <w:t xml:space="preserve">t: </w:t>
            </w:r>
            <m:oMath>
              <m:r>
                <w:rPr>
                  <w:rFonts w:ascii="Cambria Math" w:hAnsi="Cambria Math" w:cs="Times New Roman"/>
                  <w:sz w:val="20"/>
                  <w:szCs w:val="20"/>
                </w:rPr>
                <m:t>U</m:t>
              </m:r>
            </m:oMath>
            <w:r w:rsidR="00D82A07" w:rsidRPr="002C59C0">
              <w:rPr>
                <w:rFonts w:ascii="Times New Roman" w:hAnsi="Times New Roman" w:cs="Times New Roman"/>
                <w:sz w:val="20"/>
                <w:szCs w:val="20"/>
              </w:rPr>
              <w:t>,</w:t>
            </w:r>
            <w:r w:rsidRPr="002C59C0">
              <w:rPr>
                <w:rFonts w:ascii="Times New Roman" w:hAnsi="Times New Roman" w:cs="Times New Roman"/>
                <w:sz w:val="20"/>
                <w:szCs w:val="20"/>
              </w:rPr>
              <w:t xml:space="preserve"> </w:t>
            </w:r>
            <m:oMath>
              <m:r>
                <m:rPr>
                  <m:sty m:val="p"/>
                </m:rPr>
                <w:rPr>
                  <w:rFonts w:ascii="Cambria Math" w:hAnsi="Cambria Math" w:cs="Times New Roman"/>
                  <w:sz w:val="20"/>
                  <w:szCs w:val="20"/>
                </w:rPr>
                <m:t>F</m:t>
              </m:r>
            </m:oMath>
            <w:r w:rsidR="00D82A07" w:rsidRPr="002C59C0">
              <w:rPr>
                <w:rFonts w:ascii="Times New Roman" w:hAnsi="Times New Roman" w:cs="Times New Roman"/>
                <w:sz w:val="20"/>
                <w:szCs w:val="20"/>
              </w:rPr>
              <w:t>,</w:t>
            </w:r>
            <w:r w:rsidRPr="002C59C0">
              <w:rPr>
                <w:rFonts w:ascii="Times New Roman" w:hAnsi="Times New Roman" w:cs="Times New Roman"/>
                <w:sz w:val="20"/>
                <w:szCs w:val="20"/>
              </w:rPr>
              <w:t xml:space="preserve"> </w:t>
            </w:r>
            <m:oMath>
              <m:r>
                <m:rPr>
                  <m:sty m:val="p"/>
                </m:rPr>
                <w:rPr>
                  <w:rFonts w:ascii="Cambria Math" w:hAnsi="Cambria Math" w:cs="Times New Roman"/>
                  <w:sz w:val="20"/>
                  <w:szCs w:val="20"/>
                </w:rPr>
                <m:t>Y</m:t>
              </m:r>
            </m:oMath>
            <w:r w:rsidRPr="002C59C0">
              <w:rPr>
                <w:rFonts w:ascii="Times New Roman" w:hAnsi="Times New Roman" w:cs="Times New Roman"/>
                <w:sz w:val="20"/>
                <w:szCs w:val="20"/>
              </w:rPr>
              <w:t>,</w:t>
            </w:r>
            <w:r w:rsidR="00D82A07" w:rsidRPr="002C59C0">
              <w:rPr>
                <w:rFonts w:ascii="Times New Roman" w:hAnsi="Times New Roman" w:cs="Times New Roman"/>
                <w:sz w:val="20"/>
                <w:szCs w:val="20"/>
              </w:rPr>
              <w:t xml:space="preserve"> </w:t>
            </w:r>
            <m:oMath>
              <m:r>
                <m:rPr>
                  <m:sty m:val="p"/>
                </m:rPr>
                <w:rPr>
                  <w:rFonts w:ascii="Cambria Math" w:hAnsi="Cambria Math" w:cs="Times New Roman"/>
                  <w:sz w:val="20"/>
                  <w:szCs w:val="20"/>
                </w:rPr>
                <m:t>S</m:t>
              </m:r>
            </m:oMath>
            <w:r w:rsidR="00D82A07" w:rsidRPr="002C59C0">
              <w:rPr>
                <w:rFonts w:ascii="Times New Roman" w:hAnsi="Times New Roman" w:cs="Times New Roman"/>
                <w:sz w:val="20"/>
                <w:szCs w:val="20"/>
              </w:rPr>
              <w:t>,</w:t>
            </w:r>
            <w:r w:rsidR="00D82A07" w:rsidRPr="002C59C0">
              <w:rPr>
                <w:rFonts w:ascii="Times New Roman" w:hAnsi="Times New Roman" w:cs="Times New Roman" w:hint="eastAsia"/>
                <w:sz w:val="20"/>
                <w:szCs w:val="20"/>
              </w:rPr>
              <w:t xml:space="preserve"> </w:t>
            </w:r>
            <m:oMath>
              <m:r>
                <m:rPr>
                  <m:sty m:val="p"/>
                </m:rPr>
                <w:rPr>
                  <w:rFonts w:ascii="Cambria Math" w:hAnsi="Cambria Math" w:cs="Times New Roman"/>
                  <w:sz w:val="20"/>
                  <w:szCs w:val="20"/>
                </w:rPr>
                <m:t xml:space="preserve"> ∆U</m:t>
              </m:r>
            </m:oMath>
            <w:r w:rsidR="000F4A57" w:rsidRPr="002C59C0">
              <w:rPr>
                <w:rFonts w:ascii="Times New Roman" w:hAnsi="Times New Roman" w:cs="Times New Roman"/>
                <w:sz w:val="20"/>
                <w:szCs w:val="20"/>
              </w:rPr>
              <w:t>,</w:t>
            </w:r>
            <m:oMath>
              <m:acc>
                <m:accPr>
                  <m:chr m:val="̅"/>
                  <m:ctrlPr>
                    <w:rPr>
                      <w:rFonts w:ascii="Cambria Math" w:hAnsi="Cambria Math" w:cs="Times New Roman"/>
                      <w:sz w:val="20"/>
                      <w:szCs w:val="20"/>
                    </w:rPr>
                  </m:ctrlPr>
                </m:accPr>
                <m:e>
                  <m:r>
                    <w:rPr>
                      <w:rFonts w:ascii="Cambria Math" w:hAnsi="Cambria Math" w:cs="Times New Roman"/>
                      <w:sz w:val="20"/>
                      <w:szCs w:val="20"/>
                    </w:rPr>
                    <m:t>S</m:t>
                  </m:r>
                </m:e>
              </m:acc>
            </m:oMath>
          </w:p>
          <w:p w:rsidR="006C5EB7" w:rsidRPr="002C59C0" w:rsidRDefault="006C5EB7" w:rsidP="00DE29F6">
            <w:pPr>
              <w:rPr>
                <w:rFonts w:ascii="Times New Roman" w:hAnsi="Times New Roman" w:cs="Times New Roman"/>
                <w:sz w:val="20"/>
                <w:szCs w:val="20"/>
              </w:rPr>
            </w:pPr>
            <w:r w:rsidRPr="002C59C0">
              <w:rPr>
                <w:rFonts w:ascii="Times New Roman" w:hAnsi="Times New Roman" w:cs="Times New Roman"/>
                <w:sz w:val="20"/>
                <w:szCs w:val="20"/>
              </w:rPr>
              <w:t>Output:</w:t>
            </w:r>
            <m:oMath>
              <m:r>
                <m:rPr>
                  <m:sty m:val="p"/>
                </m:rPr>
                <w:rPr>
                  <w:rFonts w:ascii="Cambria Math" w:hAnsi="Cambria Math" w:cs="Times New Roman"/>
                  <w:sz w:val="20"/>
                  <w:szCs w:val="20"/>
                </w:rPr>
                <m:t xml:space="preserve"> </m:t>
              </m:r>
              <m:sSub>
                <m:sSubPr>
                  <m:ctrlPr>
                    <w:rPr>
                      <w:rFonts w:ascii="Cambria Math" w:hAnsi="Cambria Math" w:cs="Times New Roman"/>
                      <w:sz w:val="20"/>
                      <w:szCs w:val="20"/>
                    </w:rPr>
                  </m:ctrlPr>
                </m:sSubPr>
                <m:e>
                  <m:r>
                    <w:rPr>
                      <w:rFonts w:ascii="Cambria Math" w:hAnsi="Cambria Math" w:cs="Times New Roman"/>
                      <w:sz w:val="20"/>
                      <w:szCs w:val="20"/>
                    </w:rPr>
                    <m:t>S</m:t>
                  </m:r>
                </m:e>
                <m:sub>
                  <m:r>
                    <w:rPr>
                      <w:rFonts w:ascii="Cambria Math" w:hAnsi="Cambria Math" w:cs="Times New Roman"/>
                      <w:sz w:val="20"/>
                      <w:szCs w:val="20"/>
                    </w:rPr>
                    <m:t>U∪∆U</m:t>
                  </m:r>
                </m:sub>
              </m:sSub>
            </m:oMath>
            <w:r w:rsidRPr="002C59C0">
              <w:rPr>
                <w:rFonts w:ascii="Times New Roman" w:hAnsi="Times New Roman" w:cs="Times New Roman"/>
                <w:sz w:val="20"/>
                <w:szCs w:val="20"/>
              </w:rPr>
              <w:t xml:space="preserve"> on </w:t>
            </w:r>
            <m:oMath>
              <m:r>
                <m:rPr>
                  <m:sty m:val="p"/>
                </m:rPr>
                <w:rPr>
                  <w:rFonts w:ascii="Cambria Math" w:hAnsi="Cambria Math" w:cs="Times New Roman"/>
                  <w:sz w:val="20"/>
                  <w:szCs w:val="20"/>
                </w:rPr>
                <m:t>U∪∆U</m:t>
              </m:r>
            </m:oMath>
            <w:r w:rsidRPr="002C59C0">
              <w:rPr>
                <w:rFonts w:ascii="Times New Roman" w:hAnsi="Times New Roman" w:cs="Times New Roman"/>
                <w:sz w:val="20"/>
                <w:szCs w:val="20"/>
              </w:rPr>
              <w:t>.</w:t>
            </w:r>
          </w:p>
        </w:tc>
      </w:tr>
      <w:tr w:rsidR="006C5EB7" w:rsidRPr="002C59C0" w:rsidTr="00DE29F6">
        <w:tc>
          <w:tcPr>
            <w:tcW w:w="8522" w:type="dxa"/>
          </w:tcPr>
          <w:p w:rsidR="006C5EB7" w:rsidRPr="002C59C0" w:rsidRDefault="004D6BF3" w:rsidP="00DE29F6">
            <w:pPr>
              <w:ind w:left="600" w:hangingChars="300" w:hanging="600"/>
              <w:rPr>
                <w:rFonts w:ascii="Times New Roman" w:hAnsi="Times New Roman" w:cs="Times New Roman"/>
                <w:sz w:val="20"/>
                <w:szCs w:val="20"/>
              </w:rPr>
            </w:pPr>
            <w:r w:rsidRPr="002C59C0">
              <w:rPr>
                <w:rFonts w:ascii="Times New Roman" w:hAnsi="Times New Roman" w:cs="Times New Roman"/>
                <w:sz w:val="20"/>
                <w:szCs w:val="20"/>
              </w:rPr>
              <w:t xml:space="preserve">Step 1: </w:t>
            </w:r>
            <w:r w:rsidRPr="002C59C0">
              <w:rPr>
                <w:rFonts w:ascii="Times New Roman" w:hAnsi="Times New Roman" w:cs="Times New Roman" w:hint="eastAsia"/>
                <w:sz w:val="20"/>
                <w:szCs w:val="20"/>
              </w:rPr>
              <w:t>compute</w:t>
            </w:r>
            <w:r w:rsidRPr="002C59C0">
              <w:rPr>
                <w:rFonts w:ascii="Times New Roman" w:hAnsi="Times New Roman" w:cs="Times New Roman"/>
                <w:sz w:val="20"/>
                <w:szCs w:val="20"/>
              </w:rPr>
              <w:t xml:space="preserve"> </w:t>
            </w:r>
            <m:oMath>
              <m:sSub>
                <m:sSubPr>
                  <m:ctrlPr>
                    <w:rPr>
                      <w:rFonts w:ascii="Cambria Math" w:hAnsi="Cambria Math" w:cs="Times New Roman"/>
                      <w:sz w:val="20"/>
                      <w:szCs w:val="20"/>
                    </w:rPr>
                  </m:ctrlPr>
                </m:sSubPr>
                <m:e>
                  <m:r>
                    <w:rPr>
                      <w:rFonts w:ascii="Cambria Math" w:hAnsi="Cambria Math" w:cs="Times New Roman"/>
                      <w:sz w:val="20"/>
                      <w:szCs w:val="20"/>
                    </w:rPr>
                    <m:t>∆I</m:t>
                  </m:r>
                </m:e>
                <m:sub>
                  <m:r>
                    <w:rPr>
                      <w:rFonts w:ascii="Cambria Math" w:hAnsi="Cambria Math" w:cs="Times New Roman"/>
                      <w:sz w:val="20"/>
                      <w:szCs w:val="20"/>
                    </w:rPr>
                    <m:t>S</m:t>
                  </m:r>
                </m:sub>
              </m:sSub>
            </m:oMath>
            <w:r w:rsidR="006C5EB7" w:rsidRPr="002C59C0">
              <w:rPr>
                <w:rFonts w:ascii="Times New Roman" w:hAnsi="Times New Roman" w:cs="Times New Roman"/>
                <w:sz w:val="20"/>
                <w:szCs w:val="20"/>
              </w:rPr>
              <w:t>.</w:t>
            </w:r>
          </w:p>
          <w:p w:rsidR="006C5EB7" w:rsidRPr="002C59C0" w:rsidRDefault="006C5EB7" w:rsidP="00DE29F6">
            <w:pPr>
              <w:rPr>
                <w:rFonts w:ascii="Times New Roman" w:hAnsi="Times New Roman" w:cs="Times New Roman"/>
                <w:sz w:val="20"/>
                <w:szCs w:val="20"/>
              </w:rPr>
            </w:pPr>
            <w:r w:rsidRPr="002C59C0">
              <w:rPr>
                <w:rFonts w:ascii="Times New Roman" w:hAnsi="Times New Roman" w:cs="Times New Roman"/>
                <w:sz w:val="20"/>
                <w:szCs w:val="20"/>
              </w:rPr>
              <w:t xml:space="preserve">Step 2: If </w:t>
            </w:r>
            <m:oMath>
              <m:r>
                <m:rPr>
                  <m:sty m:val="p"/>
                </m:rP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∆I</m:t>
                  </m:r>
                </m:e>
                <m:sub>
                  <m:r>
                    <w:rPr>
                      <w:rFonts w:ascii="Cambria Math" w:hAnsi="Cambria Math" w:cs="Times New Roman"/>
                      <w:sz w:val="20"/>
                      <w:szCs w:val="20"/>
                    </w:rPr>
                    <m:t>S</m:t>
                  </m:r>
                </m:sub>
              </m:sSub>
              <m:r>
                <m:rPr>
                  <m:sty m:val="p"/>
                </m:rPr>
                <w:rPr>
                  <w:rFonts w:ascii="Cambria Math" w:hAnsi="Cambria Math" w:cs="Times New Roman"/>
                  <w:sz w:val="20"/>
                  <w:szCs w:val="20"/>
                </w:rPr>
                <m:t>|</m:t>
              </m:r>
              <m:r>
                <w:rPr>
                  <w:rFonts w:ascii="Cambria Math" w:hAnsi="Cambria Math" w:cs="Times New Roman"/>
                  <w:sz w:val="20"/>
                  <w:szCs w:val="20"/>
                </w:rPr>
                <m:t>=0</m:t>
              </m:r>
            </m:oMath>
            <w:r w:rsidRPr="002C59C0">
              <w:rPr>
                <w:rFonts w:ascii="Times New Roman" w:hAnsi="Times New Roman" w:cs="Times New Roman"/>
                <w:sz w:val="20"/>
                <w:szCs w:val="20"/>
              </w:rPr>
              <w:t>,</w:t>
            </w:r>
            <w:r w:rsidR="00B4353A" w:rsidRPr="002C59C0">
              <w:rPr>
                <w:rFonts w:ascii="Times New Roman" w:hAnsi="Times New Roman" w:cs="Times New Roman"/>
                <w:sz w:val="20"/>
                <w:szCs w:val="20"/>
              </w:rPr>
              <w:t xml:space="preserve"> </w:t>
            </w:r>
            <w:r w:rsidR="009E496C">
              <w:rPr>
                <w:rFonts w:ascii="Times New Roman" w:hAnsi="Times New Roman" w:cs="Times New Roman"/>
                <w:sz w:val="20"/>
                <w:szCs w:val="20"/>
              </w:rPr>
              <w:t>go to Step 6, else go</w:t>
            </w:r>
            <w:r w:rsidRPr="002C59C0">
              <w:rPr>
                <w:rFonts w:ascii="Times New Roman" w:hAnsi="Times New Roman" w:cs="Times New Roman"/>
                <w:sz w:val="20"/>
                <w:szCs w:val="20"/>
              </w:rPr>
              <w:t xml:space="preserve"> to Step </w:t>
            </w:r>
            <w:ins w:id="104" w:author="Happy" w:date="2018-10-25T11:51:00Z">
              <w:r w:rsidR="0006423E">
                <w:rPr>
                  <w:rFonts w:ascii="Times New Roman" w:hAnsi="Times New Roman" w:cs="Times New Roman"/>
                  <w:sz w:val="20"/>
                  <w:szCs w:val="20"/>
                </w:rPr>
                <w:t>3</w:t>
              </w:r>
            </w:ins>
            <w:del w:id="105" w:author="Happy" w:date="2018-10-25T11:51:00Z">
              <w:r w:rsidRPr="002C59C0" w:rsidDel="0006423E">
                <w:rPr>
                  <w:rFonts w:ascii="Times New Roman" w:hAnsi="Times New Roman" w:cs="Times New Roman"/>
                  <w:sz w:val="20"/>
                  <w:szCs w:val="20"/>
                </w:rPr>
                <w:delText>4</w:delText>
              </w:r>
            </w:del>
            <w:r w:rsidRPr="002C59C0">
              <w:rPr>
                <w:rFonts w:ascii="Times New Roman" w:hAnsi="Times New Roman" w:cs="Times New Roman"/>
                <w:sz w:val="20"/>
                <w:szCs w:val="20"/>
              </w:rPr>
              <w:t>.</w:t>
            </w:r>
          </w:p>
          <w:p w:rsidR="006C5EB7" w:rsidRPr="002C59C0" w:rsidRDefault="006C5EB7" w:rsidP="00DE29F6">
            <w:pPr>
              <w:rPr>
                <w:rFonts w:ascii="Times New Roman" w:hAnsi="Times New Roman" w:cs="Times New Roman"/>
                <w:sz w:val="20"/>
                <w:szCs w:val="20"/>
              </w:rPr>
            </w:pPr>
            <w:r w:rsidRPr="002C59C0">
              <w:rPr>
                <w:rFonts w:ascii="Times New Roman" w:hAnsi="Times New Roman" w:cs="Times New Roman"/>
                <w:sz w:val="20"/>
                <w:szCs w:val="20"/>
              </w:rPr>
              <w:t xml:space="preserve">Step 3: Compute </w:t>
            </w:r>
            <m:oMath>
              <m:r>
                <w:rPr>
                  <w:rFonts w:ascii="Cambria Math" w:hAnsi="Cambria Math" w:cs="Times New Roman"/>
                  <w:sz w:val="20"/>
                  <w:szCs w:val="20"/>
                </w:rPr>
                <m:t>I(Y;S)</m:t>
              </m:r>
            </m:oMath>
            <w:r w:rsidR="00D56919" w:rsidRPr="002C59C0">
              <w:rPr>
                <w:rFonts w:ascii="Times New Roman" w:hAnsi="Times New Roman" w:cs="Times New Roman"/>
                <w:sz w:val="20"/>
                <w:szCs w:val="20"/>
              </w:rPr>
              <w:t xml:space="preserve">,H(Y) on </w:t>
            </w:r>
            <m:oMath>
              <m:sSub>
                <m:sSubPr>
                  <m:ctrlPr>
                    <w:rPr>
                      <w:rFonts w:ascii="Cambria Math" w:hAnsi="Cambria Math" w:cs="Times New Roman"/>
                      <w:sz w:val="20"/>
                      <w:szCs w:val="20"/>
                    </w:rPr>
                  </m:ctrlPr>
                </m:sSubPr>
                <m:e>
                  <m:r>
                    <w:rPr>
                      <w:rFonts w:ascii="Cambria Math" w:hAnsi="Cambria Math" w:cs="Times New Roman"/>
                      <w:sz w:val="20"/>
                      <w:szCs w:val="20"/>
                    </w:rPr>
                    <m:t>∆I</m:t>
                  </m:r>
                </m:e>
                <m:sub>
                  <m:r>
                    <w:rPr>
                      <w:rFonts w:ascii="Cambria Math" w:hAnsi="Cambria Math" w:cs="Times New Roman"/>
                      <w:sz w:val="20"/>
                      <w:szCs w:val="20"/>
                    </w:rPr>
                    <m:t>S</m:t>
                  </m:r>
                </m:sub>
              </m:sSub>
            </m:oMath>
            <w:r w:rsidRPr="002C59C0">
              <w:rPr>
                <w:rFonts w:ascii="Times New Roman" w:hAnsi="Times New Roman" w:cs="Times New Roman"/>
                <w:sz w:val="20"/>
                <w:szCs w:val="20"/>
              </w:rPr>
              <w:t>.</w:t>
            </w:r>
          </w:p>
          <w:p w:rsidR="006C5EB7" w:rsidRPr="002C59C0" w:rsidRDefault="006C5EB7" w:rsidP="00DE29F6">
            <w:pPr>
              <w:rPr>
                <w:rFonts w:ascii="Times New Roman" w:hAnsi="Times New Roman" w:cs="Times New Roman"/>
                <w:sz w:val="20"/>
                <w:szCs w:val="20"/>
              </w:rPr>
            </w:pPr>
            <w:r w:rsidRPr="002C59C0">
              <w:rPr>
                <w:rFonts w:ascii="Times New Roman" w:hAnsi="Times New Roman" w:cs="Times New Roman"/>
                <w:sz w:val="20"/>
                <w:szCs w:val="20"/>
              </w:rPr>
              <w:t xml:space="preserve">      If </w:t>
            </w:r>
            <m:oMath>
              <m:r>
                <w:rPr>
                  <w:rFonts w:ascii="Cambria Math" w:hAnsi="Cambria Math" w:cs="Times New Roman"/>
                  <w:sz w:val="20"/>
                  <w:szCs w:val="20"/>
                </w:rPr>
                <m:t>I(Y;S)=H(Y)</m:t>
              </m:r>
            </m:oMath>
            <w:r w:rsidR="009E496C">
              <w:rPr>
                <w:rFonts w:ascii="Times New Roman" w:hAnsi="Times New Roman" w:cs="Times New Roman"/>
                <w:sz w:val="20"/>
                <w:szCs w:val="20"/>
              </w:rPr>
              <w:t>,go</w:t>
            </w:r>
            <w:r w:rsidRPr="002C59C0">
              <w:rPr>
                <w:rFonts w:ascii="Times New Roman" w:hAnsi="Times New Roman" w:cs="Times New Roman"/>
                <w:sz w:val="20"/>
                <w:szCs w:val="20"/>
              </w:rPr>
              <w:t xml:space="preserve"> to Step 6;</w:t>
            </w:r>
          </w:p>
          <w:p w:rsidR="006C5EB7" w:rsidRPr="002C59C0" w:rsidRDefault="006C5EB7" w:rsidP="00DE29F6">
            <w:pPr>
              <w:rPr>
                <w:rFonts w:ascii="Times New Roman" w:hAnsi="Times New Roman" w:cs="Times New Roman"/>
                <w:sz w:val="20"/>
                <w:szCs w:val="20"/>
              </w:rPr>
            </w:pPr>
            <w:r w:rsidRPr="002C59C0">
              <w:rPr>
                <w:rFonts w:ascii="Times New Roman" w:hAnsi="Times New Roman" w:cs="Times New Roman"/>
                <w:sz w:val="20"/>
                <w:szCs w:val="20"/>
              </w:rPr>
              <w:t xml:space="preserve">      </w:t>
            </w:r>
            <w:r w:rsidR="009E496C">
              <w:rPr>
                <w:rFonts w:ascii="Times New Roman" w:hAnsi="Times New Roman" w:cs="Times New Roman"/>
                <w:sz w:val="20"/>
                <w:szCs w:val="20"/>
              </w:rPr>
              <w:t>Else go</w:t>
            </w:r>
            <w:r w:rsidRPr="002C59C0">
              <w:rPr>
                <w:rFonts w:ascii="Times New Roman" w:hAnsi="Times New Roman" w:cs="Times New Roman"/>
                <w:sz w:val="20"/>
                <w:szCs w:val="20"/>
              </w:rPr>
              <w:t xml:space="preserve"> to Step 4.</w:t>
            </w:r>
          </w:p>
          <w:p w:rsidR="006C5EB7" w:rsidRPr="002C59C0" w:rsidRDefault="006C5EB7" w:rsidP="00DE29F6">
            <w:pPr>
              <w:rPr>
                <w:rFonts w:ascii="Times New Roman" w:hAnsi="Times New Roman" w:cs="Times New Roman"/>
                <w:sz w:val="20"/>
                <w:szCs w:val="20"/>
              </w:rPr>
            </w:pPr>
            <w:r w:rsidRPr="002C59C0">
              <w:rPr>
                <w:rFonts w:ascii="Times New Roman" w:hAnsi="Times New Roman" w:cs="Times New Roman"/>
                <w:sz w:val="20"/>
                <w:szCs w:val="20"/>
              </w:rPr>
              <w:t xml:space="preserve">Step 4: While </w:t>
            </w:r>
            <m:oMath>
              <m:r>
                <w:rPr>
                  <w:rFonts w:ascii="Cambria Math" w:hAnsi="Cambria Math" w:cs="Times New Roman"/>
                  <w:sz w:val="20"/>
                  <w:szCs w:val="20"/>
                </w:rPr>
                <m:t>I(Y;S)≠H(Y)</m:t>
              </m:r>
            </m:oMath>
            <w:r w:rsidRPr="002C59C0">
              <w:rPr>
                <w:rFonts w:ascii="Times New Roman" w:hAnsi="Times New Roman" w:cs="Times New Roman"/>
                <w:sz w:val="20"/>
                <w:szCs w:val="20"/>
              </w:rPr>
              <w:t xml:space="preserve"> do.</w:t>
            </w:r>
          </w:p>
          <w:p w:rsidR="006C5EB7" w:rsidRPr="002C59C0" w:rsidRDefault="006C5EB7" w:rsidP="00DE29F6">
            <w:pPr>
              <w:ind w:firstLineChars="300" w:firstLine="600"/>
              <w:rPr>
                <w:rFonts w:ascii="Times New Roman" w:hAnsi="Times New Roman" w:cs="Times New Roman"/>
                <w:sz w:val="20"/>
                <w:szCs w:val="20"/>
              </w:rPr>
            </w:pPr>
            <w:r w:rsidRPr="002C59C0">
              <w:rPr>
                <w:rFonts w:ascii="Times New Roman" w:hAnsi="Times New Roman" w:cs="Times New Roman"/>
                <w:sz w:val="20"/>
                <w:szCs w:val="20"/>
              </w:rPr>
              <w:t xml:space="preserve">{ </w:t>
            </w:r>
          </w:p>
          <w:p w:rsidR="006C5EB7" w:rsidRPr="002C59C0" w:rsidRDefault="006C5EB7" w:rsidP="00DE29F6">
            <w:pPr>
              <w:ind w:firstLineChars="350" w:firstLine="700"/>
              <w:rPr>
                <w:rFonts w:ascii="Times New Roman" w:hAnsi="Times New Roman" w:cs="Times New Roman"/>
                <w:sz w:val="20"/>
                <w:szCs w:val="20"/>
              </w:rPr>
            </w:pPr>
            <w:r w:rsidRPr="002C59C0">
              <w:rPr>
                <w:rFonts w:ascii="Times New Roman" w:hAnsi="Times New Roman" w:cs="Times New Roman"/>
                <w:sz w:val="20"/>
                <w:szCs w:val="20"/>
              </w:rPr>
              <w:t xml:space="preserve">For every </w:t>
            </w:r>
            <m:oMath>
              <m:r>
                <w:rPr>
                  <w:rFonts w:ascii="Cambria Math" w:hAnsi="Cambria Math" w:cs="Times New Roman"/>
                  <w:sz w:val="20"/>
                  <w:szCs w:val="20"/>
                </w:rPr>
                <m:t>k∈</m:t>
              </m:r>
              <m:acc>
                <m:accPr>
                  <m:chr m:val="̅"/>
                  <m:ctrlPr>
                    <w:rPr>
                      <w:rFonts w:ascii="Cambria Math" w:hAnsi="Cambria Math" w:cs="Times New Roman"/>
                      <w:i/>
                      <w:sz w:val="20"/>
                      <w:szCs w:val="20"/>
                    </w:rPr>
                  </m:ctrlPr>
                </m:accPr>
                <m:e>
                  <m:r>
                    <w:rPr>
                      <w:rFonts w:ascii="Cambria Math" w:hAnsi="Cambria Math" w:cs="Times New Roman"/>
                      <w:sz w:val="20"/>
                      <w:szCs w:val="20"/>
                    </w:rPr>
                    <m:t>S</m:t>
                  </m:r>
                </m:e>
              </m:acc>
            </m:oMath>
            <w:r w:rsidRPr="002C59C0">
              <w:rPr>
                <w:rFonts w:ascii="Times New Roman" w:hAnsi="Times New Roman" w:cs="Times New Roman"/>
                <w:sz w:val="20"/>
                <w:szCs w:val="20"/>
              </w:rPr>
              <w:t xml:space="preserve">,Compute </w:t>
            </w:r>
            <w:del w:id="106" w:author="Happy" w:date="2018-10-29T20:52:00Z">
              <w:r w:rsidRPr="002C59C0" w:rsidDel="00225790">
                <w:rPr>
                  <w:rFonts w:ascii="Times New Roman" w:hAnsi="Times New Roman" w:cs="Times New Roman"/>
                  <w:sz w:val="20"/>
                  <w:szCs w:val="20"/>
                </w:rPr>
                <w:delText>Sig(</w:delText>
              </w:r>
            </w:del>
            <m:oMath>
              <m:sSub>
                <m:sSubPr>
                  <m:ctrlPr>
                    <w:rPr>
                      <w:rFonts w:ascii="Cambria Math" w:hAnsi="Cambria Math" w:cs="Times New Roman"/>
                      <w:sz w:val="20"/>
                      <w:szCs w:val="20"/>
                    </w:rPr>
                  </m:ctrlPr>
                </m:sSubPr>
                <m:e>
                  <m:sSub>
                    <m:sSubPr>
                      <m:ctrlPr>
                        <w:ins w:id="107" w:author="Happy" w:date="2018-10-29T20:52:00Z">
                          <w:rPr>
                            <w:rFonts w:ascii="Cambria Math" w:hAnsi="Cambria Math" w:cs="Times New Roman"/>
                            <w:i/>
                            <w:sz w:val="20"/>
                            <w:szCs w:val="20"/>
                          </w:rPr>
                        </w:ins>
                      </m:ctrlPr>
                    </m:sSubPr>
                    <m:e>
                      <m:r>
                        <w:ins w:id="108" w:author="Happy" w:date="2018-10-29T20:52:00Z">
                          <w:rPr>
                            <w:rFonts w:ascii="Cambria Math" w:hAnsi="Cambria Math" w:cs="Times New Roman"/>
                            <w:sz w:val="20"/>
                            <w:szCs w:val="20"/>
                          </w:rPr>
                          <m:t>Sig</m:t>
                        </w:ins>
                      </m:r>
                    </m:e>
                    <m:sub>
                      <m:sSub>
                        <m:sSubPr>
                          <m:ctrlPr>
                            <w:ins w:id="109" w:author="Happy" w:date="2018-10-29T20:53:00Z">
                              <w:rPr>
                                <w:rFonts w:ascii="Cambria Math" w:hAnsi="Cambria Math" w:cs="Times New Roman"/>
                                <w:i/>
                                <w:sz w:val="20"/>
                                <w:szCs w:val="20"/>
                              </w:rPr>
                            </w:ins>
                          </m:ctrlPr>
                        </m:sSubPr>
                        <m:e>
                          <m:r>
                            <w:ins w:id="110" w:author="Happy" w:date="2018-10-29T20:53:00Z">
                              <w:rPr>
                                <w:rFonts w:ascii="Cambria Math" w:hAnsi="Cambria Math" w:cs="Times New Roman"/>
                                <w:sz w:val="20"/>
                                <w:szCs w:val="20"/>
                              </w:rPr>
                              <m:t>∆I</m:t>
                            </w:ins>
                          </m:r>
                        </m:e>
                        <m:sub>
                          <m:r>
                            <w:ins w:id="111" w:author="Happy" w:date="2018-10-29T20:53:00Z">
                              <w:rPr>
                                <w:rFonts w:ascii="Cambria Math" w:hAnsi="Cambria Math" w:cs="Times New Roman"/>
                                <w:sz w:val="20"/>
                                <w:szCs w:val="20"/>
                              </w:rPr>
                              <m:t>S</m:t>
                            </w:ins>
                          </m:r>
                        </m:sub>
                      </m:sSub>
                    </m:sub>
                  </m:sSub>
                  <m:r>
                    <w:ins w:id="112" w:author="Happy" w:date="2018-10-29T20:52:00Z">
                      <w:rPr>
                        <w:rFonts w:ascii="Cambria Math" w:hAnsi="Cambria Math" w:cs="Times New Roman"/>
                        <w:sz w:val="20"/>
                        <w:szCs w:val="20"/>
                      </w:rPr>
                      <m:t>(</m:t>
                    </w:ins>
                  </m:r>
                  <m:r>
                    <w:rPr>
                      <w:rFonts w:ascii="Cambria Math" w:hAnsi="Cambria Math" w:cs="Times New Roman"/>
                      <w:sz w:val="20"/>
                      <w:szCs w:val="20"/>
                    </w:rPr>
                    <m:t>x</m:t>
                  </m:r>
                </m:e>
                <m:sub>
                  <m:r>
                    <w:rPr>
                      <w:rFonts w:ascii="Cambria Math" w:hAnsi="Cambria Math" w:cs="Times New Roman"/>
                      <w:sz w:val="20"/>
                      <w:szCs w:val="20"/>
                    </w:rPr>
                    <m:t>k</m:t>
                  </m:r>
                </m:sub>
              </m:sSub>
              <m:r>
                <w:rPr>
                  <w:rFonts w:ascii="Cambria Math" w:hAnsi="Cambria Math" w:cs="Times New Roman"/>
                  <w:sz w:val="20"/>
                  <w:szCs w:val="20"/>
                </w:rPr>
                <m:t>,S,Y)</m:t>
              </m:r>
            </m:oMath>
            <w:r w:rsidR="00E63148">
              <w:rPr>
                <w:rFonts w:ascii="Times New Roman" w:hAnsi="Times New Roman" w:cs="Times New Roman" w:hint="eastAsia"/>
                <w:sz w:val="20"/>
                <w:szCs w:val="20"/>
              </w:rPr>
              <w:t xml:space="preserve"> on</w:t>
            </w:r>
            <w:r w:rsidR="00E63148">
              <w:rPr>
                <w:rFonts w:ascii="Times New Roman" w:hAnsi="Times New Roman" w:cs="Times New Roman"/>
                <w:sz w:val="20"/>
                <w:szCs w:val="20"/>
              </w:rPr>
              <w:t xml:space="preserve"> </w:t>
            </w:r>
            <m:oMath>
              <m:sSub>
                <m:sSubPr>
                  <m:ctrlPr>
                    <w:rPr>
                      <w:rFonts w:ascii="Cambria Math" w:hAnsi="Cambria Math" w:cs="Times New Roman"/>
                      <w:sz w:val="20"/>
                      <w:szCs w:val="20"/>
                    </w:rPr>
                  </m:ctrlPr>
                </m:sSubPr>
                <m:e>
                  <m:r>
                    <w:rPr>
                      <w:rFonts w:ascii="Cambria Math" w:hAnsi="Cambria Math" w:cs="Times New Roman"/>
                      <w:sz w:val="20"/>
                      <w:szCs w:val="20"/>
                    </w:rPr>
                    <m:t>∆I</m:t>
                  </m:r>
                </m:e>
                <m:sub>
                  <m:r>
                    <w:rPr>
                      <w:rFonts w:ascii="Cambria Math" w:hAnsi="Cambria Math" w:cs="Times New Roman"/>
                      <w:sz w:val="20"/>
                      <w:szCs w:val="20"/>
                    </w:rPr>
                    <m:t>S</m:t>
                  </m:r>
                </m:sub>
              </m:sSub>
            </m:oMath>
            <w:r w:rsidR="00E63148">
              <w:rPr>
                <w:rFonts w:ascii="Times New Roman" w:hAnsi="Times New Roman" w:cs="Times New Roman" w:hint="eastAsia"/>
                <w:sz w:val="20"/>
                <w:szCs w:val="20"/>
              </w:rPr>
              <w:t>;</w:t>
            </w:r>
          </w:p>
          <w:p w:rsidR="006C5EB7" w:rsidRPr="002C59C0" w:rsidRDefault="006C5EB7" w:rsidP="00DE29F6">
            <w:pPr>
              <w:ind w:firstLineChars="350" w:firstLine="700"/>
              <w:rPr>
                <w:rFonts w:ascii="Times New Roman" w:hAnsi="Times New Roman" w:cs="Times New Roman"/>
                <w:sz w:val="20"/>
                <w:szCs w:val="20"/>
              </w:rPr>
            </w:pPr>
            <w:r w:rsidRPr="002C59C0">
              <w:rPr>
                <w:rFonts w:ascii="Times New Roman" w:hAnsi="Times New Roman" w:cs="Times New Roman"/>
                <w:sz w:val="20"/>
                <w:szCs w:val="20"/>
              </w:rPr>
              <w:t xml:space="preserve">Select </w:t>
            </w:r>
            <m:oMath>
              <m:sSup>
                <m:sSupPr>
                  <m:ctrlPr>
                    <w:rPr>
                      <w:rFonts w:ascii="Cambria Math" w:hAnsi="Cambria Math" w:cs="Times New Roman"/>
                      <w:i/>
                      <w:sz w:val="20"/>
                      <w:szCs w:val="20"/>
                    </w:rPr>
                  </m:ctrlPr>
                </m:sSupPr>
                <m:e>
                  <m:r>
                    <w:rPr>
                      <w:rFonts w:ascii="Cambria Math" w:hAnsi="Cambria Math" w:cs="Times New Roman"/>
                      <w:sz w:val="20"/>
                      <w:szCs w:val="20"/>
                    </w:rPr>
                    <m:t>k</m:t>
                  </m:r>
                </m:e>
                <m:sup>
                  <m:r>
                    <w:rPr>
                      <w:rFonts w:ascii="Cambria Math" w:hAnsi="Cambria Math" w:cs="Times New Roman"/>
                      <w:sz w:val="20"/>
                      <w:szCs w:val="20"/>
                    </w:rPr>
                    <m:t>*</m:t>
                  </m:r>
                </m:sup>
              </m:sSup>
              <m:r>
                <m:rPr>
                  <m:sty m:val="p"/>
                </m:rP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arg</m:t>
                  </m:r>
                </m:e>
                <m:sub>
                  <m:r>
                    <w:rPr>
                      <w:rFonts w:ascii="Cambria Math" w:hAnsi="Cambria Math" w:cs="Times New Roman"/>
                      <w:sz w:val="20"/>
                      <w:szCs w:val="20"/>
                    </w:rPr>
                    <m:t>k</m:t>
                  </m:r>
                </m:sub>
              </m:sSub>
              <m:r>
                <w:rPr>
                  <w:rFonts w:ascii="Cambria Math" w:hAnsi="Cambria Math" w:cs="Times New Roman"/>
                  <w:sz w:val="20"/>
                  <w:szCs w:val="20"/>
                </w:rPr>
                <m:t xml:space="preserve"> </m:t>
              </m:r>
              <m:r>
                <m:rPr>
                  <m:sty m:val="p"/>
                </m:rPr>
                <w:rPr>
                  <w:rFonts w:ascii="Cambria Math" w:hAnsi="Cambria Math" w:cs="Times New Roman"/>
                  <w:sz w:val="20"/>
                  <w:szCs w:val="20"/>
                </w:rPr>
                <m:t>max⁡</m:t>
              </m:r>
              <m:r>
                <w:rPr>
                  <w:rFonts w:ascii="Cambria Math" w:hAnsi="Cambria Math" w:cs="Times New Roman"/>
                  <w:sz w:val="20"/>
                  <w:szCs w:val="20"/>
                </w:rPr>
                <m:t>{</m:t>
              </m:r>
              <m:sSub>
                <m:sSubPr>
                  <m:ctrlPr>
                    <w:ins w:id="113" w:author="Happy" w:date="2018-10-29T20:53:00Z">
                      <w:rPr>
                        <w:rFonts w:ascii="Cambria Math" w:hAnsi="Cambria Math" w:cs="Times New Roman"/>
                        <w:sz w:val="20"/>
                        <w:szCs w:val="20"/>
                      </w:rPr>
                    </w:ins>
                  </m:ctrlPr>
                </m:sSubPr>
                <m:e>
                  <m:r>
                    <w:ins w:id="114" w:author="Happy" w:date="2018-10-29T20:53:00Z">
                      <w:rPr>
                        <w:rFonts w:ascii="Cambria Math" w:hAnsi="Cambria Math" w:cs="Times New Roman"/>
                        <w:sz w:val="20"/>
                        <w:szCs w:val="20"/>
                      </w:rPr>
                      <m:t>Sig</m:t>
                    </w:ins>
                  </m:r>
                </m:e>
                <m:sub>
                  <m:sSub>
                    <m:sSubPr>
                      <m:ctrlPr>
                        <w:ins w:id="115" w:author="Happy" w:date="2018-10-29T20:53:00Z">
                          <w:rPr>
                            <w:rFonts w:ascii="Cambria Math" w:hAnsi="Cambria Math" w:cs="Times New Roman"/>
                            <w:i/>
                            <w:sz w:val="20"/>
                            <w:szCs w:val="20"/>
                          </w:rPr>
                        </w:ins>
                      </m:ctrlPr>
                    </m:sSubPr>
                    <m:e>
                      <m:r>
                        <w:ins w:id="116" w:author="Happy" w:date="2018-10-29T20:53:00Z">
                          <w:rPr>
                            <w:rFonts w:ascii="Cambria Math" w:hAnsi="Cambria Math" w:cs="Times New Roman"/>
                            <w:sz w:val="20"/>
                            <w:szCs w:val="20"/>
                          </w:rPr>
                          <m:t>∆I</m:t>
                        </w:ins>
                      </m:r>
                    </m:e>
                    <m:sub>
                      <m:r>
                        <w:ins w:id="117" w:author="Happy" w:date="2018-10-29T20:53:00Z">
                          <w:rPr>
                            <w:rFonts w:ascii="Cambria Math" w:hAnsi="Cambria Math" w:cs="Times New Roman"/>
                            <w:sz w:val="20"/>
                            <w:szCs w:val="20"/>
                          </w:rPr>
                          <m:t>S</m:t>
                        </w:ins>
                      </m:r>
                    </m:sub>
                  </m:sSub>
                </m:sub>
              </m:sSub>
              <m:r>
                <w:del w:id="118" w:author="Happy" w:date="2018-10-29T20:53:00Z">
                  <m:rPr>
                    <m:sty m:val="p"/>
                  </m:rPr>
                  <w:rPr>
                    <w:rFonts w:ascii="Cambria Math" w:hAnsi="Cambria Math" w:cs="Times New Roman"/>
                    <w:sz w:val="20"/>
                    <w:szCs w:val="20"/>
                  </w:rPr>
                  <m:t>Sig</m:t>
                </w:del>
              </m:r>
              <m:d>
                <m:dPr>
                  <m:ctrlPr>
                    <w:rPr>
                      <w:rFonts w:ascii="Cambria Math" w:hAnsi="Cambria Math" w:cs="Times New Roman"/>
                      <w:sz w:val="20"/>
                      <w:szCs w:val="20"/>
                    </w:rPr>
                  </m:ctrlPr>
                </m:dPr>
                <m:e>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k</m:t>
                      </m:r>
                    </m:sub>
                  </m:sSub>
                  <m:r>
                    <w:rPr>
                      <w:rFonts w:ascii="Cambria Math" w:hAnsi="Cambria Math" w:cs="Times New Roman"/>
                      <w:sz w:val="20"/>
                      <w:szCs w:val="20"/>
                    </w:rPr>
                    <m:t>,S,Y</m:t>
                  </m:r>
                  <m:ctrlPr>
                    <w:rPr>
                      <w:rFonts w:ascii="Cambria Math" w:hAnsi="Cambria Math" w:cs="Times New Roman"/>
                      <w:i/>
                      <w:sz w:val="20"/>
                      <w:szCs w:val="20"/>
                    </w:rPr>
                  </m:ctrlPr>
                </m:e>
              </m:d>
              <m:r>
                <w:rPr>
                  <w:rFonts w:ascii="Cambria Math" w:hAnsi="Cambria Math" w:cs="Times New Roman"/>
                  <w:sz w:val="20"/>
                  <w:szCs w:val="20"/>
                </w:rPr>
                <m:t>}</m:t>
              </m:r>
            </m:oMath>
            <w:r w:rsidRPr="002C59C0">
              <w:rPr>
                <w:rFonts w:ascii="Times New Roman" w:hAnsi="Times New Roman" w:cs="Times New Roman"/>
                <w:sz w:val="20"/>
                <w:szCs w:val="20"/>
              </w:rPr>
              <w:t>;</w:t>
            </w:r>
          </w:p>
          <w:p w:rsidR="006C5EB7" w:rsidRDefault="006C5EB7" w:rsidP="00DE29F6">
            <w:pPr>
              <w:ind w:firstLineChars="350" w:firstLine="700"/>
              <w:rPr>
                <w:rFonts w:ascii="Times New Roman" w:hAnsi="Times New Roman" w:cs="Times New Roman"/>
                <w:sz w:val="20"/>
                <w:szCs w:val="20"/>
              </w:rPr>
            </w:pPr>
            <m:oMath>
              <m:r>
                <w:rPr>
                  <w:rFonts w:ascii="Cambria Math" w:hAnsi="Cambria Math" w:cs="Times New Roman"/>
                  <w:sz w:val="20"/>
                  <w:szCs w:val="20"/>
                </w:rPr>
                <m:t>S←S∪{</m:t>
              </m:r>
              <m:sSup>
                <m:sSupPr>
                  <m:ctrlPr>
                    <w:rPr>
                      <w:rFonts w:ascii="Cambria Math" w:hAnsi="Cambria Math" w:cs="Times New Roman"/>
                      <w:i/>
                      <w:sz w:val="20"/>
                      <w:szCs w:val="20"/>
                    </w:rPr>
                  </m:ctrlPr>
                </m:sSupPr>
                <m:e>
                  <m:r>
                    <w:rPr>
                      <w:rFonts w:ascii="Cambria Math" w:hAnsi="Cambria Math" w:cs="Times New Roman"/>
                      <w:sz w:val="20"/>
                      <w:szCs w:val="20"/>
                    </w:rPr>
                    <m:t>k</m:t>
                  </m:r>
                </m:e>
                <m:sup>
                  <m:r>
                    <w:rPr>
                      <w:rFonts w:ascii="Cambria Math" w:hAnsi="Cambria Math" w:cs="Times New Roman"/>
                      <w:sz w:val="20"/>
                      <w:szCs w:val="20"/>
                    </w:rPr>
                    <m:t>*</m:t>
                  </m:r>
                </m:sup>
              </m:sSup>
              <m:r>
                <w:rPr>
                  <w:rFonts w:ascii="Cambria Math" w:hAnsi="Cambria Math" w:cs="Times New Roman"/>
                  <w:sz w:val="20"/>
                  <w:szCs w:val="20"/>
                </w:rPr>
                <m:t>}</m:t>
              </m:r>
            </m:oMath>
            <w:r w:rsidR="009E496C">
              <w:rPr>
                <w:rFonts w:ascii="Times New Roman" w:hAnsi="Times New Roman" w:cs="Times New Roman"/>
                <w:sz w:val="20"/>
                <w:szCs w:val="20"/>
              </w:rPr>
              <w:t>,</w:t>
            </w:r>
            <m:oMath>
              <m:acc>
                <m:accPr>
                  <m:chr m:val="̅"/>
                  <m:ctrlPr>
                    <w:rPr>
                      <w:rFonts w:ascii="Cambria Math" w:hAnsi="Cambria Math" w:cs="Times New Roman"/>
                      <w:sz w:val="20"/>
                      <w:szCs w:val="20"/>
                    </w:rPr>
                  </m:ctrlPr>
                </m:accPr>
                <m:e>
                  <m:r>
                    <w:rPr>
                      <w:rFonts w:ascii="Cambria Math" w:hAnsi="Cambria Math" w:cs="Times New Roman"/>
                      <w:sz w:val="20"/>
                      <w:szCs w:val="20"/>
                    </w:rPr>
                    <m:t>S</m:t>
                  </m:r>
                </m:e>
              </m:acc>
              <m:r>
                <w:rPr>
                  <w:rFonts w:ascii="Cambria Math" w:hAnsi="Cambria Math" w:cs="Times New Roman"/>
                  <w:sz w:val="20"/>
                  <w:szCs w:val="20"/>
                </w:rPr>
                <m:t>←</m:t>
              </m:r>
              <m:acc>
                <m:accPr>
                  <m:chr m:val="̅"/>
                  <m:ctrlPr>
                    <w:rPr>
                      <w:rFonts w:ascii="Cambria Math" w:hAnsi="Cambria Math" w:cs="Times New Roman"/>
                      <w:sz w:val="20"/>
                      <w:szCs w:val="20"/>
                    </w:rPr>
                  </m:ctrlPr>
                </m:accPr>
                <m:e>
                  <m:r>
                    <w:rPr>
                      <w:rFonts w:ascii="Cambria Math" w:hAnsi="Cambria Math" w:cs="Times New Roman"/>
                      <w:sz w:val="20"/>
                      <w:szCs w:val="20"/>
                    </w:rPr>
                    <m:t>S</m:t>
                  </m:r>
                </m:e>
              </m:acc>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k</m:t>
                  </m:r>
                </m:e>
                <m:sup>
                  <m:r>
                    <w:rPr>
                      <w:rFonts w:ascii="Cambria Math" w:hAnsi="Cambria Math" w:cs="Times New Roman"/>
                      <w:sz w:val="20"/>
                      <w:szCs w:val="20"/>
                    </w:rPr>
                    <m:t>*</m:t>
                  </m:r>
                </m:sup>
              </m:sSup>
              <m:r>
                <w:rPr>
                  <w:rFonts w:ascii="Cambria Math" w:hAnsi="Cambria Math" w:cs="Times New Roman"/>
                  <w:sz w:val="20"/>
                  <w:szCs w:val="20"/>
                </w:rPr>
                <m:t>}</m:t>
              </m:r>
            </m:oMath>
          </w:p>
          <w:p w:rsidR="009E496C" w:rsidRPr="002C59C0" w:rsidRDefault="009E496C" w:rsidP="00DE29F6">
            <w:pPr>
              <w:ind w:firstLineChars="350" w:firstLine="700"/>
              <w:rPr>
                <w:rFonts w:ascii="Times New Roman" w:hAnsi="Times New Roman" w:cs="Times New Roman"/>
                <w:sz w:val="20"/>
                <w:szCs w:val="20"/>
              </w:rPr>
            </w:pPr>
            <w:r>
              <w:rPr>
                <w:rFonts w:ascii="Times New Roman" w:hAnsi="Times New Roman" w:cs="Times New Roman"/>
                <w:sz w:val="20"/>
                <w:szCs w:val="20"/>
              </w:rPr>
              <w:t xml:space="preserve">Update </w:t>
            </w:r>
            <m:oMath>
              <m:r>
                <w:rPr>
                  <w:rFonts w:ascii="Cambria Math" w:hAnsi="Cambria Math" w:cs="Times New Roman"/>
                  <w:sz w:val="20"/>
                  <w:szCs w:val="20"/>
                </w:rPr>
                <m:t>I(Y;S)</m:t>
              </m:r>
            </m:oMath>
            <w:r>
              <w:rPr>
                <w:rFonts w:ascii="Times New Roman" w:hAnsi="Times New Roman" w:cs="Times New Roman" w:hint="eastAsia"/>
                <w:sz w:val="20"/>
                <w:szCs w:val="20"/>
              </w:rPr>
              <w:t xml:space="preserve"> on </w:t>
            </w:r>
            <m:oMath>
              <m:sSub>
                <m:sSubPr>
                  <m:ctrlPr>
                    <w:rPr>
                      <w:rFonts w:ascii="Cambria Math" w:hAnsi="Cambria Math" w:cs="Times New Roman"/>
                      <w:sz w:val="20"/>
                      <w:szCs w:val="20"/>
                    </w:rPr>
                  </m:ctrlPr>
                </m:sSubPr>
                <m:e>
                  <m:r>
                    <w:rPr>
                      <w:rFonts w:ascii="Cambria Math" w:hAnsi="Cambria Math" w:cs="Times New Roman"/>
                      <w:sz w:val="20"/>
                      <w:szCs w:val="20"/>
                    </w:rPr>
                    <m:t>∆I</m:t>
                  </m:r>
                </m:e>
                <m:sub>
                  <m:r>
                    <w:rPr>
                      <w:rFonts w:ascii="Cambria Math" w:hAnsi="Cambria Math" w:cs="Times New Roman"/>
                      <w:sz w:val="20"/>
                      <w:szCs w:val="20"/>
                    </w:rPr>
                    <m:t>S</m:t>
                  </m:r>
                </m:sub>
              </m:sSub>
            </m:oMath>
            <w:r>
              <w:rPr>
                <w:rFonts w:ascii="Times New Roman" w:hAnsi="Times New Roman" w:cs="Times New Roman" w:hint="eastAsia"/>
                <w:sz w:val="20"/>
                <w:szCs w:val="20"/>
              </w:rPr>
              <w:t>.</w:t>
            </w:r>
          </w:p>
          <w:p w:rsidR="006C5EB7" w:rsidRPr="002C59C0" w:rsidRDefault="006C5EB7" w:rsidP="00DE29F6">
            <w:pPr>
              <w:ind w:firstLineChars="350" w:firstLine="700"/>
              <w:rPr>
                <w:rFonts w:ascii="Times New Roman" w:hAnsi="Times New Roman" w:cs="Times New Roman"/>
                <w:sz w:val="20"/>
                <w:szCs w:val="20"/>
              </w:rPr>
            </w:pPr>
            <w:r w:rsidRPr="002C59C0">
              <w:rPr>
                <w:rFonts w:ascii="Times New Roman" w:hAnsi="Times New Roman" w:cs="Times New Roman"/>
                <w:sz w:val="20"/>
                <w:szCs w:val="20"/>
              </w:rPr>
              <w:t>}</w:t>
            </w:r>
          </w:p>
          <w:p w:rsidR="006C5EB7" w:rsidRPr="002C59C0" w:rsidRDefault="006C5EB7" w:rsidP="00DE29F6">
            <w:pPr>
              <w:rPr>
                <w:rFonts w:ascii="Times New Roman" w:hAnsi="Times New Roman" w:cs="Times New Roman"/>
                <w:sz w:val="20"/>
                <w:szCs w:val="20"/>
              </w:rPr>
            </w:pPr>
            <w:r w:rsidRPr="002C59C0">
              <w:rPr>
                <w:rFonts w:ascii="Times New Roman" w:hAnsi="Times New Roman" w:cs="Times New Roman"/>
                <w:sz w:val="20"/>
                <w:szCs w:val="20"/>
              </w:rPr>
              <w:lastRenderedPageBreak/>
              <w:t xml:space="preserve">Step 5: </w:t>
            </w:r>
            <m:oMath>
              <m:sSub>
                <m:sSubPr>
                  <m:ctrlPr>
                    <w:rPr>
                      <w:rFonts w:ascii="Cambria Math" w:hAnsi="Cambria Math" w:cs="Times New Roman"/>
                      <w:sz w:val="20"/>
                      <w:szCs w:val="20"/>
                    </w:rPr>
                  </m:ctrlPr>
                </m:sSubPr>
                <m:e>
                  <m:r>
                    <w:rPr>
                      <w:rFonts w:ascii="Cambria Math" w:hAnsi="Cambria Math" w:cs="Times New Roman"/>
                      <w:sz w:val="20"/>
                      <w:szCs w:val="20"/>
                    </w:rPr>
                    <m:t>S</m:t>
                  </m:r>
                </m:e>
                <m:sub>
                  <m:r>
                    <w:rPr>
                      <w:rFonts w:ascii="Cambria Math" w:hAnsi="Cambria Math" w:cs="Times New Roman"/>
                      <w:sz w:val="20"/>
                      <w:szCs w:val="20"/>
                    </w:rPr>
                    <m:t>U∪∆U</m:t>
                  </m:r>
                </m:sub>
              </m:sSub>
              <m:r>
                <w:rPr>
                  <w:rFonts w:ascii="Cambria Math" w:hAnsi="Cambria Math" w:cs="Times New Roman"/>
                  <w:sz w:val="20"/>
                  <w:szCs w:val="20"/>
                </w:rPr>
                <m:t>←S</m:t>
              </m:r>
            </m:oMath>
          </w:p>
          <w:p w:rsidR="006C5EB7" w:rsidRPr="002C59C0" w:rsidRDefault="006C5EB7" w:rsidP="00DE29F6">
            <w:pPr>
              <w:rPr>
                <w:rFonts w:ascii="Times New Roman" w:hAnsi="Times New Roman" w:cs="Times New Roman"/>
                <w:sz w:val="20"/>
                <w:szCs w:val="20"/>
              </w:rPr>
            </w:pPr>
            <w:r w:rsidRPr="002C59C0">
              <w:rPr>
                <w:rFonts w:ascii="Times New Roman" w:hAnsi="Times New Roman" w:cs="Times New Roman"/>
                <w:sz w:val="20"/>
                <w:szCs w:val="20"/>
              </w:rPr>
              <w:t xml:space="preserve">Step 6: Return </w:t>
            </w:r>
            <m:oMath>
              <m:sSub>
                <m:sSubPr>
                  <m:ctrlPr>
                    <w:rPr>
                      <w:rFonts w:ascii="Cambria Math" w:hAnsi="Cambria Math" w:cs="Times New Roman"/>
                      <w:sz w:val="20"/>
                      <w:szCs w:val="20"/>
                    </w:rPr>
                  </m:ctrlPr>
                </m:sSubPr>
                <m:e>
                  <m:r>
                    <w:rPr>
                      <w:rFonts w:ascii="Cambria Math" w:hAnsi="Cambria Math" w:cs="Times New Roman"/>
                      <w:sz w:val="20"/>
                      <w:szCs w:val="20"/>
                    </w:rPr>
                    <m:t>S</m:t>
                  </m:r>
                </m:e>
                <m:sub>
                  <m:r>
                    <w:rPr>
                      <w:rFonts w:ascii="Cambria Math" w:hAnsi="Cambria Math" w:cs="Times New Roman"/>
                      <w:sz w:val="20"/>
                      <w:szCs w:val="20"/>
                    </w:rPr>
                    <m:t>U∪∆U</m:t>
                  </m:r>
                </m:sub>
              </m:sSub>
            </m:oMath>
            <w:r w:rsidRPr="002C59C0">
              <w:rPr>
                <w:rFonts w:ascii="Times New Roman" w:hAnsi="Times New Roman" w:cs="Times New Roman"/>
                <w:sz w:val="20"/>
                <w:szCs w:val="20"/>
              </w:rPr>
              <w:t>.</w:t>
            </w:r>
          </w:p>
        </w:tc>
      </w:tr>
    </w:tbl>
    <w:p w:rsidR="006C5EB7" w:rsidRPr="002C59C0" w:rsidRDefault="006C5EB7" w:rsidP="006C5EB7">
      <w:pPr>
        <w:rPr>
          <w:rFonts w:ascii="Times New Roman" w:hAnsi="Times New Roman" w:cs="Times New Roman"/>
          <w:sz w:val="20"/>
          <w:szCs w:val="20"/>
        </w:rPr>
      </w:pPr>
    </w:p>
    <w:p w:rsidR="00E05C37" w:rsidRPr="002C59C0" w:rsidRDefault="007A4447" w:rsidP="006C5EB7">
      <w:pPr>
        <w:rPr>
          <w:rFonts w:ascii="Times New Roman" w:hAnsi="Times New Roman" w:cs="Times New Roman"/>
          <w:sz w:val="28"/>
          <w:szCs w:val="28"/>
        </w:rPr>
      </w:pPr>
      <w:r w:rsidRPr="002C59C0">
        <w:rPr>
          <w:rFonts w:ascii="Times New Roman" w:hAnsi="Times New Roman" w:cs="Times New Roman"/>
          <w:sz w:val="28"/>
          <w:szCs w:val="28"/>
        </w:rPr>
        <w:t>3.</w:t>
      </w:r>
      <w:ins w:id="119" w:author="Happy" w:date="2018-10-29T20:50:00Z">
        <w:r w:rsidR="005C2BBB">
          <w:rPr>
            <w:rFonts w:ascii="Times New Roman" w:hAnsi="Times New Roman" w:cs="Times New Roman"/>
            <w:sz w:val="28"/>
            <w:szCs w:val="28"/>
          </w:rPr>
          <w:t>4</w:t>
        </w:r>
      </w:ins>
      <w:del w:id="120" w:author="Happy" w:date="2018-10-29T20:50:00Z">
        <w:r w:rsidRPr="002C59C0" w:rsidDel="005C2BBB">
          <w:rPr>
            <w:rFonts w:ascii="Times New Roman" w:hAnsi="Times New Roman" w:cs="Times New Roman"/>
            <w:sz w:val="28"/>
            <w:szCs w:val="28"/>
          </w:rPr>
          <w:delText>5</w:delText>
        </w:r>
      </w:del>
      <w:r w:rsidR="00F77293" w:rsidRPr="002C59C0">
        <w:rPr>
          <w:rFonts w:ascii="Times New Roman" w:hAnsi="Times New Roman" w:cs="Times New Roman"/>
          <w:sz w:val="28"/>
          <w:szCs w:val="28"/>
        </w:rPr>
        <w:t xml:space="preserve"> </w:t>
      </w:r>
      <w:r w:rsidR="00E63148" w:rsidRPr="00E63148">
        <w:rPr>
          <w:rFonts w:ascii="Times New Roman" w:hAnsi="Times New Roman" w:cs="Times New Roman"/>
          <w:sz w:val="28"/>
          <w:szCs w:val="28"/>
        </w:rPr>
        <w:t>Scalability Analysis</w:t>
      </w:r>
    </w:p>
    <w:p w:rsidR="008A27B2" w:rsidRPr="002C59C0" w:rsidRDefault="00E63148" w:rsidP="00455967">
      <w:pPr>
        <w:ind w:firstLine="420"/>
        <w:rPr>
          <w:rFonts w:ascii="Times New Roman" w:hAnsi="Times New Roman" w:cs="Times New Roman"/>
          <w:sz w:val="20"/>
          <w:szCs w:val="20"/>
        </w:rPr>
      </w:pPr>
      <w:r w:rsidRPr="00E63148">
        <w:rPr>
          <w:rFonts w:ascii="Times New Roman" w:hAnsi="Times New Roman" w:cs="Times New Roman"/>
          <w:sz w:val="20"/>
          <w:szCs w:val="20"/>
        </w:rPr>
        <w:t>The time complexity of the algorithm is shown in Table 1. The main step of I-</w:t>
      </w:r>
      <w:proofErr w:type="spellStart"/>
      <w:r w:rsidRPr="00E63148">
        <w:rPr>
          <w:rFonts w:ascii="Times New Roman" w:hAnsi="Times New Roman" w:cs="Times New Roman"/>
          <w:sz w:val="20"/>
          <w:szCs w:val="20"/>
        </w:rPr>
        <w:t>mRMR</w:t>
      </w:r>
      <w:proofErr w:type="spellEnd"/>
      <w:r w:rsidRPr="00E63148">
        <w:rPr>
          <w:rFonts w:ascii="Times New Roman" w:hAnsi="Times New Roman" w:cs="Times New Roman"/>
          <w:sz w:val="20"/>
          <w:szCs w:val="20"/>
        </w:rPr>
        <w:t xml:space="preserve"> is to find the Incremental Key Instance Set</w:t>
      </w:r>
      <w:r w:rsidR="0035173A" w:rsidRPr="002C59C0">
        <w:rPr>
          <w:rFonts w:ascii="Times New Roman" w:hAnsi="Times New Roman" w:cs="Times New Roman"/>
          <w:sz w:val="20"/>
          <w:szCs w:val="20"/>
        </w:rPr>
        <w:t xml:space="preserve"> </w:t>
      </w:r>
      <m:oMath>
        <m:sSub>
          <m:sSubPr>
            <m:ctrlPr>
              <w:rPr>
                <w:rFonts w:ascii="Cambria Math" w:hAnsi="Cambria Math" w:cs="Times New Roman"/>
                <w:sz w:val="20"/>
                <w:szCs w:val="20"/>
              </w:rPr>
            </m:ctrlPr>
          </m:sSubPr>
          <m:e>
            <m:r>
              <w:rPr>
                <w:rFonts w:ascii="Cambria Math" w:hAnsi="Cambria Math" w:cs="Times New Roman"/>
                <w:sz w:val="20"/>
                <w:szCs w:val="20"/>
              </w:rPr>
              <m:t>∆I</m:t>
            </m:r>
          </m:e>
          <m:sub>
            <m:r>
              <w:rPr>
                <w:rFonts w:ascii="Cambria Math" w:hAnsi="Cambria Math" w:cs="Times New Roman"/>
                <w:sz w:val="20"/>
                <w:szCs w:val="20"/>
              </w:rPr>
              <m:t>S</m:t>
            </m:r>
          </m:sub>
        </m:sSub>
      </m:oMath>
      <w:r w:rsidR="00D34DF5" w:rsidRPr="002C59C0">
        <w:rPr>
          <w:rFonts w:ascii="Times New Roman" w:hAnsi="Times New Roman" w:cs="Times New Roman"/>
          <w:sz w:val="20"/>
          <w:szCs w:val="20"/>
        </w:rPr>
        <w:t>,</w:t>
      </w:r>
      <w:r w:rsidR="00B06226" w:rsidRPr="002C59C0">
        <w:rPr>
          <w:rFonts w:ascii="Times New Roman" w:hAnsi="Times New Roman" w:cs="Times New Roman"/>
          <w:sz w:val="20"/>
          <w:szCs w:val="20"/>
        </w:rPr>
        <w:t xml:space="preserve"> </w:t>
      </w:r>
      <w:r w:rsidRPr="00E63148">
        <w:rPr>
          <w:rFonts w:ascii="Times New Roman" w:hAnsi="Times New Roman" w:cs="Times New Roman"/>
          <w:sz w:val="20"/>
          <w:szCs w:val="20"/>
        </w:rPr>
        <w:t>which gradually decreases the computation of choosing new representative features.</w:t>
      </w:r>
      <w:r w:rsidR="00B706F0" w:rsidRPr="002C59C0">
        <w:rPr>
          <w:rFonts w:ascii="Times New Roman" w:hAnsi="Times New Roman" w:cs="Times New Roman"/>
          <w:sz w:val="20"/>
          <w:szCs w:val="20"/>
        </w:rPr>
        <w:t xml:space="preserve"> </w:t>
      </w:r>
    </w:p>
    <w:p w:rsidR="00FA14D7" w:rsidRPr="00E63148" w:rsidRDefault="00E63148" w:rsidP="00455967">
      <w:pPr>
        <w:ind w:firstLine="420"/>
        <w:rPr>
          <w:rFonts w:ascii="Times New Roman" w:hAnsi="Times New Roman" w:cs="Times New Roman"/>
          <w:i/>
          <w:sz w:val="20"/>
          <w:szCs w:val="20"/>
        </w:rPr>
      </w:pPr>
      <w:r w:rsidRPr="00E63148">
        <w:rPr>
          <w:rFonts w:ascii="Times New Roman" w:hAnsi="Times New Roman" w:cs="Times New Roman"/>
          <w:sz w:val="20"/>
          <w:szCs w:val="20"/>
        </w:rPr>
        <w:t>From Table 1, it is to see that When the dimension of the datasets is high, the time complexity of I-</w:t>
      </w:r>
      <w:proofErr w:type="spellStart"/>
      <w:r w:rsidRPr="00E63148">
        <w:rPr>
          <w:rFonts w:ascii="Times New Roman" w:hAnsi="Times New Roman" w:cs="Times New Roman"/>
          <w:sz w:val="20"/>
          <w:szCs w:val="20"/>
        </w:rPr>
        <w:t>mRMR</w:t>
      </w:r>
      <w:proofErr w:type="spellEnd"/>
      <w:r w:rsidRPr="00E63148">
        <w:rPr>
          <w:rFonts w:ascii="Times New Roman" w:hAnsi="Times New Roman" w:cs="Times New Roman"/>
          <w:sz w:val="20"/>
          <w:szCs w:val="20"/>
        </w:rPr>
        <w:t xml:space="preserve"> is</w:t>
      </w:r>
      <w:r>
        <w:rPr>
          <w:rFonts w:ascii="Times New Roman" w:hAnsi="Times New Roman" w:cs="Times New Roman"/>
          <w:sz w:val="20"/>
          <w:szCs w:val="20"/>
        </w:rPr>
        <w:t xml:space="preserve"> </w:t>
      </w:r>
      <m:oMath>
        <m:r>
          <m:rPr>
            <m:sty m:val="p"/>
          </m:rPr>
          <w:rPr>
            <w:rFonts w:ascii="Cambria Math" w:hAnsi="Cambria Math" w:cs="Times New Roman"/>
            <w:sz w:val="20"/>
            <w:szCs w:val="20"/>
          </w:rPr>
          <m:t>O(|</m:t>
        </m:r>
        <m:sSub>
          <m:sSubPr>
            <m:ctrlPr>
              <w:rPr>
                <w:rFonts w:ascii="Cambria Math" w:hAnsi="Cambria Math" w:cs="Times New Roman"/>
                <w:sz w:val="20"/>
                <w:szCs w:val="20"/>
              </w:rPr>
            </m:ctrlPr>
          </m:sSubPr>
          <m:e>
            <m:r>
              <w:rPr>
                <w:rFonts w:ascii="Cambria Math" w:hAnsi="Cambria Math" w:cs="Times New Roman"/>
                <w:sz w:val="20"/>
                <w:szCs w:val="20"/>
              </w:rPr>
              <m:t>∆I</m:t>
            </m:r>
          </m:e>
          <m:sub>
            <m:r>
              <w:rPr>
                <w:rFonts w:ascii="Cambria Math" w:hAnsi="Cambria Math" w:cs="Times New Roman"/>
                <w:sz w:val="20"/>
                <w:szCs w:val="20"/>
              </w:rPr>
              <m:t>S</m:t>
            </m:r>
          </m:sub>
        </m:sSub>
        <m:r>
          <m:rPr>
            <m:sty m:val="p"/>
          </m:rPr>
          <w:rPr>
            <w:rFonts w:ascii="Cambria Math" w:hAnsi="Cambria Math" w:cs="Times New Roman"/>
            <w:sz w:val="20"/>
            <w:szCs w:val="20"/>
          </w:rPr>
          <m:t>|(</m:t>
        </m:r>
        <m:func>
          <m:funcPr>
            <m:ctrlPr>
              <w:rPr>
                <w:rFonts w:ascii="Cambria Math" w:hAnsi="Cambria Math" w:cs="Times New Roman"/>
                <w:sz w:val="20"/>
                <w:szCs w:val="20"/>
              </w:rPr>
            </m:ctrlPr>
          </m:funcPr>
          <m:fName>
            <m:r>
              <m:rPr>
                <m:sty m:val="p"/>
              </m:rPr>
              <w:rPr>
                <w:rFonts w:ascii="Cambria Math" w:hAnsi="Cambria Math" w:cs="Times New Roman"/>
                <w:sz w:val="20"/>
                <w:szCs w:val="20"/>
              </w:rPr>
              <m:t>log</m:t>
            </m:r>
          </m:fName>
          <m:e>
            <m:d>
              <m:dPr>
                <m:begChr m:val="|"/>
                <m:endChr m:val="|"/>
                <m:ctrlPr>
                  <w:rPr>
                    <w:rFonts w:ascii="Cambria Math" w:hAnsi="Cambria Math" w:cs="Times New Roman"/>
                    <w:sz w:val="20"/>
                    <w:szCs w:val="20"/>
                  </w:rPr>
                </m:ctrlPr>
              </m:dPr>
              <m:e>
                <m:sSub>
                  <m:sSubPr>
                    <m:ctrlPr>
                      <w:rPr>
                        <w:rFonts w:ascii="Cambria Math" w:hAnsi="Cambria Math" w:cs="Times New Roman"/>
                        <w:sz w:val="20"/>
                        <w:szCs w:val="20"/>
                      </w:rPr>
                    </m:ctrlPr>
                  </m:sSubPr>
                  <m:e>
                    <m:r>
                      <w:rPr>
                        <w:rFonts w:ascii="Cambria Math" w:hAnsi="Cambria Math" w:cs="Times New Roman"/>
                        <w:sz w:val="20"/>
                        <w:szCs w:val="20"/>
                      </w:rPr>
                      <m:t>∆I</m:t>
                    </m:r>
                  </m:e>
                  <m:sub>
                    <m:r>
                      <w:rPr>
                        <w:rFonts w:ascii="Cambria Math" w:hAnsi="Cambria Math" w:cs="Times New Roman"/>
                        <w:sz w:val="20"/>
                        <w:szCs w:val="20"/>
                      </w:rPr>
                      <m:t>S</m:t>
                    </m:r>
                  </m:sub>
                </m:sSub>
              </m:e>
            </m:d>
          </m:e>
        </m:func>
        <m:r>
          <m:rPr>
            <m:sty m:val="p"/>
          </m:rPr>
          <w:rPr>
            <w:rFonts w:ascii="Cambria Math" w:hAnsi="Cambria Math" w:cs="Times New Roman"/>
            <w:sz w:val="20"/>
            <w:szCs w:val="20"/>
          </w:rPr>
          <m:t>)|F-S||S|)</m:t>
        </m:r>
      </m:oMath>
      <w:r w:rsidRPr="00E63148">
        <w:rPr>
          <w:rFonts w:ascii="Times New Roman" w:hAnsi="Times New Roman" w:cs="Times New Roman"/>
          <w:sz w:val="20"/>
          <w:szCs w:val="20"/>
        </w:rPr>
        <w:t>. Comparing with the time complexity of mRMR, I-mRMR spends less time because</w:t>
      </w:r>
      <w:r>
        <w:rPr>
          <w:rFonts w:ascii="Times New Roman" w:hAnsi="Times New Roman" w:cs="Times New Roman"/>
          <w:sz w:val="20"/>
          <w:szCs w:val="20"/>
        </w:rPr>
        <w:t xml:space="preserve"> </w:t>
      </w:r>
      <m:oMath>
        <m:sSub>
          <m:sSubPr>
            <m:ctrlPr>
              <w:rPr>
                <w:rFonts w:ascii="Cambria Math" w:hAnsi="Cambria Math" w:cs="Times New Roman"/>
                <w:sz w:val="20"/>
                <w:szCs w:val="20"/>
              </w:rPr>
            </m:ctrlPr>
          </m:sSubPr>
          <m:e>
            <m:r>
              <w:rPr>
                <w:rFonts w:ascii="Cambria Math" w:hAnsi="Cambria Math" w:cs="Times New Roman"/>
                <w:sz w:val="20"/>
                <w:szCs w:val="20"/>
              </w:rPr>
              <m:t>∆I</m:t>
            </m:r>
          </m:e>
          <m:sub>
            <m:r>
              <w:rPr>
                <w:rFonts w:ascii="Cambria Math" w:hAnsi="Cambria Math" w:cs="Times New Roman"/>
                <w:sz w:val="20"/>
                <w:szCs w:val="20"/>
              </w:rPr>
              <m:t>S</m:t>
            </m:r>
          </m:sub>
        </m:sSub>
      </m:oMath>
      <w:r>
        <w:rPr>
          <w:rFonts w:ascii="Times New Roman" w:hAnsi="Times New Roman" w:cs="Times New Roman" w:hint="eastAsia"/>
          <w:sz w:val="20"/>
          <w:szCs w:val="20"/>
        </w:rPr>
        <w:t xml:space="preserve"> </w:t>
      </w:r>
      <w:r w:rsidRPr="00E63148">
        <w:rPr>
          <w:rFonts w:ascii="Times New Roman" w:hAnsi="Times New Roman" w:cs="Times New Roman"/>
          <w:sz w:val="20"/>
          <w:szCs w:val="20"/>
        </w:rPr>
        <w:t>is far smaller than</w:t>
      </w:r>
      <w:r>
        <w:rPr>
          <w:rFonts w:ascii="Times New Roman" w:hAnsi="Times New Roman" w:cs="Times New Roman"/>
          <w:sz w:val="20"/>
          <w:szCs w:val="20"/>
        </w:rPr>
        <w:t xml:space="preserve"> </w:t>
      </w:r>
      <m:oMath>
        <m:d>
          <m:dPr>
            <m:begChr m:val="|"/>
            <m:endChr m:val="|"/>
            <m:ctrlPr>
              <w:rPr>
                <w:rFonts w:ascii="Cambria Math" w:hAnsi="Cambria Math" w:cs="Times New Roman"/>
                <w:i/>
                <w:sz w:val="20"/>
                <w:szCs w:val="20"/>
              </w:rPr>
            </m:ctrlPr>
          </m:dPr>
          <m:e>
            <m:r>
              <w:rPr>
                <w:rFonts w:ascii="Cambria Math" w:hAnsi="Cambria Math" w:cs="Times New Roman"/>
                <w:sz w:val="20"/>
                <w:szCs w:val="20"/>
              </w:rPr>
              <m:t>U</m:t>
            </m:r>
          </m:e>
        </m:d>
        <m:r>
          <w:rPr>
            <w:rFonts w:ascii="Cambria Math" w:hAnsi="Cambria Math" w:cs="Times New Roman"/>
            <w:sz w:val="20"/>
            <w:szCs w:val="20"/>
          </w:rPr>
          <m:t>+</m:t>
        </m:r>
        <m:d>
          <m:dPr>
            <m:begChr m:val="|"/>
            <m:endChr m:val="|"/>
            <m:ctrlPr>
              <w:rPr>
                <w:rFonts w:ascii="Cambria Math" w:hAnsi="Cambria Math" w:cs="Times New Roman"/>
                <w:i/>
                <w:sz w:val="20"/>
                <w:szCs w:val="20"/>
              </w:rPr>
            </m:ctrlPr>
          </m:dPr>
          <m:e>
            <m:r>
              <w:rPr>
                <w:rFonts w:ascii="Cambria Math" w:hAnsi="Cambria Math" w:cs="Times New Roman"/>
                <w:sz w:val="20"/>
                <w:szCs w:val="20"/>
              </w:rPr>
              <m:t>∆U</m:t>
            </m:r>
          </m:e>
        </m:d>
      </m:oMath>
      <w:r w:rsidR="00CE249C">
        <w:rPr>
          <w:rFonts w:ascii="Times New Roman" w:hAnsi="Times New Roman" w:cs="Times New Roman" w:hint="eastAsia"/>
          <w:sz w:val="20"/>
          <w:szCs w:val="20"/>
        </w:rPr>
        <w:t>。</w:t>
      </w:r>
      <w:r w:rsidRPr="00E63148">
        <w:rPr>
          <w:rFonts w:ascii="Times New Roman" w:hAnsi="Times New Roman" w:cs="Times New Roman"/>
          <w:sz w:val="20"/>
          <w:szCs w:val="20"/>
        </w:rPr>
        <w:t xml:space="preserve">In the following numerical experimental part, we experimentally </w:t>
      </w:r>
      <w:proofErr w:type="spellStart"/>
      <w:r w:rsidRPr="00E63148">
        <w:rPr>
          <w:rFonts w:ascii="Times New Roman" w:hAnsi="Times New Roman" w:cs="Times New Roman"/>
          <w:sz w:val="20"/>
          <w:szCs w:val="20"/>
        </w:rPr>
        <w:t>demosntrate</w:t>
      </w:r>
      <w:proofErr w:type="spellEnd"/>
      <w:r w:rsidRPr="00E63148">
        <w:rPr>
          <w:rFonts w:ascii="Times New Roman" w:hAnsi="Times New Roman" w:cs="Times New Roman"/>
          <w:sz w:val="20"/>
          <w:szCs w:val="20"/>
        </w:rPr>
        <w:t xml:space="preserve"> the efficiency of I-</w:t>
      </w:r>
      <w:proofErr w:type="spellStart"/>
      <w:r w:rsidRPr="00E63148">
        <w:rPr>
          <w:rFonts w:ascii="Times New Roman" w:hAnsi="Times New Roman" w:cs="Times New Roman"/>
          <w:sz w:val="20"/>
          <w:szCs w:val="20"/>
        </w:rPr>
        <w:t>mRMR</w:t>
      </w:r>
      <w:proofErr w:type="spellEnd"/>
      <w:r w:rsidRPr="00E63148">
        <w:rPr>
          <w:rFonts w:ascii="Times New Roman" w:hAnsi="Times New Roman" w:cs="Times New Roman"/>
          <w:sz w:val="20"/>
          <w:szCs w:val="20"/>
        </w:rPr>
        <w:t>.</w:t>
      </w:r>
    </w:p>
    <w:p w:rsidR="00A70C15" w:rsidRPr="002C59C0" w:rsidRDefault="00A70C15" w:rsidP="00A70C15">
      <w:pPr>
        <w:jc w:val="center"/>
        <w:rPr>
          <w:rFonts w:ascii="Times New Roman" w:hAnsi="Times New Roman" w:cs="Times New Roman"/>
          <w:sz w:val="20"/>
          <w:szCs w:val="20"/>
        </w:rPr>
      </w:pPr>
      <w:r w:rsidRPr="002C59C0">
        <w:rPr>
          <w:rFonts w:ascii="Times New Roman" w:hAnsi="Times New Roman" w:cs="Times New Roman" w:hint="cs"/>
          <w:sz w:val="20"/>
          <w:szCs w:val="20"/>
        </w:rPr>
        <w:t>Table</w:t>
      </w:r>
      <w:r w:rsidR="00D04263" w:rsidRPr="002C59C0">
        <w:rPr>
          <w:rFonts w:ascii="Times New Roman" w:hAnsi="Times New Roman" w:cs="Times New Roman" w:hint="cs"/>
          <w:sz w:val="20"/>
          <w:szCs w:val="20"/>
        </w:rPr>
        <w:t xml:space="preserve"> 1</w:t>
      </w:r>
      <w:r w:rsidRPr="002C59C0">
        <w:rPr>
          <w:rFonts w:ascii="Times New Roman" w:hAnsi="Times New Roman" w:cs="Times New Roman" w:hint="cs"/>
          <w:sz w:val="20"/>
          <w:szCs w:val="20"/>
        </w:rPr>
        <w:t xml:space="preserve">: </w:t>
      </w:r>
      <w:r w:rsidRPr="002C59C0">
        <w:rPr>
          <w:rFonts w:ascii="Times New Roman" w:hAnsi="Times New Roman" w:cs="Times New Roman"/>
          <w:sz w:val="20"/>
          <w:szCs w:val="20"/>
        </w:rPr>
        <w:t>Time complexity of the algorithm</w:t>
      </w:r>
    </w:p>
    <w:tbl>
      <w:tblPr>
        <w:tblStyle w:val="a8"/>
        <w:tblW w:w="0" w:type="auto"/>
        <w:tblInd w:w="562" w:type="dxa"/>
        <w:tblLook w:val="04A0" w:firstRow="1" w:lastRow="0" w:firstColumn="1" w:lastColumn="0" w:noHBand="0" w:noVBand="1"/>
      </w:tblPr>
      <w:tblGrid>
        <w:gridCol w:w="1276"/>
        <w:gridCol w:w="4961"/>
      </w:tblGrid>
      <w:tr w:rsidR="002C59C0" w:rsidRPr="002C59C0" w:rsidTr="00F4043D">
        <w:tc>
          <w:tcPr>
            <w:tcW w:w="1276" w:type="dxa"/>
          </w:tcPr>
          <w:p w:rsidR="00FD686C" w:rsidRPr="002C59C0" w:rsidRDefault="00FD686C" w:rsidP="00FD686C">
            <w:pPr>
              <w:jc w:val="center"/>
              <w:rPr>
                <w:rFonts w:ascii="Times New Roman" w:hAnsi="Times New Roman" w:cs="Times New Roman"/>
                <w:sz w:val="16"/>
                <w:szCs w:val="16"/>
              </w:rPr>
            </w:pPr>
            <w:r w:rsidRPr="002C59C0">
              <w:rPr>
                <w:rFonts w:ascii="Times New Roman" w:hAnsi="Times New Roman" w:cs="Times New Roman" w:hint="eastAsia"/>
                <w:sz w:val="16"/>
                <w:szCs w:val="16"/>
              </w:rPr>
              <w:t>Algorithm</w:t>
            </w:r>
          </w:p>
        </w:tc>
        <w:tc>
          <w:tcPr>
            <w:tcW w:w="4961" w:type="dxa"/>
          </w:tcPr>
          <w:p w:rsidR="00FD686C" w:rsidRPr="002C59C0" w:rsidRDefault="00FD686C" w:rsidP="00FD686C">
            <w:pPr>
              <w:jc w:val="center"/>
              <w:rPr>
                <w:rFonts w:ascii="Times New Roman" w:hAnsi="Times New Roman" w:cs="Times New Roman"/>
                <w:sz w:val="16"/>
                <w:szCs w:val="16"/>
              </w:rPr>
            </w:pPr>
            <w:r w:rsidRPr="002C59C0">
              <w:rPr>
                <w:rFonts w:ascii="Times New Roman" w:hAnsi="Times New Roman" w:cs="Times New Roman" w:hint="eastAsia"/>
                <w:sz w:val="16"/>
                <w:szCs w:val="16"/>
              </w:rPr>
              <w:t>T</w:t>
            </w:r>
            <w:r w:rsidRPr="002C59C0">
              <w:rPr>
                <w:rFonts w:ascii="Times New Roman" w:hAnsi="Times New Roman" w:cs="Times New Roman"/>
                <w:sz w:val="16"/>
                <w:szCs w:val="16"/>
              </w:rPr>
              <w:t>i</w:t>
            </w:r>
            <w:r w:rsidRPr="002C59C0">
              <w:rPr>
                <w:rFonts w:ascii="Times New Roman" w:hAnsi="Times New Roman" w:cs="Times New Roman" w:hint="eastAsia"/>
                <w:sz w:val="16"/>
                <w:szCs w:val="16"/>
              </w:rPr>
              <w:t xml:space="preserve">me </w:t>
            </w:r>
            <w:r w:rsidRPr="002C59C0">
              <w:rPr>
                <w:rFonts w:ascii="Times New Roman" w:hAnsi="Times New Roman" w:cs="Times New Roman"/>
                <w:sz w:val="16"/>
                <w:szCs w:val="16"/>
              </w:rPr>
              <w:t>Complexity</w:t>
            </w:r>
          </w:p>
        </w:tc>
      </w:tr>
      <w:tr w:rsidR="002C59C0" w:rsidRPr="002C59C0" w:rsidTr="00F4043D">
        <w:tc>
          <w:tcPr>
            <w:tcW w:w="1276" w:type="dxa"/>
          </w:tcPr>
          <w:p w:rsidR="00FD686C" w:rsidRPr="002C59C0" w:rsidRDefault="00FD686C" w:rsidP="00FD686C">
            <w:pPr>
              <w:jc w:val="center"/>
              <w:rPr>
                <w:rFonts w:ascii="Times New Roman" w:hAnsi="Times New Roman" w:cs="Times New Roman"/>
                <w:sz w:val="16"/>
                <w:szCs w:val="16"/>
              </w:rPr>
            </w:pPr>
            <w:proofErr w:type="spellStart"/>
            <w:r w:rsidRPr="002C59C0">
              <w:rPr>
                <w:rFonts w:ascii="Times New Roman" w:hAnsi="Times New Roman" w:cs="Times New Roman" w:hint="eastAsia"/>
                <w:sz w:val="16"/>
                <w:szCs w:val="16"/>
              </w:rPr>
              <w:t>mRMR</w:t>
            </w:r>
            <w:proofErr w:type="spellEnd"/>
          </w:p>
        </w:tc>
        <w:tc>
          <w:tcPr>
            <w:tcW w:w="4961" w:type="dxa"/>
          </w:tcPr>
          <w:p w:rsidR="00FD686C" w:rsidRPr="002C59C0" w:rsidRDefault="00FD686C" w:rsidP="00FD686C">
            <w:pPr>
              <w:jc w:val="center"/>
              <w:rPr>
                <w:rFonts w:ascii="Times New Roman" w:hAnsi="Times New Roman" w:cs="Times New Roman"/>
                <w:sz w:val="16"/>
                <w:szCs w:val="16"/>
              </w:rPr>
            </w:pPr>
            <m:oMathPara>
              <m:oMath>
                <m:r>
                  <w:rPr>
                    <w:rFonts w:ascii="Cambria Math" w:hAnsi="Cambria Math" w:cs="Times New Roman"/>
                    <w:sz w:val="16"/>
                    <w:szCs w:val="16"/>
                  </w:rPr>
                  <m:t>O(|U+∆U|</m:t>
                </m:r>
                <m:func>
                  <m:funcPr>
                    <m:ctrlPr>
                      <w:rPr>
                        <w:rFonts w:ascii="Cambria Math" w:hAnsi="Cambria Math" w:cs="Times New Roman"/>
                        <w:sz w:val="16"/>
                        <w:szCs w:val="16"/>
                      </w:rPr>
                    </m:ctrlPr>
                  </m:funcPr>
                  <m:fName>
                    <m:r>
                      <m:rPr>
                        <m:sty m:val="p"/>
                      </m:rPr>
                      <w:rPr>
                        <w:rFonts w:ascii="Cambria Math" w:hAnsi="Cambria Math" w:cs="Times New Roman"/>
                        <w:sz w:val="16"/>
                        <w:szCs w:val="16"/>
                      </w:rPr>
                      <m:t>log</m:t>
                    </m:r>
                  </m:fName>
                  <m:e>
                    <m:r>
                      <w:rPr>
                        <w:rFonts w:ascii="Cambria Math" w:hAnsi="Cambria Math" w:cs="Times New Roman"/>
                        <w:sz w:val="16"/>
                        <w:szCs w:val="16"/>
                      </w:rPr>
                      <m:t>|U+∆U|</m:t>
                    </m:r>
                  </m:e>
                </m:func>
                <m:r>
                  <w:rPr>
                    <w:rFonts w:ascii="Cambria Math" w:hAnsi="Cambria Math" w:cs="Times New Roman"/>
                    <w:sz w:val="16"/>
                    <w:szCs w:val="16"/>
                  </w:rPr>
                  <m:t>)</m:t>
                </m:r>
              </m:oMath>
            </m:oMathPara>
          </w:p>
        </w:tc>
      </w:tr>
      <w:tr w:rsidR="002C59C0" w:rsidRPr="002C59C0" w:rsidTr="00F4043D">
        <w:tc>
          <w:tcPr>
            <w:tcW w:w="1276" w:type="dxa"/>
          </w:tcPr>
          <w:p w:rsidR="00FD686C" w:rsidRPr="002C59C0" w:rsidRDefault="00FB3C49" w:rsidP="00FD686C">
            <w:pPr>
              <w:jc w:val="center"/>
              <w:rPr>
                <w:rFonts w:ascii="Times New Roman" w:hAnsi="Times New Roman" w:cs="Times New Roman"/>
                <w:sz w:val="16"/>
                <w:szCs w:val="16"/>
              </w:rPr>
            </w:pPr>
            <w:r w:rsidRPr="002C59C0">
              <w:rPr>
                <w:rFonts w:ascii="Times New Roman" w:hAnsi="Times New Roman" w:cs="Times New Roman" w:hint="eastAsia"/>
                <w:sz w:val="16"/>
                <w:szCs w:val="16"/>
              </w:rPr>
              <w:t>I-</w:t>
            </w:r>
            <w:proofErr w:type="spellStart"/>
            <w:r w:rsidRPr="002C59C0">
              <w:rPr>
                <w:rFonts w:ascii="Times New Roman" w:hAnsi="Times New Roman" w:cs="Times New Roman" w:hint="eastAsia"/>
                <w:sz w:val="16"/>
                <w:szCs w:val="16"/>
              </w:rPr>
              <w:t>mRMR</w:t>
            </w:r>
            <w:proofErr w:type="spellEnd"/>
          </w:p>
        </w:tc>
        <w:tc>
          <w:tcPr>
            <w:tcW w:w="4961" w:type="dxa"/>
          </w:tcPr>
          <w:p w:rsidR="00FD686C" w:rsidRPr="002C59C0" w:rsidRDefault="00801B1A" w:rsidP="000C45F3">
            <w:pPr>
              <w:jc w:val="center"/>
              <w:rPr>
                <w:rFonts w:ascii="Times New Roman" w:hAnsi="Times New Roman" w:cs="Times New Roman"/>
                <w:sz w:val="16"/>
                <w:szCs w:val="16"/>
              </w:rPr>
            </w:pPr>
            <m:oMathPara>
              <m:oMath>
                <m:r>
                  <m:rPr>
                    <m:sty m:val="p"/>
                  </m:rPr>
                  <w:rPr>
                    <w:rFonts w:ascii="Cambria Math" w:hAnsi="Cambria Math" w:cs="Times New Roman"/>
                    <w:sz w:val="16"/>
                    <w:szCs w:val="16"/>
                  </w:rPr>
                  <m:t>max⁡</m:t>
                </m:r>
                <m:r>
                  <w:rPr>
                    <w:rFonts w:ascii="Cambria Math" w:hAnsi="Cambria Math" w:cs="Times New Roman"/>
                    <w:sz w:val="16"/>
                    <w:szCs w:val="16"/>
                  </w:rPr>
                  <m:t>{O</m:t>
                </m:r>
                <m:d>
                  <m:dPr>
                    <m:ctrlPr>
                      <w:rPr>
                        <w:rFonts w:ascii="Cambria Math" w:hAnsi="Cambria Math" w:cs="Times New Roman"/>
                        <w:i/>
                        <w:sz w:val="16"/>
                        <w:szCs w:val="16"/>
                      </w:rPr>
                    </m:ctrlPr>
                  </m:dPr>
                  <m:e>
                    <m:d>
                      <m:dPr>
                        <m:begChr m:val="|"/>
                        <m:endChr m:val="|"/>
                        <m:ctrlPr>
                          <w:rPr>
                            <w:rFonts w:ascii="Cambria Math" w:hAnsi="Cambria Math" w:cs="Times New Roman"/>
                            <w:i/>
                            <w:sz w:val="16"/>
                            <w:szCs w:val="16"/>
                          </w:rPr>
                        </m:ctrlPr>
                      </m:dPr>
                      <m:e>
                        <m:r>
                          <w:rPr>
                            <w:rFonts w:ascii="Cambria Math" w:hAnsi="Cambria Math" w:cs="Times New Roman"/>
                            <w:sz w:val="16"/>
                            <w:szCs w:val="16"/>
                          </w:rPr>
                          <m:t>S</m:t>
                        </m:r>
                      </m:e>
                    </m:d>
                    <m:d>
                      <m:dPr>
                        <m:ctrlPr>
                          <w:rPr>
                            <w:rFonts w:ascii="Cambria Math" w:hAnsi="Cambria Math" w:cs="Times New Roman"/>
                            <w:i/>
                            <w:sz w:val="16"/>
                            <w:szCs w:val="16"/>
                          </w:rPr>
                        </m:ctrlPr>
                      </m:dPr>
                      <m:e>
                        <m:d>
                          <m:dPr>
                            <m:begChr m:val="|"/>
                            <m:endChr m:val="|"/>
                            <m:ctrlPr>
                              <w:rPr>
                                <w:rFonts w:ascii="Cambria Math" w:hAnsi="Cambria Math" w:cs="Times New Roman"/>
                                <w:i/>
                                <w:sz w:val="16"/>
                                <w:szCs w:val="16"/>
                              </w:rPr>
                            </m:ctrlPr>
                          </m:dPr>
                          <m:e>
                            <m:r>
                              <w:rPr>
                                <w:rFonts w:ascii="Cambria Math" w:hAnsi="Cambria Math" w:cs="Times New Roman"/>
                                <w:sz w:val="16"/>
                                <w:szCs w:val="16"/>
                              </w:rPr>
                              <m:t>U</m:t>
                            </m:r>
                          </m:e>
                        </m:d>
                        <m:r>
                          <w:rPr>
                            <w:rFonts w:ascii="Cambria Math" w:hAnsi="Cambria Math" w:cs="Times New Roman"/>
                            <w:sz w:val="16"/>
                            <w:szCs w:val="16"/>
                          </w:rPr>
                          <m:t>+</m:t>
                        </m:r>
                        <m:d>
                          <m:dPr>
                            <m:begChr m:val="|"/>
                            <m:endChr m:val="|"/>
                            <m:ctrlPr>
                              <w:rPr>
                                <w:rFonts w:ascii="Cambria Math" w:hAnsi="Cambria Math" w:cs="Times New Roman"/>
                                <w:i/>
                                <w:sz w:val="16"/>
                                <w:szCs w:val="16"/>
                              </w:rPr>
                            </m:ctrlPr>
                          </m:dPr>
                          <m:e>
                            <m:r>
                              <w:rPr>
                                <w:rFonts w:ascii="Cambria Math" w:hAnsi="Cambria Math" w:cs="Times New Roman"/>
                                <w:sz w:val="16"/>
                                <w:szCs w:val="16"/>
                              </w:rPr>
                              <m:t>∆U</m:t>
                            </m:r>
                          </m:e>
                        </m:d>
                      </m:e>
                    </m:d>
                    <m:r>
                      <w:rPr>
                        <w:rFonts w:ascii="Cambria Math" w:hAnsi="Cambria Math" w:cs="Times New Roman"/>
                        <w:sz w:val="16"/>
                        <w:szCs w:val="16"/>
                      </w:rPr>
                      <m:t>,O(</m:t>
                    </m:r>
                    <m:d>
                      <m:dPr>
                        <m:begChr m:val="|"/>
                        <m:endChr m:val="|"/>
                        <m:ctrlPr>
                          <w:rPr>
                            <w:rFonts w:ascii="Cambria Math" w:hAnsi="Cambria Math" w:cs="Times New Roman"/>
                            <w:i/>
                            <w:sz w:val="16"/>
                            <w:szCs w:val="16"/>
                          </w:rPr>
                        </m:ctrlPr>
                      </m:dPr>
                      <m:e>
                        <m:sSub>
                          <m:sSubPr>
                            <m:ctrlPr>
                              <w:rPr>
                                <w:rFonts w:ascii="Cambria Math" w:hAnsi="Cambria Math" w:cs="Times New Roman"/>
                                <w:sz w:val="16"/>
                                <w:szCs w:val="16"/>
                              </w:rPr>
                            </m:ctrlPr>
                          </m:sSubPr>
                          <m:e>
                            <m:r>
                              <w:rPr>
                                <w:rFonts w:ascii="Cambria Math" w:hAnsi="Cambria Math" w:cs="Times New Roman"/>
                                <w:sz w:val="16"/>
                                <w:szCs w:val="16"/>
                              </w:rPr>
                              <m:t>∆I</m:t>
                            </m:r>
                          </m:e>
                          <m:sub>
                            <m:r>
                              <w:rPr>
                                <w:rFonts w:ascii="Cambria Math" w:hAnsi="Cambria Math" w:cs="Times New Roman"/>
                                <w:sz w:val="16"/>
                                <w:szCs w:val="16"/>
                              </w:rPr>
                              <m:t>S</m:t>
                            </m:r>
                          </m:sub>
                        </m:sSub>
                      </m:e>
                    </m:d>
                    <m:func>
                      <m:funcPr>
                        <m:ctrlPr>
                          <w:rPr>
                            <w:rFonts w:ascii="Cambria Math" w:hAnsi="Cambria Math" w:cs="Times New Roman"/>
                            <w:i/>
                            <w:sz w:val="16"/>
                            <w:szCs w:val="16"/>
                          </w:rPr>
                        </m:ctrlPr>
                      </m:funcPr>
                      <m:fName>
                        <m:r>
                          <m:rPr>
                            <m:sty m:val="p"/>
                          </m:rPr>
                          <w:rPr>
                            <w:rFonts w:ascii="Cambria Math" w:hAnsi="Cambria Math" w:cs="Times New Roman"/>
                            <w:sz w:val="16"/>
                            <w:szCs w:val="16"/>
                          </w:rPr>
                          <m:t>(|log</m:t>
                        </m:r>
                      </m:fName>
                      <m:e>
                        <m:d>
                          <m:dPr>
                            <m:begChr m:val="|"/>
                            <m:endChr m:val="|"/>
                            <m:ctrlPr>
                              <w:rPr>
                                <w:rFonts w:ascii="Cambria Math" w:hAnsi="Cambria Math" w:cs="Times New Roman"/>
                                <w:i/>
                                <w:sz w:val="16"/>
                                <w:szCs w:val="16"/>
                              </w:rPr>
                            </m:ctrlPr>
                          </m:dPr>
                          <m:e>
                            <m:sSub>
                              <m:sSubPr>
                                <m:ctrlPr>
                                  <w:rPr>
                                    <w:rFonts w:ascii="Cambria Math" w:hAnsi="Cambria Math" w:cs="Times New Roman"/>
                                    <w:sz w:val="16"/>
                                    <w:szCs w:val="16"/>
                                  </w:rPr>
                                </m:ctrlPr>
                              </m:sSubPr>
                              <m:e>
                                <m:r>
                                  <w:rPr>
                                    <w:rFonts w:ascii="Cambria Math" w:hAnsi="Cambria Math" w:cs="Times New Roman"/>
                                    <w:sz w:val="16"/>
                                    <w:szCs w:val="16"/>
                                  </w:rPr>
                                  <m:t>∆I</m:t>
                                </m:r>
                              </m:e>
                              <m:sub>
                                <m:r>
                                  <w:rPr>
                                    <w:rFonts w:ascii="Cambria Math" w:hAnsi="Cambria Math" w:cs="Times New Roman"/>
                                    <w:sz w:val="16"/>
                                    <w:szCs w:val="16"/>
                                  </w:rPr>
                                  <m:t>S</m:t>
                                </m:r>
                              </m:sub>
                            </m:sSub>
                          </m:e>
                        </m:d>
                      </m:e>
                    </m:func>
                  </m:e>
                </m:d>
                <m:d>
                  <m:dPr>
                    <m:begChr m:val="|"/>
                    <m:endChr m:val="|"/>
                    <m:ctrlPr>
                      <w:rPr>
                        <w:rFonts w:ascii="Cambria Math" w:hAnsi="Cambria Math" w:cs="Times New Roman"/>
                        <w:i/>
                        <w:sz w:val="16"/>
                        <w:szCs w:val="16"/>
                      </w:rPr>
                    </m:ctrlPr>
                  </m:dPr>
                  <m:e>
                    <m:r>
                      <w:rPr>
                        <w:rFonts w:ascii="Cambria Math" w:hAnsi="Cambria Math" w:cs="Times New Roman"/>
                        <w:sz w:val="16"/>
                        <w:szCs w:val="16"/>
                      </w:rPr>
                      <m:t>F-S</m:t>
                    </m:r>
                  </m:e>
                </m:d>
                <m:r>
                  <w:rPr>
                    <w:rFonts w:ascii="Cambria Math" w:hAnsi="Cambria Math" w:cs="Times New Roman"/>
                    <w:sz w:val="16"/>
                    <w:szCs w:val="16"/>
                  </w:rPr>
                  <m:t>|S|}</m:t>
                </m:r>
              </m:oMath>
            </m:oMathPara>
          </w:p>
        </w:tc>
      </w:tr>
    </w:tbl>
    <w:p w:rsidR="00123A82" w:rsidRPr="002C59C0" w:rsidRDefault="00123A82" w:rsidP="006C5EB7">
      <w:pPr>
        <w:rPr>
          <w:rFonts w:ascii="Times New Roman" w:hAnsi="Times New Roman" w:cs="Times New Roman"/>
          <w:sz w:val="20"/>
          <w:szCs w:val="20"/>
        </w:rPr>
      </w:pPr>
    </w:p>
    <w:p w:rsidR="00186EBC" w:rsidRPr="002C59C0" w:rsidRDefault="001D42B2" w:rsidP="00186EBC">
      <w:pPr>
        <w:rPr>
          <w:rFonts w:ascii="Times New Roman" w:hAnsi="Times New Roman" w:cs="Times New Roman"/>
          <w:sz w:val="28"/>
          <w:szCs w:val="28"/>
        </w:rPr>
      </w:pPr>
      <w:r w:rsidRPr="002C59C0">
        <w:rPr>
          <w:rFonts w:ascii="Times New Roman" w:hAnsi="Times New Roman" w:cs="Times New Roman"/>
          <w:sz w:val="28"/>
          <w:szCs w:val="28"/>
        </w:rPr>
        <w:t>4</w:t>
      </w:r>
      <w:r w:rsidR="00186EBC" w:rsidRPr="002C59C0">
        <w:rPr>
          <w:rFonts w:ascii="Times New Roman" w:hAnsi="Times New Roman" w:cs="Times New Roman"/>
          <w:sz w:val="28"/>
          <w:szCs w:val="28"/>
        </w:rPr>
        <w:t>.</w:t>
      </w:r>
      <w:r w:rsidR="0016437C" w:rsidRPr="002C59C0">
        <w:rPr>
          <w:rFonts w:ascii="Times New Roman" w:hAnsi="Times New Roman" w:cs="Times New Roman"/>
          <w:sz w:val="28"/>
          <w:szCs w:val="28"/>
        </w:rPr>
        <w:t xml:space="preserve"> </w:t>
      </w:r>
      <w:r w:rsidR="00641122" w:rsidRPr="002C59C0">
        <w:rPr>
          <w:rFonts w:ascii="Times New Roman" w:hAnsi="Times New Roman" w:cs="Times New Roman"/>
          <w:sz w:val="28"/>
          <w:szCs w:val="28"/>
        </w:rPr>
        <w:t>Numer</w:t>
      </w:r>
      <w:r w:rsidR="00AC5EA5" w:rsidRPr="002C59C0">
        <w:rPr>
          <w:rFonts w:ascii="Times New Roman" w:hAnsi="Times New Roman" w:cs="Times New Roman" w:hint="eastAsia"/>
          <w:sz w:val="28"/>
          <w:szCs w:val="28"/>
        </w:rPr>
        <w:t>i</w:t>
      </w:r>
      <w:r w:rsidR="00AC5EA5" w:rsidRPr="002C59C0">
        <w:rPr>
          <w:rFonts w:ascii="Times New Roman" w:hAnsi="Times New Roman" w:cs="Times New Roman"/>
          <w:sz w:val="28"/>
          <w:szCs w:val="28"/>
        </w:rPr>
        <w:t>c</w:t>
      </w:r>
      <w:r w:rsidR="00641122" w:rsidRPr="002C59C0">
        <w:rPr>
          <w:rFonts w:ascii="Times New Roman" w:hAnsi="Times New Roman" w:cs="Times New Roman"/>
          <w:sz w:val="28"/>
          <w:szCs w:val="28"/>
        </w:rPr>
        <w:t xml:space="preserve">al Experiments </w:t>
      </w:r>
    </w:p>
    <w:p w:rsidR="00186EBC" w:rsidRPr="002C59C0" w:rsidRDefault="00186EBC" w:rsidP="00186EBC">
      <w:pPr>
        <w:rPr>
          <w:rFonts w:ascii="Times New Roman" w:hAnsi="Times New Roman" w:cs="Times New Roman"/>
          <w:sz w:val="20"/>
          <w:szCs w:val="20"/>
        </w:rPr>
      </w:pPr>
      <w:r w:rsidRPr="002C59C0">
        <w:rPr>
          <w:rFonts w:ascii="Times New Roman" w:hAnsi="Times New Roman" w:cs="Times New Roman"/>
          <w:sz w:val="28"/>
          <w:szCs w:val="28"/>
        </w:rPr>
        <w:tab/>
      </w:r>
      <w:r w:rsidR="000C45F3" w:rsidRPr="000C45F3">
        <w:rPr>
          <w:rFonts w:ascii="Times New Roman" w:hAnsi="Times New Roman" w:cs="Times New Roman"/>
          <w:sz w:val="20"/>
          <w:szCs w:val="20"/>
        </w:rPr>
        <w:t>In this section, we conduct some numerical experiments to evaluate the proposed algorithm, I-</w:t>
      </w:r>
      <w:proofErr w:type="spellStart"/>
      <w:r w:rsidR="000C45F3" w:rsidRPr="000C45F3">
        <w:rPr>
          <w:rFonts w:ascii="Times New Roman" w:hAnsi="Times New Roman" w:cs="Times New Roman"/>
          <w:sz w:val="20"/>
          <w:szCs w:val="20"/>
        </w:rPr>
        <w:t>mRMR</w:t>
      </w:r>
      <w:proofErr w:type="spellEnd"/>
      <w:r w:rsidR="000C45F3" w:rsidRPr="000C45F3">
        <w:rPr>
          <w:rFonts w:ascii="Times New Roman" w:hAnsi="Times New Roman" w:cs="Times New Roman"/>
          <w:sz w:val="20"/>
          <w:szCs w:val="20"/>
        </w:rPr>
        <w:t xml:space="preserve">, on ten datasets from UCI and two extremely high dimensional datasets from KDD cup, seen in Table $2\&amp;8$. The Max-Relevance and Min-Redundancy feature selection based on normalized mutual information, denoted by </w:t>
      </w:r>
      <w:proofErr w:type="spellStart"/>
      <w:r w:rsidR="000C45F3" w:rsidRPr="000C45F3">
        <w:rPr>
          <w:rFonts w:ascii="Times New Roman" w:hAnsi="Times New Roman" w:cs="Times New Roman"/>
          <w:sz w:val="20"/>
          <w:szCs w:val="20"/>
        </w:rPr>
        <w:t>mRMR</w:t>
      </w:r>
      <w:proofErr w:type="spellEnd"/>
      <w:r w:rsidR="00381562" w:rsidRPr="002C59C0">
        <w:rPr>
          <w:rFonts w:ascii="Times New Roman" w:hAnsi="Times New Roman" w:cs="Times New Roman"/>
          <w:sz w:val="20"/>
          <w:szCs w:val="20"/>
        </w:rPr>
        <w:t xml:space="preserve"> [1]</w:t>
      </w:r>
      <w:r w:rsidR="00975EE1" w:rsidRPr="002C59C0">
        <w:rPr>
          <w:rFonts w:ascii="Times New Roman" w:hAnsi="Times New Roman" w:cs="Times New Roman"/>
          <w:sz w:val="20"/>
          <w:szCs w:val="20"/>
        </w:rPr>
        <w:t xml:space="preserve">, </w:t>
      </w:r>
      <w:r w:rsidR="000C45F3" w:rsidRPr="000C45F3">
        <w:rPr>
          <w:rFonts w:ascii="Times New Roman" w:hAnsi="Times New Roman" w:cs="Times New Roman"/>
          <w:sz w:val="20"/>
          <w:szCs w:val="20"/>
        </w:rPr>
        <w:t>as the classical non-incremental feature selection algorithm, is compared with I-</w:t>
      </w:r>
      <w:proofErr w:type="spellStart"/>
      <w:r w:rsidR="000C45F3" w:rsidRPr="000C45F3">
        <w:rPr>
          <w:rFonts w:ascii="Times New Roman" w:hAnsi="Times New Roman" w:cs="Times New Roman"/>
          <w:sz w:val="20"/>
          <w:szCs w:val="20"/>
        </w:rPr>
        <w:t>mRMR</w:t>
      </w:r>
      <w:proofErr w:type="spellEnd"/>
      <w:r w:rsidR="000C45F3" w:rsidRPr="000C45F3">
        <w:rPr>
          <w:rFonts w:ascii="Times New Roman" w:hAnsi="Times New Roman" w:cs="Times New Roman"/>
          <w:sz w:val="20"/>
          <w:szCs w:val="20"/>
        </w:rPr>
        <w:t>. Also, an entropy-based incremental feature selection algorithm GIARC, as an incremental feature selection algorithm, is compared with our proposed algorithm</w:t>
      </w:r>
      <w:r w:rsidR="00EE57CD" w:rsidRPr="002C59C0">
        <w:rPr>
          <w:rFonts w:ascii="Times New Roman" w:hAnsi="Times New Roman" w:cs="Times New Roman"/>
          <w:sz w:val="20"/>
          <w:szCs w:val="20"/>
        </w:rPr>
        <w:t xml:space="preserve"> </w:t>
      </w:r>
      <w:r w:rsidR="00975EE1" w:rsidRPr="002C59C0">
        <w:rPr>
          <w:rFonts w:ascii="Times New Roman" w:hAnsi="Times New Roman" w:cs="Times New Roman"/>
          <w:sz w:val="20"/>
          <w:szCs w:val="20"/>
        </w:rPr>
        <w:t>[</w:t>
      </w:r>
      <w:r w:rsidR="00EE57CD" w:rsidRPr="002C59C0">
        <w:rPr>
          <w:rFonts w:ascii="Times New Roman" w:hAnsi="Times New Roman" w:cs="Times New Roman"/>
          <w:sz w:val="20"/>
          <w:szCs w:val="20"/>
        </w:rPr>
        <w:t>2</w:t>
      </w:r>
      <w:r w:rsidR="00975EE1" w:rsidRPr="002C59C0">
        <w:rPr>
          <w:rFonts w:ascii="Times New Roman" w:hAnsi="Times New Roman" w:cs="Times New Roman"/>
          <w:sz w:val="20"/>
          <w:szCs w:val="20"/>
        </w:rPr>
        <w:t>].</w:t>
      </w:r>
      <w:r w:rsidR="00975EE1" w:rsidRPr="002C59C0">
        <w:rPr>
          <w:rFonts w:ascii="Times New Roman" w:hAnsi="Times New Roman" w:cs="Times New Roman" w:hint="eastAsia"/>
          <w:sz w:val="20"/>
          <w:szCs w:val="20"/>
        </w:rPr>
        <w:t xml:space="preserve"> </w:t>
      </w:r>
      <w:r w:rsidR="000C45F3" w:rsidRPr="000C45F3">
        <w:rPr>
          <w:rFonts w:ascii="Times New Roman" w:hAnsi="Times New Roman" w:cs="Times New Roman"/>
          <w:sz w:val="20"/>
          <w:szCs w:val="20"/>
        </w:rPr>
        <w:t>Because GIARC and I-</w:t>
      </w:r>
      <w:proofErr w:type="spellStart"/>
      <w:r w:rsidR="000C45F3" w:rsidRPr="000C45F3">
        <w:rPr>
          <w:rFonts w:ascii="Times New Roman" w:hAnsi="Times New Roman" w:cs="Times New Roman"/>
          <w:sz w:val="20"/>
          <w:szCs w:val="20"/>
        </w:rPr>
        <w:t>mRMR</w:t>
      </w:r>
      <w:proofErr w:type="spellEnd"/>
      <w:r w:rsidR="000C45F3" w:rsidRPr="000C45F3">
        <w:rPr>
          <w:rFonts w:ascii="Times New Roman" w:hAnsi="Times New Roman" w:cs="Times New Roman"/>
          <w:sz w:val="20"/>
          <w:szCs w:val="20"/>
        </w:rPr>
        <w:t xml:space="preserve"> are comparable as both of their measures of feature relevance are generalized by information entropy.</w:t>
      </w:r>
      <w:r w:rsidR="00E11DA4" w:rsidRPr="002C59C0">
        <w:rPr>
          <w:rFonts w:ascii="Times New Roman" w:hAnsi="Times New Roman" w:cs="Times New Roman"/>
          <w:sz w:val="20"/>
          <w:szCs w:val="20"/>
        </w:rPr>
        <w:t xml:space="preserve"> </w:t>
      </w:r>
    </w:p>
    <w:p w:rsidR="00CC30D9" w:rsidRPr="002C59C0" w:rsidRDefault="00CC30D9" w:rsidP="00CC30D9">
      <w:pPr>
        <w:rPr>
          <w:rFonts w:ascii="Times New Roman" w:hAnsi="Times New Roman" w:cs="Times New Roman"/>
          <w:sz w:val="28"/>
          <w:szCs w:val="28"/>
        </w:rPr>
      </w:pPr>
      <w:r w:rsidRPr="002C59C0">
        <w:rPr>
          <w:rFonts w:ascii="Times New Roman" w:hAnsi="Times New Roman" w:cs="Times New Roman"/>
          <w:sz w:val="28"/>
          <w:szCs w:val="28"/>
        </w:rPr>
        <w:t xml:space="preserve">4.1 Experimental </w:t>
      </w:r>
      <w:r w:rsidRPr="002C59C0">
        <w:rPr>
          <w:rFonts w:ascii="Times New Roman" w:hAnsi="Times New Roman" w:cs="Times New Roman" w:hint="eastAsia"/>
          <w:sz w:val="28"/>
          <w:szCs w:val="28"/>
        </w:rPr>
        <w:t>Setu</w:t>
      </w:r>
      <w:r w:rsidRPr="002C59C0">
        <w:rPr>
          <w:rFonts w:ascii="Times New Roman" w:hAnsi="Times New Roman" w:cs="Times New Roman"/>
          <w:sz w:val="28"/>
          <w:szCs w:val="28"/>
        </w:rPr>
        <w:t>p</w:t>
      </w:r>
    </w:p>
    <w:p w:rsidR="00EC0869" w:rsidRPr="002C59C0" w:rsidRDefault="00CC30D9" w:rsidP="00186EBC">
      <w:pPr>
        <w:rPr>
          <w:rFonts w:ascii="Times New Roman" w:hAnsi="Times New Roman" w:cs="Times New Roman"/>
          <w:sz w:val="20"/>
          <w:szCs w:val="20"/>
        </w:rPr>
      </w:pPr>
      <w:r w:rsidRPr="002C59C0">
        <w:rPr>
          <w:rFonts w:ascii="Times New Roman" w:hAnsi="Times New Roman" w:cs="Times New Roman"/>
          <w:sz w:val="20"/>
          <w:szCs w:val="20"/>
        </w:rPr>
        <w:tab/>
      </w:r>
      <w:r w:rsidR="000C45F3" w:rsidRPr="000C45F3">
        <w:rPr>
          <w:rFonts w:ascii="Times New Roman" w:hAnsi="Times New Roman" w:cs="Times New Roman"/>
          <w:sz w:val="20"/>
          <w:szCs w:val="20"/>
        </w:rPr>
        <w:t xml:space="preserve">All the experiments have been conducted on computer with CentOS release 6.5(Final), </w:t>
      </w:r>
      <w:proofErr w:type="spellStart"/>
      <w:r w:rsidR="000C45F3" w:rsidRPr="000C45F3">
        <w:rPr>
          <w:rFonts w:ascii="Times New Roman" w:hAnsi="Times New Roman" w:cs="Times New Roman"/>
          <w:sz w:val="20"/>
          <w:szCs w:val="20"/>
        </w:rPr>
        <w:t>Westmere</w:t>
      </w:r>
      <w:proofErr w:type="spellEnd"/>
      <w:r w:rsidR="000C45F3" w:rsidRPr="000C45F3">
        <w:rPr>
          <w:rFonts w:ascii="Times New Roman" w:hAnsi="Times New Roman" w:cs="Times New Roman"/>
          <w:sz w:val="20"/>
          <w:szCs w:val="20"/>
        </w:rPr>
        <w:t xml:space="preserve"> E56xx/L56xx/X56</w:t>
      </w:r>
      <w:proofErr w:type="gramStart"/>
      <w:r w:rsidR="000C45F3" w:rsidRPr="000C45F3">
        <w:rPr>
          <w:rFonts w:ascii="Times New Roman" w:hAnsi="Times New Roman" w:cs="Times New Roman"/>
          <w:sz w:val="20"/>
          <w:szCs w:val="20"/>
        </w:rPr>
        <w:t>xx(</w:t>
      </w:r>
      <w:proofErr w:type="gramEnd"/>
      <w:r w:rsidR="000C45F3" w:rsidRPr="000C45F3">
        <w:rPr>
          <w:rFonts w:ascii="Times New Roman" w:hAnsi="Times New Roman" w:cs="Times New Roman"/>
          <w:sz w:val="20"/>
          <w:szCs w:val="20"/>
        </w:rPr>
        <w:t>Nehalem-C) and 8GB memory. The programming language is Python.</w:t>
      </w:r>
      <w:r w:rsidR="000C45F3">
        <w:rPr>
          <w:rFonts w:ascii="Times New Roman" w:hAnsi="Times New Roman" w:cs="Times New Roman"/>
          <w:sz w:val="20"/>
          <w:szCs w:val="20"/>
        </w:rPr>
        <w:t xml:space="preserve"> </w:t>
      </w:r>
      <w:r w:rsidR="000C45F3" w:rsidRPr="000C45F3">
        <w:rPr>
          <w:rFonts w:ascii="Times New Roman" w:hAnsi="Times New Roman" w:cs="Times New Roman"/>
          <w:sz w:val="20"/>
          <w:szCs w:val="20"/>
        </w:rPr>
        <w:t xml:space="preserve">The detail experimental setting </w:t>
      </w:r>
      <w:proofErr w:type="gramStart"/>
      <w:r w:rsidR="000C45F3" w:rsidRPr="000C45F3">
        <w:rPr>
          <w:rFonts w:ascii="Times New Roman" w:hAnsi="Times New Roman" w:cs="Times New Roman"/>
          <w:sz w:val="20"/>
          <w:szCs w:val="20"/>
        </w:rPr>
        <w:t>are</w:t>
      </w:r>
      <w:proofErr w:type="gramEnd"/>
      <w:r w:rsidR="000C45F3" w:rsidRPr="000C45F3">
        <w:rPr>
          <w:rFonts w:ascii="Times New Roman" w:hAnsi="Times New Roman" w:cs="Times New Roman"/>
          <w:sz w:val="20"/>
          <w:szCs w:val="20"/>
        </w:rPr>
        <w:t xml:space="preserve"> presented as follows.</w:t>
      </w:r>
    </w:p>
    <w:p w:rsidR="00D22124" w:rsidRPr="002C59C0" w:rsidRDefault="00D22124" w:rsidP="00186EBC">
      <w:pPr>
        <w:rPr>
          <w:rFonts w:ascii="Times New Roman" w:hAnsi="Times New Roman" w:cs="Times New Roman"/>
        </w:rPr>
      </w:pPr>
    </w:p>
    <w:p w:rsidR="009054A1" w:rsidRPr="002C59C0" w:rsidRDefault="008752E7" w:rsidP="00BE2096">
      <w:pPr>
        <w:ind w:firstLine="420"/>
        <w:jc w:val="both"/>
        <w:rPr>
          <w:rFonts w:ascii="Times New Roman" w:hAnsi="Times New Roman" w:cs="Times New Roman"/>
          <w:sz w:val="20"/>
          <w:szCs w:val="20"/>
        </w:rPr>
      </w:pPr>
      <w:r w:rsidRPr="002C59C0">
        <w:rPr>
          <w:rFonts w:ascii="Times New Roman" w:hAnsi="Times New Roman" w:cs="Times New Roman"/>
          <w:sz w:val="20"/>
          <w:szCs w:val="20"/>
        </w:rPr>
        <w:t>(</w:t>
      </w:r>
      <w:r w:rsidRPr="002C59C0">
        <w:rPr>
          <w:rFonts w:ascii="Times New Roman" w:hAnsi="Times New Roman" w:cs="Times New Roman" w:hint="eastAsia"/>
          <w:sz w:val="20"/>
          <w:szCs w:val="20"/>
        </w:rPr>
        <w:t>1</w:t>
      </w:r>
      <w:r w:rsidRPr="002C59C0">
        <w:rPr>
          <w:rFonts w:ascii="Times New Roman" w:hAnsi="Times New Roman" w:cs="Times New Roman"/>
          <w:sz w:val="20"/>
          <w:szCs w:val="20"/>
        </w:rPr>
        <w:t xml:space="preserve">) </w:t>
      </w:r>
      <w:r w:rsidR="000C45F3" w:rsidRPr="000C45F3">
        <w:rPr>
          <w:rFonts w:ascii="Times New Roman" w:hAnsi="Times New Roman" w:cs="Times New Roman"/>
          <w:sz w:val="20"/>
          <w:szCs w:val="20"/>
        </w:rPr>
        <w:t>Since our algorithm is only valid for discrete data, fuzzy-c-means is used to discretize those continuous data sets.</w:t>
      </w:r>
    </w:p>
    <w:p w:rsidR="004C3530" w:rsidRPr="002C59C0" w:rsidRDefault="00D64252" w:rsidP="00BE2096">
      <w:pPr>
        <w:ind w:firstLineChars="200" w:firstLine="400"/>
        <w:jc w:val="both"/>
        <w:rPr>
          <w:rFonts w:ascii="Times New Roman" w:hAnsi="Times New Roman" w:cs="Times New Roman"/>
          <w:sz w:val="20"/>
          <w:szCs w:val="20"/>
        </w:rPr>
      </w:pPr>
      <w:r w:rsidRPr="002C59C0">
        <w:rPr>
          <w:rFonts w:ascii="Times New Roman" w:hAnsi="Times New Roman" w:cs="Times New Roman" w:hint="eastAsia"/>
          <w:sz w:val="20"/>
          <w:szCs w:val="20"/>
        </w:rPr>
        <w:t>(</w:t>
      </w:r>
      <w:r w:rsidR="000C45F3">
        <w:rPr>
          <w:rFonts w:ascii="Times New Roman" w:hAnsi="Times New Roman" w:cs="Times New Roman"/>
          <w:sz w:val="20"/>
          <w:szCs w:val="20"/>
        </w:rPr>
        <w:t>2</w:t>
      </w:r>
      <w:r w:rsidRPr="002C59C0">
        <w:rPr>
          <w:rFonts w:ascii="Times New Roman" w:hAnsi="Times New Roman" w:cs="Times New Roman" w:hint="eastAsia"/>
          <w:sz w:val="20"/>
          <w:szCs w:val="20"/>
        </w:rPr>
        <w:t>)</w:t>
      </w:r>
      <w:r w:rsidR="008C457F" w:rsidRPr="002C59C0">
        <w:rPr>
          <w:rFonts w:ascii="Times New Roman" w:hAnsi="Times New Roman" w:cs="Times New Roman"/>
          <w:sz w:val="20"/>
          <w:szCs w:val="20"/>
        </w:rPr>
        <w:t xml:space="preserve"> </w:t>
      </w:r>
      <w:r w:rsidR="003810C1" w:rsidRPr="003810C1">
        <w:rPr>
          <w:rFonts w:ascii="Times New Roman" w:hAnsi="Times New Roman" w:cs="Times New Roman"/>
          <w:sz w:val="20"/>
          <w:szCs w:val="20"/>
        </w:rPr>
        <w:t>Every dataset is divided into six parts equally, the first part is used as the original data set</w:t>
      </w:r>
      <w:r w:rsidR="004C3530" w:rsidRPr="002C59C0">
        <w:rPr>
          <w:rFonts w:ascii="Times New Roman" w:hAnsi="Times New Roman" w:cs="Times New Roman"/>
          <w:sz w:val="20"/>
          <w:szCs w:val="20"/>
        </w:rPr>
        <w:t xml:space="preserve"> </w:t>
      </w:r>
      <m:oMath>
        <m:r>
          <m:rPr>
            <m:sty m:val="p"/>
          </m:rPr>
          <w:rPr>
            <w:rFonts w:ascii="Cambria Math" w:hAnsi="Cambria Math" w:cs="Times New Roman"/>
            <w:sz w:val="20"/>
            <w:szCs w:val="20"/>
          </w:rPr>
          <m:t>∆</m:t>
        </m:r>
        <m:r>
          <m:rPr>
            <m:sty m:val="p"/>
          </m:rPr>
          <w:rPr>
            <w:rFonts w:ascii="Cambria Math" w:hAnsi="Cambria Math" w:cs="Times New Roman" w:hint="eastAsia"/>
            <w:sz w:val="20"/>
            <w:szCs w:val="20"/>
          </w:rPr>
          <m:t>U</m:t>
        </m:r>
      </m:oMath>
      <w:r w:rsidR="004C3530" w:rsidRPr="002C59C0">
        <w:rPr>
          <w:rFonts w:ascii="Times New Roman" w:hAnsi="Times New Roman" w:cs="Times New Roman"/>
          <w:sz w:val="20"/>
          <w:szCs w:val="20"/>
        </w:rPr>
        <w:t xml:space="preserve">, </w:t>
      </w:r>
      <w:r w:rsidR="003810C1" w:rsidRPr="003810C1">
        <w:rPr>
          <w:rFonts w:ascii="Times New Roman" w:hAnsi="Times New Roman" w:cs="Times New Roman"/>
          <w:sz w:val="20"/>
          <w:szCs w:val="20"/>
        </w:rPr>
        <w:t xml:space="preserve">and remaining parts as the newly added dataset </w:t>
      </w:r>
      <m:oMath>
        <m:r>
          <m:rPr>
            <m:sty m:val="p"/>
          </m:rPr>
          <w:rPr>
            <w:rFonts w:ascii="Cambria Math" w:hAnsi="Cambria Math" w:cs="Times New Roman"/>
            <w:sz w:val="20"/>
            <w:szCs w:val="20"/>
          </w:rPr>
          <m:t>∆U</m:t>
        </m:r>
      </m:oMath>
      <w:r w:rsidR="003810C1" w:rsidRPr="003810C1">
        <w:rPr>
          <w:rFonts w:ascii="Times New Roman" w:hAnsi="Times New Roman" w:cs="Times New Roman"/>
          <w:sz w:val="20"/>
          <w:szCs w:val="20"/>
        </w:rPr>
        <w:t>, are added one by one.</w:t>
      </w:r>
    </w:p>
    <w:p w:rsidR="008752E7" w:rsidRPr="002C59C0" w:rsidRDefault="00D7438D" w:rsidP="003810C1">
      <w:pPr>
        <w:ind w:firstLineChars="200" w:firstLine="400"/>
        <w:jc w:val="both"/>
        <w:rPr>
          <w:rFonts w:ascii="Times New Roman" w:hAnsi="Times New Roman" w:cs="Times New Roman"/>
          <w:sz w:val="20"/>
          <w:szCs w:val="20"/>
        </w:rPr>
      </w:pPr>
      <w:r w:rsidRPr="002C59C0">
        <w:rPr>
          <w:rFonts w:ascii="Times New Roman" w:hAnsi="Times New Roman" w:cs="Times New Roman" w:hint="eastAsia"/>
          <w:sz w:val="20"/>
          <w:szCs w:val="20"/>
        </w:rPr>
        <w:t>(</w:t>
      </w:r>
      <w:r w:rsidR="003810C1">
        <w:rPr>
          <w:rFonts w:ascii="Times New Roman" w:hAnsi="Times New Roman" w:cs="Times New Roman"/>
          <w:sz w:val="20"/>
          <w:szCs w:val="20"/>
        </w:rPr>
        <w:t>3</w:t>
      </w:r>
      <w:r w:rsidR="008752E7" w:rsidRPr="002C59C0">
        <w:rPr>
          <w:rFonts w:ascii="Times New Roman" w:hAnsi="Times New Roman" w:cs="Times New Roman"/>
          <w:sz w:val="20"/>
          <w:szCs w:val="20"/>
        </w:rPr>
        <w:t xml:space="preserve">) </w:t>
      </w:r>
      <w:r w:rsidR="003810C1" w:rsidRPr="003810C1">
        <w:rPr>
          <w:rFonts w:ascii="Times New Roman" w:hAnsi="Times New Roman" w:cs="Times New Roman"/>
          <w:sz w:val="20"/>
          <w:szCs w:val="20"/>
        </w:rPr>
        <w:t>All the experimental comparison is demonstrated from four indices: running time, global speedup ratio, local speedup ratio and classification accuracy.</w:t>
      </w:r>
      <w:r w:rsidR="008752E7" w:rsidRPr="002C59C0">
        <w:rPr>
          <w:rFonts w:ascii="Times New Roman" w:hAnsi="Times New Roman" w:cs="Times New Roman"/>
          <w:sz w:val="20"/>
          <w:szCs w:val="20"/>
        </w:rPr>
        <w:t xml:space="preserve"> </w:t>
      </w:r>
    </w:p>
    <w:p w:rsidR="00D40115" w:rsidRDefault="008752E7" w:rsidP="00D40115">
      <w:pPr>
        <w:ind w:firstLine="420"/>
        <w:rPr>
          <w:rFonts w:ascii="Times New Roman" w:hAnsi="Times New Roman" w:cs="Times New Roman"/>
          <w:sz w:val="20"/>
          <w:szCs w:val="20"/>
        </w:rPr>
      </w:pPr>
      <w:r w:rsidRPr="002C59C0">
        <w:rPr>
          <w:rFonts w:ascii="Times New Roman" w:hAnsi="Times New Roman" w:cs="Times New Roman"/>
          <w:sz w:val="20"/>
          <w:szCs w:val="20"/>
        </w:rPr>
        <w:t xml:space="preserve">Global speedup ratio: </w:t>
      </w:r>
      <m:oMath>
        <m:f>
          <m:fPr>
            <m:ctrlPr>
              <w:rPr>
                <w:rFonts w:ascii="Cambria Math" w:eastAsia="Cambria Math" w:hAnsi="Cambria Math" w:cs="Times New Roman"/>
                <w:sz w:val="20"/>
                <w:szCs w:val="20"/>
              </w:rPr>
            </m:ctrlPr>
          </m:fPr>
          <m:num>
            <m:nary>
              <m:naryPr>
                <m:chr m:val="∑"/>
                <m:limLoc m:val="undOvr"/>
                <m:supHide m:val="1"/>
                <m:ctrlPr>
                  <w:rPr>
                    <w:rFonts w:ascii="Cambria Math" w:eastAsia="Cambria Math" w:hAnsi="Cambria Math" w:cs="Times New Roman"/>
                    <w:i/>
                    <w:sz w:val="20"/>
                    <w:szCs w:val="20"/>
                  </w:rPr>
                </m:ctrlPr>
              </m:naryPr>
              <m:sub>
                <m:r>
                  <w:rPr>
                    <w:rFonts w:ascii="Cambria Math" w:eastAsia="Cambria Math" w:hAnsi="Cambria Math" w:cs="Times New Roman"/>
                    <w:sz w:val="20"/>
                    <w:szCs w:val="20"/>
                  </w:rPr>
                  <m:t>streaming instances</m:t>
                </m:r>
              </m:sub>
              <m:sup/>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RT</m:t>
                    </m:r>
                  </m:e>
                  <m:sub>
                    <m:r>
                      <w:rPr>
                        <w:rFonts w:ascii="Cambria Math" w:eastAsia="Cambria Math" w:hAnsi="Cambria Math" w:cs="Cambria Math"/>
                        <w:sz w:val="20"/>
                        <w:szCs w:val="20"/>
                      </w:rPr>
                      <m:t>mRMR</m:t>
                    </m:r>
                  </m:sub>
                </m:sSub>
              </m:e>
            </m:nary>
          </m:num>
          <m:den>
            <m:nary>
              <m:naryPr>
                <m:chr m:val="∑"/>
                <m:limLoc m:val="undOvr"/>
                <m:supHide m:val="1"/>
                <m:ctrlPr>
                  <w:rPr>
                    <w:rFonts w:ascii="Cambria Math" w:eastAsia="Cambria Math" w:hAnsi="Cambria Math" w:cs="Times New Roman"/>
                    <w:i/>
                    <w:sz w:val="20"/>
                    <w:szCs w:val="20"/>
                  </w:rPr>
                </m:ctrlPr>
              </m:naryPr>
              <m:sub>
                <m:r>
                  <w:rPr>
                    <w:rFonts w:ascii="Cambria Math" w:eastAsia="Cambria Math" w:hAnsi="Cambria Math" w:cs="Times New Roman"/>
                    <w:sz w:val="20"/>
                    <w:szCs w:val="20"/>
                  </w:rPr>
                  <m:t>streaming instances</m:t>
                </m:r>
              </m:sub>
              <m:sup/>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RT</m:t>
                    </m:r>
                  </m:e>
                  <m:sub>
                    <m:r>
                      <w:rPr>
                        <w:rFonts w:ascii="Cambria Math" w:eastAsia="Cambria Math" w:hAnsi="Cambria Math" w:cs="Cambria Math"/>
                        <w:sz w:val="20"/>
                        <w:szCs w:val="20"/>
                      </w:rPr>
                      <m:t>I-mRMR</m:t>
                    </m:r>
                  </m:sub>
                </m:sSub>
              </m:e>
            </m:nary>
          </m:den>
        </m:f>
      </m:oMath>
    </w:p>
    <w:p w:rsidR="008752E7" w:rsidRPr="009C7D39" w:rsidRDefault="00487E26" w:rsidP="009C7D39">
      <w:pPr>
        <w:ind w:firstLine="420"/>
        <w:jc w:val="both"/>
        <w:rPr>
          <w:rFonts w:ascii="Times New Roman" w:hAnsi="Times New Roman" w:cs="Times New Roman"/>
          <w:sz w:val="20"/>
          <w:szCs w:val="20"/>
        </w:rPr>
      </w:pPr>
      <w:r w:rsidRPr="009C7D39">
        <w:rPr>
          <w:rFonts w:ascii="Times New Roman" w:hAnsi="Times New Roman" w:cs="Times New Roman"/>
          <w:sz w:val="20"/>
          <w:szCs w:val="20"/>
        </w:rPr>
        <w:t xml:space="preserve">Where </w:t>
      </w:r>
      <m:oMath>
        <m:sSub>
          <m:sSubPr>
            <m:ctrlPr>
              <w:rPr>
                <w:rFonts w:ascii="Cambria Math" w:hAnsi="Cambria Math" w:cs="Times New Roman"/>
                <w:sz w:val="20"/>
                <w:szCs w:val="20"/>
              </w:rPr>
            </m:ctrlPr>
          </m:sSubPr>
          <m:e>
            <m:r>
              <w:rPr>
                <w:rFonts w:ascii="Cambria Math" w:hAnsi="Cambria Math" w:cs="Times New Roman"/>
                <w:sz w:val="20"/>
                <w:szCs w:val="20"/>
              </w:rPr>
              <m:t>RT</m:t>
            </m:r>
          </m:e>
          <m:sub>
            <m:r>
              <w:rPr>
                <w:rFonts w:ascii="Cambria Math" w:hAnsi="Cambria Math" w:cs="Times New Roman"/>
                <w:sz w:val="20"/>
                <w:szCs w:val="20"/>
              </w:rPr>
              <m:t>mRMR</m:t>
            </m:r>
          </m:sub>
        </m:sSub>
      </m:oMath>
      <w:r w:rsidR="009C7D39" w:rsidRPr="009C7D39">
        <w:rPr>
          <w:rFonts w:ascii="Times New Roman" w:hAnsi="Times New Roman" w:cs="Times New Roman"/>
          <w:sz w:val="20"/>
          <w:szCs w:val="20"/>
        </w:rPr>
        <w:t xml:space="preserve"> denotes the running time of </w:t>
      </w:r>
      <w:proofErr w:type="spellStart"/>
      <w:r w:rsidRPr="009C7D39">
        <w:rPr>
          <w:rFonts w:ascii="Times New Roman" w:hAnsi="Times New Roman" w:cs="Times New Roman"/>
          <w:sz w:val="20"/>
          <w:szCs w:val="20"/>
        </w:rPr>
        <w:t>mRMR</w:t>
      </w:r>
      <w:proofErr w:type="spellEnd"/>
      <w:r w:rsidRPr="009C7D39">
        <w:rPr>
          <w:rFonts w:ascii="Times New Roman" w:hAnsi="Times New Roman" w:cs="Times New Roman"/>
          <w:sz w:val="20"/>
          <w:szCs w:val="20"/>
        </w:rPr>
        <w:t xml:space="preserve"> on the seen instances so far, </w:t>
      </w:r>
      <m:oMath>
        <m:sSub>
          <m:sSubPr>
            <m:ctrlPr>
              <w:rPr>
                <w:rFonts w:ascii="Cambria Math" w:hAnsi="Cambria Math" w:cs="Times New Roman"/>
                <w:sz w:val="20"/>
                <w:szCs w:val="20"/>
              </w:rPr>
            </m:ctrlPr>
          </m:sSubPr>
          <m:e>
            <m:r>
              <w:rPr>
                <w:rFonts w:ascii="Cambria Math" w:hAnsi="Cambria Math" w:cs="Times New Roman"/>
                <w:sz w:val="20"/>
                <w:szCs w:val="20"/>
              </w:rPr>
              <m:t>RT</m:t>
            </m:r>
          </m:e>
          <m:sub>
            <m:r>
              <w:rPr>
                <w:rFonts w:ascii="Cambria Math" w:hAnsi="Cambria Math" w:cs="Times New Roman"/>
                <w:sz w:val="20"/>
                <w:szCs w:val="20"/>
              </w:rPr>
              <m:t>I-mRMR</m:t>
            </m:r>
          </m:sub>
        </m:sSub>
      </m:oMath>
      <w:r w:rsidRPr="009C7D39">
        <w:rPr>
          <w:rFonts w:ascii="Times New Roman" w:hAnsi="Times New Roman" w:cs="Times New Roman"/>
          <w:sz w:val="20"/>
          <w:szCs w:val="20"/>
        </w:rPr>
        <w:t xml:space="preserve"> denotes the running t</w:t>
      </w:r>
      <w:del w:id="121" w:author="Happy" w:date="2018-10-25T11:53:00Z">
        <w:r w:rsidRPr="009C7D39" w:rsidDel="00F07322">
          <w:rPr>
            <w:rFonts w:ascii="Times New Roman" w:hAnsi="Times New Roman" w:cs="Times New Roman"/>
            <w:sz w:val="20"/>
            <w:szCs w:val="20"/>
          </w:rPr>
          <w:delText>h</w:delText>
        </w:r>
      </w:del>
      <w:r w:rsidRPr="009C7D39">
        <w:rPr>
          <w:rFonts w:ascii="Times New Roman" w:hAnsi="Times New Roman" w:cs="Times New Roman"/>
          <w:sz w:val="20"/>
          <w:szCs w:val="20"/>
        </w:rPr>
        <w:t>ime of I-</w:t>
      </w:r>
      <w:proofErr w:type="spellStart"/>
      <w:r w:rsidRPr="009C7D39">
        <w:rPr>
          <w:rFonts w:ascii="Times New Roman" w:hAnsi="Times New Roman" w:cs="Times New Roman"/>
          <w:sz w:val="20"/>
          <w:szCs w:val="20"/>
        </w:rPr>
        <w:t>mRMR</w:t>
      </w:r>
      <w:proofErr w:type="spellEnd"/>
      <w:r w:rsidRPr="009C7D39">
        <w:rPr>
          <w:rFonts w:ascii="Times New Roman" w:hAnsi="Times New Roman" w:cs="Times New Roman"/>
          <w:sz w:val="20"/>
          <w:szCs w:val="20"/>
        </w:rPr>
        <w:t xml:space="preserve"> on the seen instances so far.</w:t>
      </w:r>
      <w:r w:rsidR="003810C1">
        <w:rPr>
          <w:rFonts w:ascii="Times New Roman" w:hAnsi="Times New Roman" w:cs="Times New Roman"/>
          <w:sz w:val="20"/>
          <w:szCs w:val="20"/>
        </w:rPr>
        <w:t xml:space="preserve"> </w:t>
      </w:r>
      <w:r w:rsidR="008752E7" w:rsidRPr="009C7D39">
        <w:rPr>
          <w:rFonts w:ascii="Times New Roman" w:hAnsi="Times New Roman" w:cs="Times New Roman"/>
          <w:sz w:val="20"/>
          <w:szCs w:val="20"/>
        </w:rPr>
        <w:t>Wh</w:t>
      </w:r>
      <w:r w:rsidR="003810C1">
        <w:rPr>
          <w:rFonts w:ascii="Times New Roman" w:hAnsi="Times New Roman" w:cs="Times New Roman"/>
          <w:sz w:val="20"/>
          <w:szCs w:val="20"/>
        </w:rPr>
        <w:t>en the dataset is divided into six</w:t>
      </w:r>
      <w:r w:rsidR="008752E7" w:rsidRPr="009C7D39">
        <w:rPr>
          <w:rFonts w:ascii="Times New Roman" w:hAnsi="Times New Roman" w:cs="Times New Roman"/>
          <w:sz w:val="20"/>
          <w:szCs w:val="20"/>
        </w:rPr>
        <w:t xml:space="preserve"> </w:t>
      </w:r>
      <w:r w:rsidR="008752E7" w:rsidRPr="009C7D39">
        <w:rPr>
          <w:rFonts w:ascii="Times New Roman" w:hAnsi="Times New Roman" w:cs="Times New Roman"/>
          <w:sz w:val="20"/>
          <w:szCs w:val="20"/>
        </w:rPr>
        <w:lastRenderedPageBreak/>
        <w:t xml:space="preserve">parts, </w:t>
      </w:r>
      <m:oMath>
        <m:nary>
          <m:naryPr>
            <m:chr m:val="∑"/>
            <m:limLoc m:val="undOvr"/>
            <m:supHide m:val="1"/>
            <m:ctrlPr>
              <w:rPr>
                <w:rFonts w:ascii="Cambria Math" w:eastAsia="Cambria Math" w:hAnsi="Cambria Math" w:cs="Times New Roman"/>
                <w:i/>
                <w:sz w:val="20"/>
                <w:szCs w:val="20"/>
              </w:rPr>
            </m:ctrlPr>
          </m:naryPr>
          <m:sub>
            <m:r>
              <w:rPr>
                <w:rFonts w:ascii="Cambria Math" w:eastAsia="Cambria Math" w:hAnsi="Cambria Math" w:cs="Times New Roman"/>
                <w:sz w:val="20"/>
                <w:szCs w:val="20"/>
              </w:rPr>
              <m:t>streaming instances</m:t>
            </m:r>
          </m:sub>
          <m:sup/>
          <m:e>
            <m:r>
              <w:rPr>
                <w:rFonts w:ascii="Cambria Math" w:eastAsia="Cambria Math" w:hAnsi="Cambria Math" w:cs="Times New Roman"/>
                <w:sz w:val="20"/>
                <w:szCs w:val="20"/>
              </w:rPr>
              <m:t>R</m:t>
            </m:r>
            <m:sSub>
              <m:sSubPr>
                <m:ctrlPr>
                  <w:rPr>
                    <w:rFonts w:ascii="Cambria Math" w:eastAsia="Cambria Math" w:hAnsi="Cambria Math" w:cs="Times New Roman"/>
                    <w:i/>
                    <w:sz w:val="20"/>
                    <w:szCs w:val="20"/>
                  </w:rPr>
                </m:ctrlPr>
              </m:sSubPr>
              <m:e>
                <m:r>
                  <w:rPr>
                    <w:rFonts w:ascii="Cambria Math" w:eastAsia="Cambria Math" w:hAnsi="Cambria Math" w:cs="Times New Roman"/>
                    <w:sz w:val="20"/>
                    <w:szCs w:val="20"/>
                  </w:rPr>
                  <m:t>T</m:t>
                </m:r>
              </m:e>
              <m:sub>
                <m:r>
                  <w:rPr>
                    <w:rFonts w:ascii="Cambria Math" w:eastAsia="Cambria Math" w:hAnsi="Cambria Math" w:cs="Times New Roman"/>
                    <w:sz w:val="20"/>
                    <w:szCs w:val="20"/>
                  </w:rPr>
                  <m:t>mRMR</m:t>
                </m:r>
              </m:sub>
            </m:sSub>
          </m:e>
        </m:nary>
      </m:oMath>
      <w:r w:rsidR="008752E7" w:rsidRPr="009C7D39">
        <w:rPr>
          <w:rFonts w:ascii="Times New Roman" w:hAnsi="Times New Roman" w:cs="Times New Roman"/>
          <w:sz w:val="20"/>
          <w:szCs w:val="20"/>
        </w:rPr>
        <w:t xml:space="preserve"> </w:t>
      </w:r>
      <w:r w:rsidR="003810C1" w:rsidRPr="003810C1">
        <w:rPr>
          <w:rFonts w:ascii="Times New Roman" w:hAnsi="Times New Roman" w:cs="Times New Roman"/>
          <w:sz w:val="20"/>
          <w:szCs w:val="20"/>
        </w:rPr>
        <w:t xml:space="preserve">represents the sum of six times running time of </w:t>
      </w:r>
      <w:proofErr w:type="spellStart"/>
      <w:r w:rsidR="003810C1" w:rsidRPr="003810C1">
        <w:rPr>
          <w:rFonts w:ascii="Times New Roman" w:hAnsi="Times New Roman" w:cs="Times New Roman"/>
          <w:sz w:val="20"/>
          <w:szCs w:val="20"/>
        </w:rPr>
        <w:t>mRMR</w:t>
      </w:r>
      <w:proofErr w:type="spellEnd"/>
      <w:r w:rsidR="003810C1" w:rsidRPr="003810C1">
        <w:rPr>
          <w:rFonts w:ascii="Times New Roman" w:hAnsi="Times New Roman" w:cs="Times New Roman"/>
          <w:sz w:val="20"/>
          <w:szCs w:val="20"/>
        </w:rPr>
        <w:t>, where each time the dataset is updated when some new instances arriving.</w:t>
      </w:r>
    </w:p>
    <w:p w:rsidR="00FC21F7" w:rsidRDefault="008752E7" w:rsidP="00D40115">
      <w:pPr>
        <w:ind w:firstLine="420"/>
        <w:rPr>
          <w:rFonts w:ascii="Times New Roman" w:hAnsi="Times New Roman" w:cs="Times New Roman"/>
          <w:sz w:val="20"/>
          <w:szCs w:val="20"/>
        </w:rPr>
      </w:pPr>
      <w:r w:rsidRPr="002C59C0">
        <w:rPr>
          <w:rFonts w:ascii="Times New Roman" w:hAnsi="Times New Roman" w:cs="Times New Roman"/>
          <w:sz w:val="20"/>
          <w:szCs w:val="20"/>
        </w:rPr>
        <w:t xml:space="preserve">Local speedup ratio: </w:t>
      </w:r>
      <m:oMath>
        <m:f>
          <m:fPr>
            <m:ctrlPr>
              <w:rPr>
                <w:rFonts w:ascii="Cambria Math" w:eastAsia="Cambria Math" w:hAnsi="Cambria Math" w:cs="Times New Roman"/>
                <w:sz w:val="20"/>
                <w:szCs w:val="20"/>
              </w:rPr>
            </m:ctrlPr>
          </m:fPr>
          <m:num>
            <m:sSub>
              <m:sSubPr>
                <m:ctrlPr>
                  <w:rPr>
                    <w:rFonts w:ascii="Cambria Math" w:eastAsia="Cambria Math" w:hAnsi="Cambria Math" w:cs="Times New Roman"/>
                    <w:i/>
                    <w:sz w:val="20"/>
                    <w:szCs w:val="20"/>
                  </w:rPr>
                </m:ctrlPr>
              </m:sSubPr>
              <m:e>
                <m:r>
                  <w:rPr>
                    <w:rFonts w:ascii="Cambria Math" w:eastAsia="Cambria Math" w:hAnsi="Cambria Math" w:cs="Times New Roman"/>
                    <w:sz w:val="20"/>
                    <w:szCs w:val="20"/>
                  </w:rPr>
                  <m:t>RT</m:t>
                </m:r>
              </m:e>
              <m:sub>
                <m:r>
                  <w:rPr>
                    <w:rFonts w:ascii="Cambria Math" w:eastAsia="Cambria Math" w:hAnsi="Cambria Math" w:cs="Times New Roman"/>
                    <w:sz w:val="20"/>
                    <w:szCs w:val="20"/>
                  </w:rPr>
                  <m:t>mRMR</m:t>
                </m:r>
              </m:sub>
            </m:sSub>
          </m:num>
          <m:den>
            <m:sSub>
              <m:sSubPr>
                <m:ctrlPr>
                  <w:rPr>
                    <w:rFonts w:ascii="Cambria Math" w:eastAsia="Cambria Math" w:hAnsi="Cambria Math" w:cs="Times New Roman"/>
                    <w:i/>
                    <w:sz w:val="20"/>
                    <w:szCs w:val="20"/>
                  </w:rPr>
                </m:ctrlPr>
              </m:sSubPr>
              <m:e>
                <m:r>
                  <w:rPr>
                    <w:rFonts w:ascii="Cambria Math" w:eastAsia="Cambria Math" w:hAnsi="Cambria Math" w:cs="Times New Roman"/>
                    <w:sz w:val="20"/>
                    <w:szCs w:val="20"/>
                  </w:rPr>
                  <m:t>RT</m:t>
                </m:r>
              </m:e>
              <m:sub>
                <m:r>
                  <w:rPr>
                    <w:rFonts w:ascii="Cambria Math" w:eastAsia="Cambria Math" w:hAnsi="Cambria Math" w:cs="Times New Roman"/>
                    <w:sz w:val="20"/>
                    <w:szCs w:val="20"/>
                  </w:rPr>
                  <m:t>I-mRMR</m:t>
                </m:r>
              </m:sub>
            </m:sSub>
          </m:den>
        </m:f>
      </m:oMath>
    </w:p>
    <w:p w:rsidR="004C3530" w:rsidRPr="002C59C0" w:rsidRDefault="00F64B59" w:rsidP="00BE2096">
      <w:pPr>
        <w:ind w:firstLine="420"/>
        <w:jc w:val="both"/>
        <w:rPr>
          <w:rFonts w:ascii="Times New Roman" w:hAnsi="Times New Roman" w:cs="Times New Roman"/>
          <w:sz w:val="20"/>
          <w:szCs w:val="20"/>
        </w:rPr>
      </w:pPr>
      <w:r w:rsidRPr="00F64B59">
        <w:rPr>
          <w:rFonts w:ascii="Times New Roman" w:hAnsi="Times New Roman" w:cs="Times New Roman"/>
          <w:sz w:val="20"/>
          <w:szCs w:val="20"/>
        </w:rPr>
        <w:t xml:space="preserve">When the dataset is divided into six parts, the local speedup ratio is the ratio of the running time of </w:t>
      </w:r>
      <w:proofErr w:type="spellStart"/>
      <w:r w:rsidRPr="00F64B59">
        <w:rPr>
          <w:rFonts w:ascii="Times New Roman" w:hAnsi="Times New Roman" w:cs="Times New Roman"/>
          <w:sz w:val="20"/>
          <w:szCs w:val="20"/>
        </w:rPr>
        <w:t>mRMR</w:t>
      </w:r>
      <w:proofErr w:type="spellEnd"/>
      <w:r w:rsidRPr="00F64B59">
        <w:rPr>
          <w:rFonts w:ascii="Times New Roman" w:hAnsi="Times New Roman" w:cs="Times New Roman"/>
          <w:sz w:val="20"/>
          <w:szCs w:val="20"/>
        </w:rPr>
        <w:t xml:space="preserve"> on the whole dataset to the running time of I-</w:t>
      </w:r>
      <w:proofErr w:type="spellStart"/>
      <w:r w:rsidRPr="00F64B59">
        <w:rPr>
          <w:rFonts w:ascii="Times New Roman" w:hAnsi="Times New Roman" w:cs="Times New Roman"/>
          <w:sz w:val="20"/>
          <w:szCs w:val="20"/>
        </w:rPr>
        <w:t>mRMR</w:t>
      </w:r>
      <w:proofErr w:type="spellEnd"/>
      <w:r w:rsidRPr="00F64B59">
        <w:rPr>
          <w:rFonts w:ascii="Times New Roman" w:hAnsi="Times New Roman" w:cs="Times New Roman"/>
          <w:sz w:val="20"/>
          <w:szCs w:val="20"/>
        </w:rPr>
        <w:t xml:space="preserve"> when the last part arriving.</w:t>
      </w:r>
    </w:p>
    <w:p w:rsidR="009054A1" w:rsidRPr="002C59C0" w:rsidRDefault="00D7438D" w:rsidP="00BE2096">
      <w:pPr>
        <w:ind w:firstLine="420"/>
        <w:jc w:val="both"/>
        <w:rPr>
          <w:rFonts w:ascii="Times New Roman" w:hAnsi="Times New Roman" w:cs="Times New Roman"/>
          <w:sz w:val="20"/>
          <w:szCs w:val="20"/>
        </w:rPr>
      </w:pPr>
      <w:r w:rsidRPr="002C59C0">
        <w:rPr>
          <w:rFonts w:ascii="Times New Roman" w:hAnsi="Times New Roman" w:cs="Times New Roman" w:hint="eastAsia"/>
          <w:sz w:val="20"/>
          <w:szCs w:val="20"/>
        </w:rPr>
        <w:t>(</w:t>
      </w:r>
      <w:r w:rsidR="000C45F3">
        <w:rPr>
          <w:rFonts w:ascii="Times New Roman" w:hAnsi="Times New Roman" w:cs="Times New Roman"/>
          <w:sz w:val="20"/>
          <w:szCs w:val="20"/>
        </w:rPr>
        <w:t>4</w:t>
      </w:r>
      <w:r w:rsidR="00002E98" w:rsidRPr="002C59C0">
        <w:rPr>
          <w:rFonts w:ascii="Times New Roman" w:hAnsi="Times New Roman" w:cs="Times New Roman"/>
          <w:sz w:val="20"/>
          <w:szCs w:val="20"/>
        </w:rPr>
        <w:t xml:space="preserve">) </w:t>
      </w:r>
      <w:r w:rsidR="00F64B59" w:rsidRPr="00F64B59">
        <w:rPr>
          <w:rFonts w:ascii="Times New Roman" w:hAnsi="Times New Roman" w:cs="Times New Roman"/>
          <w:sz w:val="20"/>
          <w:szCs w:val="20"/>
        </w:rPr>
        <w:t>To sho</w:t>
      </w:r>
      <w:r w:rsidR="00F64B59">
        <w:rPr>
          <w:rFonts w:ascii="Times New Roman" w:hAnsi="Times New Roman" w:cs="Times New Roman"/>
          <w:sz w:val="20"/>
          <w:szCs w:val="20"/>
        </w:rPr>
        <w:t>w the effectiveness of I-</w:t>
      </w:r>
      <w:proofErr w:type="spellStart"/>
      <w:r w:rsidR="00F64B59">
        <w:rPr>
          <w:rFonts w:ascii="Times New Roman" w:hAnsi="Times New Roman" w:cs="Times New Roman"/>
          <w:sz w:val="20"/>
          <w:szCs w:val="20"/>
        </w:rPr>
        <w:t>mRMR</w:t>
      </w:r>
      <w:proofErr w:type="spellEnd"/>
      <w:r w:rsidR="00F64B59">
        <w:rPr>
          <w:rFonts w:ascii="Times New Roman" w:hAnsi="Times New Roman" w:cs="Times New Roman"/>
          <w:sz w:val="20"/>
          <w:szCs w:val="20"/>
        </w:rPr>
        <w:t xml:space="preserve">, </w:t>
      </w:r>
      <w:r w:rsidR="00F64B59" w:rsidRPr="00F64B59">
        <w:rPr>
          <w:rFonts w:ascii="Times New Roman" w:hAnsi="Times New Roman" w:cs="Times New Roman"/>
          <w:sz w:val="20"/>
          <w:szCs w:val="20"/>
        </w:rPr>
        <w:t>SVM and KNN are used to evaluate the classification performance. And 5-fold cross validation is used in classification evaluation.</w:t>
      </w:r>
    </w:p>
    <w:p w:rsidR="00FA7793" w:rsidRPr="002C59C0" w:rsidRDefault="00FA7793" w:rsidP="00002E98">
      <w:pPr>
        <w:ind w:firstLine="420"/>
        <w:rPr>
          <w:rFonts w:ascii="Times New Roman" w:hAnsi="Times New Roman" w:cs="Times New Roman"/>
          <w:sz w:val="20"/>
          <w:szCs w:val="20"/>
        </w:rPr>
      </w:pPr>
    </w:p>
    <w:p w:rsidR="00FA7793" w:rsidRPr="002C59C0" w:rsidRDefault="00FA7793" w:rsidP="00FA7793">
      <w:pPr>
        <w:rPr>
          <w:rFonts w:ascii="Times New Roman" w:hAnsi="Times New Roman" w:cs="Times New Roman"/>
        </w:rPr>
      </w:pPr>
      <w:r w:rsidRPr="002C59C0">
        <w:rPr>
          <w:rFonts w:ascii="Times New Roman" w:hAnsi="Times New Roman" w:cs="Times New Roman"/>
        </w:rPr>
        <w:t>4.</w:t>
      </w:r>
      <w:r w:rsidRPr="002C59C0">
        <w:rPr>
          <w:rFonts w:ascii="Times New Roman" w:hAnsi="Times New Roman" w:cs="Times New Roman" w:hint="eastAsia"/>
        </w:rPr>
        <w:t>2</w:t>
      </w:r>
      <w:r w:rsidRPr="002C59C0">
        <w:rPr>
          <w:rFonts w:ascii="Times New Roman" w:hAnsi="Times New Roman" w:cs="Times New Roman"/>
        </w:rPr>
        <w:t xml:space="preserve"> Experimental </w:t>
      </w:r>
      <m:oMath>
        <m:r>
          <m:rPr>
            <m:sty m:val="p"/>
          </m:rPr>
          <w:rPr>
            <w:rFonts w:ascii="Cambria Math" w:hAnsi="Cambria Math" w:cs="Times New Roman"/>
          </w:rPr>
          <m:t>Ι</m:t>
        </m:r>
      </m:oMath>
      <w:r w:rsidRPr="002C59C0">
        <w:rPr>
          <w:rFonts w:ascii="Times New Roman" w:hAnsi="Times New Roman" w:cs="Times New Roman"/>
        </w:rPr>
        <w:t>: Evaluation on UCI</w:t>
      </w:r>
    </w:p>
    <w:p w:rsidR="00FA7793" w:rsidRPr="002C59C0" w:rsidRDefault="008B14E6" w:rsidP="005D7CB3">
      <w:pPr>
        <w:ind w:firstLine="420"/>
        <w:jc w:val="both"/>
        <w:rPr>
          <w:rFonts w:ascii="Times New Roman" w:hAnsi="Times New Roman" w:cs="Times New Roman"/>
        </w:rPr>
      </w:pPr>
      <w:r w:rsidRPr="008B14E6">
        <w:rPr>
          <w:rFonts w:ascii="Times New Roman" w:hAnsi="Times New Roman" w:cs="Times New Roman"/>
          <w:sz w:val="20"/>
          <w:szCs w:val="20"/>
        </w:rPr>
        <w:t>To test the performance of I-</w:t>
      </w:r>
      <w:proofErr w:type="spellStart"/>
      <w:r w:rsidRPr="008B14E6">
        <w:rPr>
          <w:rFonts w:ascii="Times New Roman" w:hAnsi="Times New Roman" w:cs="Times New Roman"/>
          <w:sz w:val="20"/>
          <w:szCs w:val="20"/>
        </w:rPr>
        <w:t>mRMR</w:t>
      </w:r>
      <w:proofErr w:type="spellEnd"/>
      <w:r w:rsidRPr="008B14E6">
        <w:rPr>
          <w:rFonts w:ascii="Times New Roman" w:hAnsi="Times New Roman" w:cs="Times New Roman"/>
          <w:sz w:val="20"/>
          <w:szCs w:val="20"/>
        </w:rPr>
        <w:t>, some experimental comparison and analyses are conducted on ten UCI datasets, seen in Table 2. Among the datasets in Table 2, '</w:t>
      </w:r>
      <w:proofErr w:type="spellStart"/>
      <w:r w:rsidRPr="008B14E6">
        <w:rPr>
          <w:rFonts w:ascii="Times New Roman" w:hAnsi="Times New Roman" w:cs="Times New Roman"/>
          <w:sz w:val="20"/>
          <w:szCs w:val="20"/>
        </w:rPr>
        <w:t>madelon</w:t>
      </w:r>
      <w:proofErr w:type="spellEnd"/>
      <w:r w:rsidRPr="008B14E6">
        <w:rPr>
          <w:rFonts w:ascii="Times New Roman" w:hAnsi="Times New Roman" w:cs="Times New Roman"/>
          <w:sz w:val="20"/>
          <w:szCs w:val="20"/>
        </w:rPr>
        <w:t>', '</w:t>
      </w:r>
      <w:proofErr w:type="spellStart"/>
      <w:r w:rsidRPr="008B14E6">
        <w:rPr>
          <w:rFonts w:ascii="Times New Roman" w:hAnsi="Times New Roman" w:cs="Times New Roman"/>
          <w:sz w:val="20"/>
          <w:szCs w:val="20"/>
        </w:rPr>
        <w:t>arcene</w:t>
      </w:r>
      <w:proofErr w:type="spellEnd"/>
      <w:r w:rsidRPr="008B14E6">
        <w:rPr>
          <w:rFonts w:ascii="Times New Roman" w:hAnsi="Times New Roman" w:cs="Times New Roman"/>
          <w:sz w:val="20"/>
          <w:szCs w:val="20"/>
        </w:rPr>
        <w:t>' are used in the NIPS 2003 Feature selection challenge. The dataset 'colon' is frequently studied as public microarray datasets</w:t>
      </w:r>
      <w:r w:rsidR="00FA7793" w:rsidRPr="002C59C0">
        <w:rPr>
          <w:rFonts w:ascii="Times New Roman" w:hAnsi="Times New Roman" w:cs="Times New Roman"/>
          <w:sz w:val="20"/>
          <w:szCs w:val="20"/>
        </w:rPr>
        <w:t xml:space="preserve"> [35]</w:t>
      </w:r>
      <w:r w:rsidR="00FA6E21" w:rsidRPr="002C59C0">
        <w:rPr>
          <w:rFonts w:ascii="Times New Roman" w:hAnsi="Times New Roman" w:cs="Times New Roman"/>
          <w:sz w:val="20"/>
          <w:szCs w:val="20"/>
        </w:rPr>
        <w:t>.</w:t>
      </w:r>
    </w:p>
    <w:p w:rsidR="003B5C9E" w:rsidRPr="002C59C0" w:rsidRDefault="001F7AE8" w:rsidP="00901FFE">
      <w:pPr>
        <w:jc w:val="center"/>
        <w:rPr>
          <w:rFonts w:ascii="Times New Roman" w:hAnsi="Times New Roman" w:cs="Times New Roman"/>
          <w:sz w:val="20"/>
          <w:szCs w:val="20"/>
        </w:rPr>
      </w:pPr>
      <w:r w:rsidRPr="002C59C0">
        <w:rPr>
          <w:rFonts w:ascii="Times New Roman" w:hAnsi="Times New Roman" w:cs="Times New Roman"/>
          <w:sz w:val="20"/>
          <w:szCs w:val="20"/>
        </w:rPr>
        <w:t>Table 2</w:t>
      </w:r>
      <w:r w:rsidR="00186EBC" w:rsidRPr="002C59C0">
        <w:rPr>
          <w:rFonts w:ascii="Times New Roman" w:hAnsi="Times New Roman" w:cs="Times New Roman"/>
          <w:sz w:val="20"/>
          <w:szCs w:val="20"/>
        </w:rPr>
        <w:t>:</w:t>
      </w:r>
      <w:r w:rsidR="00176BA4" w:rsidRPr="002C59C0">
        <w:rPr>
          <w:rFonts w:ascii="Times New Roman" w:hAnsi="Times New Roman" w:cs="Times New Roman"/>
          <w:sz w:val="20"/>
          <w:szCs w:val="20"/>
        </w:rPr>
        <w:t xml:space="preserve"> </w:t>
      </w:r>
      <w:r w:rsidR="00901FFE" w:rsidRPr="002C59C0">
        <w:rPr>
          <w:rFonts w:ascii="Times New Roman" w:hAnsi="Times New Roman" w:cs="Times New Roman"/>
          <w:sz w:val="20"/>
          <w:szCs w:val="20"/>
        </w:rPr>
        <w:t>The description of the selected datasets from UCI</w:t>
      </w:r>
    </w:p>
    <w:tbl>
      <w:tblPr>
        <w:tblStyle w:val="a8"/>
        <w:tblW w:w="0" w:type="auto"/>
        <w:tblInd w:w="1838" w:type="dxa"/>
        <w:tblLook w:val="04A0" w:firstRow="1" w:lastRow="0" w:firstColumn="1" w:lastColumn="0" w:noHBand="0" w:noVBand="1"/>
      </w:tblPr>
      <w:tblGrid>
        <w:gridCol w:w="1390"/>
        <w:gridCol w:w="812"/>
        <w:gridCol w:w="759"/>
        <w:gridCol w:w="919"/>
        <w:gridCol w:w="696"/>
      </w:tblGrid>
      <w:tr w:rsidR="002C59C0" w:rsidRPr="002C59C0" w:rsidTr="006A436E">
        <w:tc>
          <w:tcPr>
            <w:tcW w:w="1233" w:type="dxa"/>
          </w:tcPr>
          <w:p w:rsidR="00DA30B8" w:rsidRPr="002C59C0" w:rsidRDefault="00DA30B8" w:rsidP="009054A1">
            <w:pPr>
              <w:jc w:val="center"/>
              <w:rPr>
                <w:rFonts w:ascii="Times New Roman" w:hAnsi="Times New Roman" w:cs="Times New Roman"/>
                <w:sz w:val="16"/>
                <w:szCs w:val="16"/>
              </w:rPr>
            </w:pPr>
            <w:r w:rsidRPr="002C59C0">
              <w:rPr>
                <w:rFonts w:ascii="Times New Roman" w:hAnsi="Times New Roman" w:cs="Times New Roman"/>
                <w:sz w:val="16"/>
                <w:szCs w:val="16"/>
              </w:rPr>
              <w:t>Dataset</w:t>
            </w:r>
          </w:p>
        </w:tc>
        <w:tc>
          <w:tcPr>
            <w:tcW w:w="812" w:type="dxa"/>
          </w:tcPr>
          <w:p w:rsidR="00DA30B8" w:rsidRPr="002C59C0" w:rsidRDefault="00084199" w:rsidP="009054A1">
            <w:pPr>
              <w:jc w:val="center"/>
              <w:rPr>
                <w:rFonts w:ascii="Times New Roman" w:hAnsi="Times New Roman" w:cs="Times New Roman"/>
                <w:sz w:val="16"/>
                <w:szCs w:val="16"/>
              </w:rPr>
            </w:pPr>
            <w:r w:rsidRPr="002C59C0">
              <w:rPr>
                <w:rFonts w:ascii="Times New Roman" w:hAnsi="Times New Roman" w:cs="Times New Roman"/>
                <w:sz w:val="16"/>
                <w:szCs w:val="16"/>
              </w:rPr>
              <w:t>I</w:t>
            </w:r>
            <w:r w:rsidR="00DA30B8" w:rsidRPr="002C59C0">
              <w:rPr>
                <w:rFonts w:ascii="Times New Roman" w:hAnsi="Times New Roman" w:cs="Times New Roman"/>
                <w:sz w:val="16"/>
                <w:szCs w:val="16"/>
              </w:rPr>
              <w:t>nstances</w:t>
            </w:r>
          </w:p>
        </w:tc>
        <w:tc>
          <w:tcPr>
            <w:tcW w:w="759" w:type="dxa"/>
          </w:tcPr>
          <w:p w:rsidR="00DA30B8" w:rsidRPr="002C59C0" w:rsidRDefault="00DA30B8" w:rsidP="009054A1">
            <w:pPr>
              <w:jc w:val="center"/>
              <w:rPr>
                <w:rFonts w:ascii="Times New Roman" w:hAnsi="Times New Roman" w:cs="Times New Roman"/>
                <w:sz w:val="16"/>
                <w:szCs w:val="16"/>
              </w:rPr>
            </w:pPr>
            <w:r w:rsidRPr="002C59C0">
              <w:rPr>
                <w:rFonts w:ascii="Times New Roman" w:hAnsi="Times New Roman" w:cs="Times New Roman"/>
                <w:sz w:val="16"/>
                <w:szCs w:val="16"/>
              </w:rPr>
              <w:t>Features</w:t>
            </w:r>
          </w:p>
        </w:tc>
        <w:tc>
          <w:tcPr>
            <w:tcW w:w="919" w:type="dxa"/>
          </w:tcPr>
          <w:p w:rsidR="00DA30B8" w:rsidRPr="002C59C0" w:rsidRDefault="00656336" w:rsidP="009054A1">
            <w:pPr>
              <w:jc w:val="center"/>
              <w:rPr>
                <w:rFonts w:ascii="Times New Roman" w:hAnsi="Times New Roman" w:cs="Times New Roman"/>
                <w:sz w:val="16"/>
                <w:szCs w:val="16"/>
              </w:rPr>
            </w:pPr>
            <w:r w:rsidRPr="002C59C0">
              <w:rPr>
                <w:rFonts w:ascii="Times New Roman" w:hAnsi="Times New Roman" w:cs="Times New Roman" w:hint="eastAsia"/>
                <w:sz w:val="16"/>
                <w:szCs w:val="16"/>
              </w:rPr>
              <w:t>Data T</w:t>
            </w:r>
            <w:r w:rsidRPr="002C59C0">
              <w:rPr>
                <w:rFonts w:ascii="Times New Roman" w:hAnsi="Times New Roman" w:cs="Times New Roman"/>
                <w:sz w:val="16"/>
                <w:szCs w:val="16"/>
              </w:rPr>
              <w:t>yp</w:t>
            </w:r>
            <w:r w:rsidR="00DA30B8" w:rsidRPr="002C59C0">
              <w:rPr>
                <w:rFonts w:ascii="Times New Roman" w:hAnsi="Times New Roman" w:cs="Times New Roman" w:hint="eastAsia"/>
                <w:sz w:val="16"/>
                <w:szCs w:val="16"/>
              </w:rPr>
              <w:t>e</w:t>
            </w:r>
          </w:p>
        </w:tc>
        <w:tc>
          <w:tcPr>
            <w:tcW w:w="696" w:type="dxa"/>
          </w:tcPr>
          <w:p w:rsidR="00DA30B8" w:rsidRPr="002C59C0" w:rsidRDefault="00DA30B8" w:rsidP="009054A1">
            <w:pPr>
              <w:jc w:val="center"/>
              <w:rPr>
                <w:rFonts w:ascii="Times New Roman" w:hAnsi="Times New Roman" w:cs="Times New Roman"/>
                <w:sz w:val="16"/>
                <w:szCs w:val="16"/>
              </w:rPr>
            </w:pPr>
            <w:r w:rsidRPr="002C59C0">
              <w:rPr>
                <w:rFonts w:ascii="Times New Roman" w:hAnsi="Times New Roman" w:cs="Times New Roman"/>
                <w:sz w:val="16"/>
                <w:szCs w:val="16"/>
              </w:rPr>
              <w:t>Classes</w:t>
            </w:r>
          </w:p>
        </w:tc>
      </w:tr>
      <w:tr w:rsidR="002C59C0" w:rsidRPr="002C59C0" w:rsidTr="006A436E">
        <w:tc>
          <w:tcPr>
            <w:tcW w:w="1233" w:type="dxa"/>
            <w:tcBorders>
              <w:top w:val="double" w:sz="4" w:space="0" w:color="auto"/>
            </w:tcBorders>
          </w:tcPr>
          <w:p w:rsidR="00DA30B8" w:rsidRPr="002C59C0" w:rsidRDefault="00DA30B8" w:rsidP="009054A1">
            <w:pPr>
              <w:jc w:val="center"/>
              <w:rPr>
                <w:rFonts w:ascii="Times New Roman" w:hAnsi="Times New Roman" w:cs="Times New Roman"/>
                <w:sz w:val="16"/>
                <w:szCs w:val="16"/>
              </w:rPr>
            </w:pPr>
            <w:proofErr w:type="spellStart"/>
            <w:r w:rsidRPr="002C59C0">
              <w:rPr>
                <w:rFonts w:ascii="Times New Roman" w:hAnsi="Times New Roman" w:cs="Times New Roman"/>
                <w:sz w:val="16"/>
                <w:szCs w:val="16"/>
              </w:rPr>
              <w:t>madelon</w:t>
            </w:r>
            <w:proofErr w:type="spellEnd"/>
          </w:p>
        </w:tc>
        <w:tc>
          <w:tcPr>
            <w:tcW w:w="812" w:type="dxa"/>
            <w:tcBorders>
              <w:top w:val="double" w:sz="4" w:space="0" w:color="auto"/>
            </w:tcBorders>
          </w:tcPr>
          <w:p w:rsidR="00DA30B8" w:rsidRPr="002C59C0" w:rsidRDefault="00DA30B8" w:rsidP="009054A1">
            <w:pPr>
              <w:jc w:val="center"/>
              <w:rPr>
                <w:rFonts w:ascii="Times New Roman" w:hAnsi="Times New Roman" w:cs="Times New Roman"/>
                <w:sz w:val="16"/>
                <w:szCs w:val="16"/>
              </w:rPr>
            </w:pPr>
            <w:r w:rsidRPr="002C59C0">
              <w:rPr>
                <w:rFonts w:ascii="Times New Roman" w:hAnsi="Times New Roman" w:cs="Times New Roman"/>
                <w:sz w:val="16"/>
                <w:szCs w:val="16"/>
              </w:rPr>
              <w:t>2000</w:t>
            </w:r>
          </w:p>
        </w:tc>
        <w:tc>
          <w:tcPr>
            <w:tcW w:w="759" w:type="dxa"/>
            <w:tcBorders>
              <w:top w:val="double" w:sz="4" w:space="0" w:color="auto"/>
            </w:tcBorders>
          </w:tcPr>
          <w:p w:rsidR="00DA30B8" w:rsidRPr="002C59C0" w:rsidRDefault="00DA30B8" w:rsidP="009054A1">
            <w:pPr>
              <w:jc w:val="center"/>
              <w:rPr>
                <w:rFonts w:ascii="Times New Roman" w:hAnsi="Times New Roman" w:cs="Times New Roman"/>
                <w:sz w:val="16"/>
                <w:szCs w:val="16"/>
              </w:rPr>
            </w:pPr>
            <w:r w:rsidRPr="002C59C0">
              <w:rPr>
                <w:rFonts w:ascii="Times New Roman" w:hAnsi="Times New Roman" w:cs="Times New Roman"/>
                <w:sz w:val="16"/>
                <w:szCs w:val="16"/>
              </w:rPr>
              <w:t>500</w:t>
            </w:r>
          </w:p>
        </w:tc>
        <w:tc>
          <w:tcPr>
            <w:tcW w:w="919" w:type="dxa"/>
            <w:tcBorders>
              <w:top w:val="double" w:sz="4" w:space="0" w:color="auto"/>
            </w:tcBorders>
          </w:tcPr>
          <w:p w:rsidR="00DA30B8" w:rsidRPr="002C59C0" w:rsidRDefault="00084199" w:rsidP="009054A1">
            <w:pPr>
              <w:jc w:val="center"/>
              <w:rPr>
                <w:rFonts w:ascii="Times New Roman" w:hAnsi="Times New Roman" w:cs="Times New Roman"/>
                <w:sz w:val="16"/>
                <w:szCs w:val="16"/>
              </w:rPr>
            </w:pPr>
            <w:r w:rsidRPr="002C59C0">
              <w:rPr>
                <w:rFonts w:ascii="Times New Roman" w:hAnsi="Times New Roman" w:cs="Times New Roman" w:hint="eastAsia"/>
                <w:sz w:val="16"/>
                <w:szCs w:val="16"/>
              </w:rPr>
              <w:t>continu</w:t>
            </w:r>
            <w:r w:rsidRPr="002C59C0">
              <w:rPr>
                <w:rFonts w:ascii="Times New Roman" w:hAnsi="Times New Roman" w:cs="Times New Roman"/>
                <w:sz w:val="16"/>
                <w:szCs w:val="16"/>
              </w:rPr>
              <w:t>ou</w:t>
            </w:r>
            <w:r w:rsidRPr="002C59C0">
              <w:rPr>
                <w:rFonts w:ascii="Times New Roman" w:hAnsi="Times New Roman" w:cs="Times New Roman" w:hint="eastAsia"/>
                <w:sz w:val="16"/>
                <w:szCs w:val="16"/>
              </w:rPr>
              <w:t>s</w:t>
            </w:r>
          </w:p>
        </w:tc>
        <w:tc>
          <w:tcPr>
            <w:tcW w:w="696" w:type="dxa"/>
            <w:tcBorders>
              <w:top w:val="double" w:sz="4" w:space="0" w:color="auto"/>
            </w:tcBorders>
          </w:tcPr>
          <w:p w:rsidR="00DA30B8" w:rsidRPr="002C59C0" w:rsidRDefault="00DA30B8" w:rsidP="009054A1">
            <w:pPr>
              <w:jc w:val="center"/>
              <w:rPr>
                <w:rFonts w:ascii="Times New Roman" w:hAnsi="Times New Roman" w:cs="Times New Roman"/>
                <w:sz w:val="16"/>
                <w:szCs w:val="16"/>
              </w:rPr>
            </w:pPr>
            <w:r w:rsidRPr="002C59C0">
              <w:rPr>
                <w:rFonts w:ascii="Times New Roman" w:hAnsi="Times New Roman" w:cs="Times New Roman"/>
                <w:sz w:val="16"/>
                <w:szCs w:val="16"/>
              </w:rPr>
              <w:t>2</w:t>
            </w:r>
          </w:p>
        </w:tc>
      </w:tr>
      <w:tr w:rsidR="002C59C0" w:rsidRPr="002C59C0" w:rsidTr="006A436E">
        <w:tc>
          <w:tcPr>
            <w:tcW w:w="1233" w:type="dxa"/>
          </w:tcPr>
          <w:p w:rsidR="00DA30B8" w:rsidRPr="002C59C0" w:rsidRDefault="00DA30B8" w:rsidP="009054A1">
            <w:pPr>
              <w:jc w:val="center"/>
              <w:rPr>
                <w:rFonts w:ascii="Times New Roman" w:hAnsi="Times New Roman" w:cs="Times New Roman"/>
                <w:sz w:val="16"/>
                <w:szCs w:val="16"/>
              </w:rPr>
            </w:pPr>
            <w:r w:rsidRPr="002C59C0">
              <w:rPr>
                <w:rFonts w:ascii="Times New Roman" w:hAnsi="Times New Roman" w:cs="Times New Roman"/>
                <w:sz w:val="16"/>
                <w:szCs w:val="16"/>
              </w:rPr>
              <w:t>colon</w:t>
            </w:r>
          </w:p>
        </w:tc>
        <w:tc>
          <w:tcPr>
            <w:tcW w:w="812" w:type="dxa"/>
          </w:tcPr>
          <w:p w:rsidR="00DA30B8" w:rsidRPr="002C59C0" w:rsidRDefault="00DA30B8" w:rsidP="009054A1">
            <w:pPr>
              <w:jc w:val="center"/>
              <w:rPr>
                <w:rFonts w:ascii="Times New Roman" w:hAnsi="Times New Roman" w:cs="Times New Roman"/>
                <w:sz w:val="16"/>
                <w:szCs w:val="16"/>
              </w:rPr>
            </w:pPr>
            <w:r w:rsidRPr="002C59C0">
              <w:rPr>
                <w:rFonts w:ascii="Times New Roman" w:hAnsi="Times New Roman" w:cs="Times New Roman"/>
                <w:sz w:val="16"/>
                <w:szCs w:val="16"/>
              </w:rPr>
              <w:t>62</w:t>
            </w:r>
          </w:p>
        </w:tc>
        <w:tc>
          <w:tcPr>
            <w:tcW w:w="759" w:type="dxa"/>
          </w:tcPr>
          <w:p w:rsidR="00DA30B8" w:rsidRPr="002C59C0" w:rsidRDefault="00DA30B8" w:rsidP="009054A1">
            <w:pPr>
              <w:jc w:val="center"/>
              <w:rPr>
                <w:rFonts w:ascii="Times New Roman" w:hAnsi="Times New Roman" w:cs="Times New Roman"/>
                <w:sz w:val="16"/>
                <w:szCs w:val="16"/>
              </w:rPr>
            </w:pPr>
            <w:r w:rsidRPr="002C59C0">
              <w:rPr>
                <w:rFonts w:ascii="Times New Roman" w:hAnsi="Times New Roman" w:cs="Times New Roman"/>
                <w:sz w:val="16"/>
                <w:szCs w:val="16"/>
              </w:rPr>
              <w:t>2000</w:t>
            </w:r>
          </w:p>
        </w:tc>
        <w:tc>
          <w:tcPr>
            <w:tcW w:w="919" w:type="dxa"/>
          </w:tcPr>
          <w:p w:rsidR="00DA30B8" w:rsidRPr="002C59C0" w:rsidRDefault="00084199" w:rsidP="009054A1">
            <w:pPr>
              <w:jc w:val="center"/>
              <w:rPr>
                <w:rFonts w:ascii="Times New Roman" w:hAnsi="Times New Roman" w:cs="Times New Roman"/>
                <w:sz w:val="16"/>
                <w:szCs w:val="16"/>
              </w:rPr>
            </w:pPr>
            <w:r w:rsidRPr="002C59C0">
              <w:rPr>
                <w:rFonts w:ascii="Times New Roman" w:hAnsi="Times New Roman" w:cs="Times New Roman" w:hint="eastAsia"/>
                <w:sz w:val="16"/>
                <w:szCs w:val="16"/>
              </w:rPr>
              <w:t>cont</w:t>
            </w:r>
            <w:r w:rsidRPr="002C59C0">
              <w:rPr>
                <w:rFonts w:ascii="Times New Roman" w:hAnsi="Times New Roman" w:cs="Times New Roman"/>
                <w:sz w:val="16"/>
                <w:szCs w:val="16"/>
              </w:rPr>
              <w:t>i</w:t>
            </w:r>
            <w:r w:rsidRPr="002C59C0">
              <w:rPr>
                <w:rFonts w:ascii="Times New Roman" w:hAnsi="Times New Roman" w:cs="Times New Roman" w:hint="eastAsia"/>
                <w:sz w:val="16"/>
                <w:szCs w:val="16"/>
              </w:rPr>
              <w:t>nuous</w:t>
            </w:r>
          </w:p>
        </w:tc>
        <w:tc>
          <w:tcPr>
            <w:tcW w:w="696" w:type="dxa"/>
          </w:tcPr>
          <w:p w:rsidR="00DA30B8" w:rsidRPr="002C59C0" w:rsidRDefault="00DA30B8" w:rsidP="009054A1">
            <w:pPr>
              <w:jc w:val="center"/>
              <w:rPr>
                <w:rFonts w:ascii="Times New Roman" w:hAnsi="Times New Roman" w:cs="Times New Roman"/>
                <w:sz w:val="16"/>
                <w:szCs w:val="16"/>
              </w:rPr>
            </w:pPr>
            <w:r w:rsidRPr="002C59C0">
              <w:rPr>
                <w:rFonts w:ascii="Times New Roman" w:hAnsi="Times New Roman" w:cs="Times New Roman"/>
                <w:sz w:val="16"/>
                <w:szCs w:val="16"/>
              </w:rPr>
              <w:t>2</w:t>
            </w:r>
          </w:p>
        </w:tc>
      </w:tr>
      <w:tr w:rsidR="002C59C0" w:rsidRPr="002C59C0" w:rsidTr="006A436E">
        <w:tc>
          <w:tcPr>
            <w:tcW w:w="1233" w:type="dxa"/>
          </w:tcPr>
          <w:p w:rsidR="00DA30B8" w:rsidRPr="002C59C0" w:rsidRDefault="00DA30B8" w:rsidP="009054A1">
            <w:pPr>
              <w:jc w:val="center"/>
              <w:rPr>
                <w:rFonts w:ascii="Times New Roman" w:hAnsi="Times New Roman" w:cs="Times New Roman"/>
                <w:sz w:val="16"/>
                <w:szCs w:val="16"/>
              </w:rPr>
            </w:pPr>
            <w:r w:rsidRPr="002C59C0">
              <w:rPr>
                <w:rFonts w:ascii="Times New Roman" w:hAnsi="Times New Roman" w:cs="Times New Roman"/>
                <w:sz w:val="16"/>
                <w:szCs w:val="16"/>
              </w:rPr>
              <w:t>breast</w:t>
            </w:r>
          </w:p>
        </w:tc>
        <w:tc>
          <w:tcPr>
            <w:tcW w:w="812" w:type="dxa"/>
          </w:tcPr>
          <w:p w:rsidR="00DA30B8" w:rsidRPr="002C59C0" w:rsidRDefault="00DA30B8" w:rsidP="009054A1">
            <w:pPr>
              <w:jc w:val="center"/>
              <w:rPr>
                <w:rFonts w:ascii="Times New Roman" w:hAnsi="Times New Roman" w:cs="Times New Roman"/>
                <w:sz w:val="16"/>
                <w:szCs w:val="16"/>
              </w:rPr>
            </w:pPr>
            <w:r w:rsidRPr="002C59C0">
              <w:rPr>
                <w:rFonts w:ascii="Times New Roman" w:hAnsi="Times New Roman" w:cs="Times New Roman"/>
                <w:sz w:val="16"/>
                <w:szCs w:val="16"/>
              </w:rPr>
              <w:t>84</w:t>
            </w:r>
          </w:p>
        </w:tc>
        <w:tc>
          <w:tcPr>
            <w:tcW w:w="759" w:type="dxa"/>
          </w:tcPr>
          <w:p w:rsidR="00DA30B8" w:rsidRPr="002C59C0" w:rsidRDefault="00DA30B8" w:rsidP="009054A1">
            <w:pPr>
              <w:jc w:val="center"/>
              <w:rPr>
                <w:rFonts w:ascii="Times New Roman" w:hAnsi="Times New Roman" w:cs="Times New Roman"/>
                <w:sz w:val="16"/>
                <w:szCs w:val="16"/>
              </w:rPr>
            </w:pPr>
            <w:r w:rsidRPr="002C59C0">
              <w:rPr>
                <w:rFonts w:ascii="Times New Roman" w:hAnsi="Times New Roman" w:cs="Times New Roman"/>
                <w:sz w:val="16"/>
                <w:szCs w:val="16"/>
              </w:rPr>
              <w:t>9216</w:t>
            </w:r>
          </w:p>
        </w:tc>
        <w:tc>
          <w:tcPr>
            <w:tcW w:w="919" w:type="dxa"/>
          </w:tcPr>
          <w:p w:rsidR="00DA30B8" w:rsidRPr="002C59C0" w:rsidRDefault="00084199" w:rsidP="009054A1">
            <w:pPr>
              <w:jc w:val="center"/>
              <w:rPr>
                <w:rFonts w:ascii="Times New Roman" w:hAnsi="Times New Roman" w:cs="Times New Roman"/>
                <w:sz w:val="16"/>
                <w:szCs w:val="16"/>
              </w:rPr>
            </w:pPr>
            <w:r w:rsidRPr="002C59C0">
              <w:rPr>
                <w:rFonts w:ascii="Times New Roman" w:hAnsi="Times New Roman" w:cs="Times New Roman" w:hint="eastAsia"/>
                <w:sz w:val="16"/>
                <w:szCs w:val="16"/>
              </w:rPr>
              <w:t>cont</w:t>
            </w:r>
            <w:r w:rsidRPr="002C59C0">
              <w:rPr>
                <w:rFonts w:ascii="Times New Roman" w:hAnsi="Times New Roman" w:cs="Times New Roman"/>
                <w:sz w:val="16"/>
                <w:szCs w:val="16"/>
              </w:rPr>
              <w:t>i</w:t>
            </w:r>
            <w:r w:rsidRPr="002C59C0">
              <w:rPr>
                <w:rFonts w:ascii="Times New Roman" w:hAnsi="Times New Roman" w:cs="Times New Roman" w:hint="eastAsia"/>
                <w:sz w:val="16"/>
                <w:szCs w:val="16"/>
              </w:rPr>
              <w:t>nuous</w:t>
            </w:r>
          </w:p>
        </w:tc>
        <w:tc>
          <w:tcPr>
            <w:tcW w:w="696" w:type="dxa"/>
          </w:tcPr>
          <w:p w:rsidR="00DA30B8" w:rsidRPr="002C59C0" w:rsidRDefault="00DA30B8" w:rsidP="009054A1">
            <w:pPr>
              <w:jc w:val="center"/>
              <w:rPr>
                <w:rFonts w:ascii="Times New Roman" w:hAnsi="Times New Roman" w:cs="Times New Roman"/>
                <w:sz w:val="16"/>
                <w:szCs w:val="16"/>
              </w:rPr>
            </w:pPr>
            <w:r w:rsidRPr="002C59C0">
              <w:rPr>
                <w:rFonts w:ascii="Times New Roman" w:hAnsi="Times New Roman" w:cs="Times New Roman"/>
                <w:sz w:val="16"/>
                <w:szCs w:val="16"/>
              </w:rPr>
              <w:t>5</w:t>
            </w:r>
          </w:p>
        </w:tc>
      </w:tr>
      <w:tr w:rsidR="002C59C0" w:rsidRPr="002C59C0" w:rsidTr="006A436E">
        <w:tc>
          <w:tcPr>
            <w:tcW w:w="1233" w:type="dxa"/>
          </w:tcPr>
          <w:p w:rsidR="00DA30B8" w:rsidRPr="002C59C0" w:rsidRDefault="00DA30B8" w:rsidP="009054A1">
            <w:pPr>
              <w:jc w:val="center"/>
              <w:rPr>
                <w:rFonts w:ascii="Times New Roman" w:hAnsi="Times New Roman" w:cs="Times New Roman"/>
                <w:sz w:val="16"/>
                <w:szCs w:val="16"/>
              </w:rPr>
            </w:pPr>
            <w:proofErr w:type="spellStart"/>
            <w:r w:rsidRPr="002C59C0">
              <w:rPr>
                <w:rFonts w:ascii="Times New Roman" w:hAnsi="Times New Roman" w:cs="Times New Roman"/>
                <w:sz w:val="16"/>
                <w:szCs w:val="16"/>
              </w:rPr>
              <w:t>arcene</w:t>
            </w:r>
            <w:proofErr w:type="spellEnd"/>
          </w:p>
        </w:tc>
        <w:tc>
          <w:tcPr>
            <w:tcW w:w="812" w:type="dxa"/>
          </w:tcPr>
          <w:p w:rsidR="00DA30B8" w:rsidRPr="002C59C0" w:rsidRDefault="00DA30B8" w:rsidP="009054A1">
            <w:pPr>
              <w:jc w:val="center"/>
              <w:rPr>
                <w:rFonts w:ascii="Times New Roman" w:hAnsi="Times New Roman" w:cs="Times New Roman"/>
                <w:sz w:val="16"/>
                <w:szCs w:val="16"/>
              </w:rPr>
            </w:pPr>
            <w:r w:rsidRPr="002C59C0">
              <w:rPr>
                <w:rFonts w:ascii="Times New Roman" w:hAnsi="Times New Roman" w:cs="Times New Roman"/>
                <w:sz w:val="16"/>
                <w:szCs w:val="16"/>
              </w:rPr>
              <w:t>100</w:t>
            </w:r>
          </w:p>
        </w:tc>
        <w:tc>
          <w:tcPr>
            <w:tcW w:w="759" w:type="dxa"/>
          </w:tcPr>
          <w:p w:rsidR="00DA30B8" w:rsidRPr="002C59C0" w:rsidRDefault="00DA30B8" w:rsidP="009054A1">
            <w:pPr>
              <w:jc w:val="center"/>
              <w:rPr>
                <w:rFonts w:ascii="Times New Roman" w:hAnsi="Times New Roman" w:cs="Times New Roman"/>
                <w:sz w:val="16"/>
                <w:szCs w:val="16"/>
              </w:rPr>
            </w:pPr>
            <w:r w:rsidRPr="002C59C0">
              <w:rPr>
                <w:rFonts w:ascii="Times New Roman" w:hAnsi="Times New Roman" w:cs="Times New Roman"/>
                <w:sz w:val="16"/>
                <w:szCs w:val="16"/>
              </w:rPr>
              <w:t>10000</w:t>
            </w:r>
          </w:p>
        </w:tc>
        <w:tc>
          <w:tcPr>
            <w:tcW w:w="919" w:type="dxa"/>
          </w:tcPr>
          <w:p w:rsidR="00DA30B8" w:rsidRPr="002C59C0" w:rsidRDefault="00084199" w:rsidP="009054A1">
            <w:pPr>
              <w:jc w:val="center"/>
              <w:rPr>
                <w:rFonts w:ascii="Times New Roman" w:hAnsi="Times New Roman" w:cs="Times New Roman"/>
                <w:sz w:val="16"/>
                <w:szCs w:val="16"/>
              </w:rPr>
            </w:pPr>
            <w:r w:rsidRPr="002C59C0">
              <w:rPr>
                <w:rFonts w:ascii="Times New Roman" w:hAnsi="Times New Roman" w:cs="Times New Roman" w:hint="eastAsia"/>
                <w:sz w:val="16"/>
                <w:szCs w:val="16"/>
              </w:rPr>
              <w:t>cont</w:t>
            </w:r>
            <w:r w:rsidRPr="002C59C0">
              <w:rPr>
                <w:rFonts w:ascii="Times New Roman" w:hAnsi="Times New Roman" w:cs="Times New Roman"/>
                <w:sz w:val="16"/>
                <w:szCs w:val="16"/>
              </w:rPr>
              <w:t>i</w:t>
            </w:r>
            <w:r w:rsidRPr="002C59C0">
              <w:rPr>
                <w:rFonts w:ascii="Times New Roman" w:hAnsi="Times New Roman" w:cs="Times New Roman" w:hint="eastAsia"/>
                <w:sz w:val="16"/>
                <w:szCs w:val="16"/>
              </w:rPr>
              <w:t>nuous</w:t>
            </w:r>
          </w:p>
        </w:tc>
        <w:tc>
          <w:tcPr>
            <w:tcW w:w="696" w:type="dxa"/>
          </w:tcPr>
          <w:p w:rsidR="00DA30B8" w:rsidRPr="002C59C0" w:rsidRDefault="00DA30B8" w:rsidP="009054A1">
            <w:pPr>
              <w:jc w:val="center"/>
              <w:rPr>
                <w:rFonts w:ascii="Times New Roman" w:hAnsi="Times New Roman" w:cs="Times New Roman"/>
                <w:sz w:val="16"/>
                <w:szCs w:val="16"/>
              </w:rPr>
            </w:pPr>
            <w:r w:rsidRPr="002C59C0">
              <w:rPr>
                <w:rFonts w:ascii="Times New Roman" w:hAnsi="Times New Roman" w:cs="Times New Roman"/>
                <w:sz w:val="16"/>
                <w:szCs w:val="16"/>
              </w:rPr>
              <w:t>2</w:t>
            </w:r>
          </w:p>
        </w:tc>
      </w:tr>
      <w:tr w:rsidR="002C59C0" w:rsidRPr="002C59C0" w:rsidTr="006A436E">
        <w:tc>
          <w:tcPr>
            <w:tcW w:w="1233" w:type="dxa"/>
            <w:tcBorders>
              <w:bottom w:val="single" w:sz="4" w:space="0" w:color="auto"/>
            </w:tcBorders>
          </w:tcPr>
          <w:p w:rsidR="00DA30B8" w:rsidRPr="002C59C0" w:rsidRDefault="00DA30B8" w:rsidP="009054A1">
            <w:pPr>
              <w:jc w:val="center"/>
              <w:rPr>
                <w:rFonts w:ascii="Times New Roman" w:hAnsi="Times New Roman" w:cs="Times New Roman"/>
                <w:sz w:val="16"/>
                <w:szCs w:val="16"/>
              </w:rPr>
            </w:pPr>
            <w:r w:rsidRPr="002C59C0">
              <w:rPr>
                <w:rFonts w:ascii="Times New Roman" w:hAnsi="Times New Roman" w:cs="Times New Roman"/>
                <w:sz w:val="16"/>
                <w:szCs w:val="16"/>
              </w:rPr>
              <w:t>Gene9</w:t>
            </w:r>
          </w:p>
        </w:tc>
        <w:tc>
          <w:tcPr>
            <w:tcW w:w="812" w:type="dxa"/>
            <w:tcBorders>
              <w:bottom w:val="single" w:sz="4" w:space="0" w:color="auto"/>
            </w:tcBorders>
          </w:tcPr>
          <w:p w:rsidR="00DA30B8" w:rsidRPr="002C59C0" w:rsidRDefault="00DA30B8" w:rsidP="009054A1">
            <w:pPr>
              <w:jc w:val="center"/>
              <w:rPr>
                <w:rFonts w:ascii="Times New Roman" w:hAnsi="Times New Roman" w:cs="Times New Roman"/>
                <w:sz w:val="16"/>
                <w:szCs w:val="16"/>
              </w:rPr>
            </w:pPr>
            <w:r w:rsidRPr="002C59C0">
              <w:rPr>
                <w:rFonts w:ascii="Times New Roman" w:hAnsi="Times New Roman" w:cs="Times New Roman"/>
                <w:sz w:val="16"/>
                <w:szCs w:val="16"/>
              </w:rPr>
              <w:t>203</w:t>
            </w:r>
          </w:p>
        </w:tc>
        <w:tc>
          <w:tcPr>
            <w:tcW w:w="759" w:type="dxa"/>
            <w:tcBorders>
              <w:bottom w:val="single" w:sz="4" w:space="0" w:color="auto"/>
            </w:tcBorders>
          </w:tcPr>
          <w:p w:rsidR="00DA30B8" w:rsidRPr="002C59C0" w:rsidRDefault="00DA30B8" w:rsidP="009054A1">
            <w:pPr>
              <w:jc w:val="center"/>
              <w:rPr>
                <w:rFonts w:ascii="Times New Roman" w:hAnsi="Times New Roman" w:cs="Times New Roman"/>
                <w:sz w:val="16"/>
                <w:szCs w:val="16"/>
              </w:rPr>
            </w:pPr>
            <w:r w:rsidRPr="002C59C0">
              <w:rPr>
                <w:rFonts w:ascii="Times New Roman" w:hAnsi="Times New Roman" w:cs="Times New Roman"/>
                <w:sz w:val="16"/>
                <w:szCs w:val="16"/>
              </w:rPr>
              <w:t>12600</w:t>
            </w:r>
          </w:p>
        </w:tc>
        <w:tc>
          <w:tcPr>
            <w:tcW w:w="919" w:type="dxa"/>
            <w:tcBorders>
              <w:bottom w:val="single" w:sz="4" w:space="0" w:color="auto"/>
            </w:tcBorders>
          </w:tcPr>
          <w:p w:rsidR="00DA30B8" w:rsidRPr="002C59C0" w:rsidRDefault="00084199" w:rsidP="009054A1">
            <w:pPr>
              <w:jc w:val="center"/>
              <w:rPr>
                <w:rFonts w:ascii="Times New Roman" w:hAnsi="Times New Roman" w:cs="Times New Roman"/>
                <w:sz w:val="16"/>
                <w:szCs w:val="16"/>
              </w:rPr>
            </w:pPr>
            <w:r w:rsidRPr="002C59C0">
              <w:rPr>
                <w:rFonts w:ascii="Times New Roman" w:hAnsi="Times New Roman" w:cs="Times New Roman" w:hint="eastAsia"/>
                <w:sz w:val="16"/>
                <w:szCs w:val="16"/>
              </w:rPr>
              <w:t>cont</w:t>
            </w:r>
            <w:r w:rsidRPr="002C59C0">
              <w:rPr>
                <w:rFonts w:ascii="Times New Roman" w:hAnsi="Times New Roman" w:cs="Times New Roman"/>
                <w:sz w:val="16"/>
                <w:szCs w:val="16"/>
              </w:rPr>
              <w:t>i</w:t>
            </w:r>
            <w:r w:rsidRPr="002C59C0">
              <w:rPr>
                <w:rFonts w:ascii="Times New Roman" w:hAnsi="Times New Roman" w:cs="Times New Roman" w:hint="eastAsia"/>
                <w:sz w:val="16"/>
                <w:szCs w:val="16"/>
              </w:rPr>
              <w:t>nuous</w:t>
            </w:r>
          </w:p>
        </w:tc>
        <w:tc>
          <w:tcPr>
            <w:tcW w:w="696" w:type="dxa"/>
            <w:tcBorders>
              <w:bottom w:val="single" w:sz="4" w:space="0" w:color="auto"/>
            </w:tcBorders>
          </w:tcPr>
          <w:p w:rsidR="00DA30B8" w:rsidRPr="002C59C0" w:rsidRDefault="00DA30B8" w:rsidP="009054A1">
            <w:pPr>
              <w:jc w:val="center"/>
              <w:rPr>
                <w:rFonts w:ascii="Times New Roman" w:hAnsi="Times New Roman" w:cs="Times New Roman"/>
                <w:sz w:val="16"/>
                <w:szCs w:val="16"/>
              </w:rPr>
            </w:pPr>
            <w:r w:rsidRPr="002C59C0">
              <w:rPr>
                <w:rFonts w:ascii="Times New Roman" w:hAnsi="Times New Roman" w:cs="Times New Roman"/>
                <w:sz w:val="16"/>
                <w:szCs w:val="16"/>
              </w:rPr>
              <w:t>5</w:t>
            </w:r>
          </w:p>
        </w:tc>
      </w:tr>
      <w:tr w:rsidR="002C59C0" w:rsidRPr="002C59C0" w:rsidTr="006A436E">
        <w:tc>
          <w:tcPr>
            <w:tcW w:w="1233" w:type="dxa"/>
            <w:tcBorders>
              <w:bottom w:val="single" w:sz="4" w:space="0" w:color="auto"/>
            </w:tcBorders>
          </w:tcPr>
          <w:p w:rsidR="00DA30B8" w:rsidRPr="002C59C0" w:rsidRDefault="00DA30B8" w:rsidP="009054A1">
            <w:pPr>
              <w:jc w:val="center"/>
              <w:rPr>
                <w:rFonts w:ascii="Times New Roman" w:hAnsi="Times New Roman" w:cs="Times New Roman"/>
                <w:sz w:val="16"/>
                <w:szCs w:val="16"/>
              </w:rPr>
            </w:pPr>
            <w:r w:rsidRPr="002C59C0">
              <w:rPr>
                <w:rFonts w:ascii="Times New Roman" w:hAnsi="Times New Roman" w:cs="Times New Roman"/>
                <w:sz w:val="16"/>
                <w:szCs w:val="16"/>
              </w:rPr>
              <w:t>TCGA_PANCAN</w:t>
            </w:r>
          </w:p>
        </w:tc>
        <w:tc>
          <w:tcPr>
            <w:tcW w:w="812" w:type="dxa"/>
            <w:tcBorders>
              <w:bottom w:val="single" w:sz="4" w:space="0" w:color="auto"/>
            </w:tcBorders>
          </w:tcPr>
          <w:p w:rsidR="00DA30B8" w:rsidRPr="002C59C0" w:rsidRDefault="00DA30B8" w:rsidP="009054A1">
            <w:pPr>
              <w:jc w:val="center"/>
              <w:rPr>
                <w:rFonts w:ascii="Times New Roman" w:hAnsi="Times New Roman" w:cs="Times New Roman"/>
                <w:sz w:val="16"/>
                <w:szCs w:val="16"/>
              </w:rPr>
            </w:pPr>
            <w:r w:rsidRPr="002C59C0">
              <w:rPr>
                <w:rFonts w:ascii="Times New Roman" w:hAnsi="Times New Roman" w:cs="Times New Roman"/>
                <w:sz w:val="16"/>
                <w:szCs w:val="16"/>
              </w:rPr>
              <w:t>801</w:t>
            </w:r>
          </w:p>
        </w:tc>
        <w:tc>
          <w:tcPr>
            <w:tcW w:w="759" w:type="dxa"/>
            <w:tcBorders>
              <w:bottom w:val="single" w:sz="4" w:space="0" w:color="auto"/>
            </w:tcBorders>
          </w:tcPr>
          <w:p w:rsidR="00DA30B8" w:rsidRPr="002C59C0" w:rsidRDefault="00DA30B8" w:rsidP="009054A1">
            <w:pPr>
              <w:jc w:val="center"/>
              <w:rPr>
                <w:rFonts w:ascii="Times New Roman" w:hAnsi="Times New Roman" w:cs="Times New Roman"/>
                <w:sz w:val="16"/>
                <w:szCs w:val="16"/>
              </w:rPr>
            </w:pPr>
            <w:r w:rsidRPr="002C59C0">
              <w:rPr>
                <w:rFonts w:ascii="Times New Roman" w:hAnsi="Times New Roman" w:cs="Times New Roman"/>
                <w:sz w:val="16"/>
                <w:szCs w:val="16"/>
              </w:rPr>
              <w:t>16383</w:t>
            </w:r>
          </w:p>
        </w:tc>
        <w:tc>
          <w:tcPr>
            <w:tcW w:w="919" w:type="dxa"/>
            <w:tcBorders>
              <w:bottom w:val="single" w:sz="4" w:space="0" w:color="auto"/>
            </w:tcBorders>
          </w:tcPr>
          <w:p w:rsidR="00DA30B8" w:rsidRPr="002C59C0" w:rsidRDefault="00084199" w:rsidP="009054A1">
            <w:pPr>
              <w:jc w:val="center"/>
              <w:rPr>
                <w:rFonts w:ascii="Times New Roman" w:hAnsi="Times New Roman" w:cs="Times New Roman"/>
                <w:sz w:val="16"/>
                <w:szCs w:val="16"/>
              </w:rPr>
            </w:pPr>
            <w:r w:rsidRPr="002C59C0">
              <w:rPr>
                <w:rFonts w:ascii="Times New Roman" w:hAnsi="Times New Roman" w:cs="Times New Roman" w:hint="eastAsia"/>
                <w:sz w:val="16"/>
                <w:szCs w:val="16"/>
              </w:rPr>
              <w:t>cont</w:t>
            </w:r>
            <w:r w:rsidRPr="002C59C0">
              <w:rPr>
                <w:rFonts w:ascii="Times New Roman" w:hAnsi="Times New Roman" w:cs="Times New Roman"/>
                <w:sz w:val="16"/>
                <w:szCs w:val="16"/>
              </w:rPr>
              <w:t>i</w:t>
            </w:r>
            <w:r w:rsidRPr="002C59C0">
              <w:rPr>
                <w:rFonts w:ascii="Times New Roman" w:hAnsi="Times New Roman" w:cs="Times New Roman" w:hint="eastAsia"/>
                <w:sz w:val="16"/>
                <w:szCs w:val="16"/>
              </w:rPr>
              <w:t>nuous</w:t>
            </w:r>
          </w:p>
        </w:tc>
        <w:tc>
          <w:tcPr>
            <w:tcW w:w="696" w:type="dxa"/>
            <w:tcBorders>
              <w:bottom w:val="single" w:sz="4" w:space="0" w:color="auto"/>
            </w:tcBorders>
          </w:tcPr>
          <w:p w:rsidR="00DA30B8" w:rsidRPr="002C59C0" w:rsidRDefault="00DA30B8" w:rsidP="009054A1">
            <w:pPr>
              <w:jc w:val="center"/>
              <w:rPr>
                <w:rFonts w:ascii="Times New Roman" w:hAnsi="Times New Roman" w:cs="Times New Roman"/>
                <w:sz w:val="16"/>
                <w:szCs w:val="16"/>
              </w:rPr>
            </w:pPr>
            <w:r w:rsidRPr="002C59C0">
              <w:rPr>
                <w:rFonts w:ascii="Times New Roman" w:hAnsi="Times New Roman" w:cs="Times New Roman"/>
                <w:sz w:val="16"/>
                <w:szCs w:val="16"/>
              </w:rPr>
              <w:t>5</w:t>
            </w:r>
          </w:p>
        </w:tc>
      </w:tr>
      <w:tr w:rsidR="002C59C0" w:rsidRPr="002C59C0" w:rsidTr="006A436E">
        <w:tc>
          <w:tcPr>
            <w:tcW w:w="1233" w:type="dxa"/>
            <w:tcBorders>
              <w:top w:val="single" w:sz="4" w:space="0" w:color="auto"/>
            </w:tcBorders>
          </w:tcPr>
          <w:p w:rsidR="00DA30B8" w:rsidRPr="002C59C0" w:rsidRDefault="00DA30B8" w:rsidP="009054A1">
            <w:pPr>
              <w:jc w:val="center"/>
              <w:rPr>
                <w:rFonts w:ascii="Times New Roman" w:hAnsi="Times New Roman" w:cs="Times New Roman"/>
                <w:sz w:val="16"/>
                <w:szCs w:val="16"/>
              </w:rPr>
            </w:pPr>
            <w:r w:rsidRPr="002C59C0">
              <w:rPr>
                <w:rFonts w:ascii="Times New Roman" w:hAnsi="Times New Roman" w:cs="Times New Roman"/>
                <w:sz w:val="16"/>
                <w:szCs w:val="16"/>
              </w:rPr>
              <w:t>Ad</w:t>
            </w:r>
          </w:p>
        </w:tc>
        <w:tc>
          <w:tcPr>
            <w:tcW w:w="812" w:type="dxa"/>
            <w:tcBorders>
              <w:top w:val="single" w:sz="4" w:space="0" w:color="auto"/>
            </w:tcBorders>
          </w:tcPr>
          <w:p w:rsidR="00DA30B8" w:rsidRPr="002C59C0" w:rsidRDefault="00DA30B8" w:rsidP="009054A1">
            <w:pPr>
              <w:jc w:val="center"/>
              <w:rPr>
                <w:rFonts w:ascii="Times New Roman" w:hAnsi="Times New Roman" w:cs="Times New Roman"/>
                <w:sz w:val="16"/>
                <w:szCs w:val="16"/>
              </w:rPr>
            </w:pPr>
            <w:r w:rsidRPr="002C59C0">
              <w:rPr>
                <w:rFonts w:ascii="Times New Roman" w:hAnsi="Times New Roman" w:cs="Times New Roman"/>
                <w:sz w:val="16"/>
                <w:szCs w:val="16"/>
              </w:rPr>
              <w:t>2359</w:t>
            </w:r>
          </w:p>
        </w:tc>
        <w:tc>
          <w:tcPr>
            <w:tcW w:w="759" w:type="dxa"/>
            <w:tcBorders>
              <w:top w:val="single" w:sz="4" w:space="0" w:color="auto"/>
            </w:tcBorders>
          </w:tcPr>
          <w:p w:rsidR="00DA30B8" w:rsidRPr="002C59C0" w:rsidRDefault="00DA30B8" w:rsidP="009054A1">
            <w:pPr>
              <w:jc w:val="center"/>
              <w:rPr>
                <w:rFonts w:ascii="Times New Roman" w:hAnsi="Times New Roman" w:cs="Times New Roman"/>
                <w:sz w:val="16"/>
                <w:szCs w:val="16"/>
              </w:rPr>
            </w:pPr>
            <w:r w:rsidRPr="002C59C0">
              <w:rPr>
                <w:rFonts w:ascii="Times New Roman" w:hAnsi="Times New Roman" w:cs="Times New Roman"/>
                <w:sz w:val="16"/>
                <w:szCs w:val="16"/>
              </w:rPr>
              <w:t>1558</w:t>
            </w:r>
          </w:p>
        </w:tc>
        <w:tc>
          <w:tcPr>
            <w:tcW w:w="919" w:type="dxa"/>
            <w:tcBorders>
              <w:top w:val="single" w:sz="4" w:space="0" w:color="auto"/>
            </w:tcBorders>
          </w:tcPr>
          <w:p w:rsidR="00DA30B8" w:rsidRPr="002C59C0" w:rsidRDefault="00084199" w:rsidP="009054A1">
            <w:pPr>
              <w:jc w:val="center"/>
              <w:rPr>
                <w:rFonts w:ascii="Times New Roman" w:hAnsi="Times New Roman" w:cs="Times New Roman"/>
                <w:sz w:val="16"/>
                <w:szCs w:val="16"/>
              </w:rPr>
            </w:pPr>
            <w:r w:rsidRPr="002C59C0">
              <w:rPr>
                <w:rFonts w:ascii="Times New Roman" w:hAnsi="Times New Roman" w:cs="Times New Roman" w:hint="eastAsia"/>
                <w:sz w:val="16"/>
                <w:szCs w:val="16"/>
              </w:rPr>
              <w:t>cont</w:t>
            </w:r>
            <w:r w:rsidRPr="002C59C0">
              <w:rPr>
                <w:rFonts w:ascii="Times New Roman" w:hAnsi="Times New Roman" w:cs="Times New Roman"/>
                <w:sz w:val="16"/>
                <w:szCs w:val="16"/>
              </w:rPr>
              <w:t>i</w:t>
            </w:r>
            <w:r w:rsidRPr="002C59C0">
              <w:rPr>
                <w:rFonts w:ascii="Times New Roman" w:hAnsi="Times New Roman" w:cs="Times New Roman" w:hint="eastAsia"/>
                <w:sz w:val="16"/>
                <w:szCs w:val="16"/>
              </w:rPr>
              <w:t>nuous</w:t>
            </w:r>
          </w:p>
        </w:tc>
        <w:tc>
          <w:tcPr>
            <w:tcW w:w="696" w:type="dxa"/>
            <w:tcBorders>
              <w:top w:val="single" w:sz="4" w:space="0" w:color="auto"/>
            </w:tcBorders>
          </w:tcPr>
          <w:p w:rsidR="00DA30B8" w:rsidRPr="002C59C0" w:rsidRDefault="00DA30B8" w:rsidP="009054A1">
            <w:pPr>
              <w:jc w:val="center"/>
              <w:rPr>
                <w:rFonts w:ascii="Times New Roman" w:hAnsi="Times New Roman" w:cs="Times New Roman"/>
                <w:sz w:val="16"/>
                <w:szCs w:val="16"/>
              </w:rPr>
            </w:pPr>
            <w:r w:rsidRPr="002C59C0">
              <w:rPr>
                <w:rFonts w:ascii="Times New Roman" w:hAnsi="Times New Roman" w:cs="Times New Roman"/>
                <w:sz w:val="16"/>
                <w:szCs w:val="16"/>
              </w:rPr>
              <w:t>2</w:t>
            </w:r>
          </w:p>
        </w:tc>
      </w:tr>
      <w:tr w:rsidR="002C59C0" w:rsidRPr="002C59C0" w:rsidTr="006A436E">
        <w:tc>
          <w:tcPr>
            <w:tcW w:w="1233" w:type="dxa"/>
          </w:tcPr>
          <w:p w:rsidR="00DA30B8" w:rsidRPr="002C59C0" w:rsidRDefault="00DA30B8" w:rsidP="009054A1">
            <w:pPr>
              <w:jc w:val="center"/>
              <w:rPr>
                <w:rFonts w:ascii="Times New Roman" w:hAnsi="Times New Roman" w:cs="Times New Roman"/>
                <w:sz w:val="16"/>
                <w:szCs w:val="16"/>
              </w:rPr>
            </w:pPr>
            <w:r w:rsidRPr="002C59C0">
              <w:rPr>
                <w:rFonts w:ascii="Times New Roman" w:hAnsi="Times New Roman" w:cs="Times New Roman"/>
                <w:sz w:val="16"/>
                <w:szCs w:val="16"/>
              </w:rPr>
              <w:t>FPS5</w:t>
            </w:r>
          </w:p>
        </w:tc>
        <w:tc>
          <w:tcPr>
            <w:tcW w:w="812" w:type="dxa"/>
          </w:tcPr>
          <w:p w:rsidR="00DA30B8" w:rsidRPr="002C59C0" w:rsidRDefault="00DA30B8" w:rsidP="009054A1">
            <w:pPr>
              <w:jc w:val="center"/>
              <w:rPr>
                <w:rFonts w:ascii="Times New Roman" w:hAnsi="Times New Roman" w:cs="Times New Roman"/>
                <w:sz w:val="16"/>
                <w:szCs w:val="16"/>
              </w:rPr>
            </w:pPr>
            <w:r w:rsidRPr="002C59C0">
              <w:rPr>
                <w:rFonts w:ascii="Times New Roman" w:hAnsi="Times New Roman" w:cs="Times New Roman"/>
                <w:sz w:val="16"/>
                <w:szCs w:val="16"/>
              </w:rPr>
              <w:t>3600</w:t>
            </w:r>
          </w:p>
        </w:tc>
        <w:tc>
          <w:tcPr>
            <w:tcW w:w="759" w:type="dxa"/>
          </w:tcPr>
          <w:p w:rsidR="00DA30B8" w:rsidRPr="002C59C0" w:rsidRDefault="00C32DE6" w:rsidP="009054A1">
            <w:pPr>
              <w:jc w:val="center"/>
              <w:rPr>
                <w:rFonts w:ascii="Times New Roman" w:hAnsi="Times New Roman" w:cs="Times New Roman"/>
                <w:sz w:val="16"/>
                <w:szCs w:val="16"/>
              </w:rPr>
            </w:pPr>
            <w:r w:rsidRPr="002C59C0">
              <w:rPr>
                <w:rFonts w:ascii="Times New Roman" w:hAnsi="Times New Roman" w:cs="Times New Roman"/>
                <w:sz w:val="16"/>
                <w:szCs w:val="16"/>
              </w:rPr>
              <w:t>3208</w:t>
            </w:r>
          </w:p>
        </w:tc>
        <w:tc>
          <w:tcPr>
            <w:tcW w:w="919" w:type="dxa"/>
          </w:tcPr>
          <w:p w:rsidR="00DA30B8" w:rsidRPr="002C59C0" w:rsidRDefault="00084199" w:rsidP="009054A1">
            <w:pPr>
              <w:jc w:val="center"/>
              <w:rPr>
                <w:rFonts w:ascii="Times New Roman" w:hAnsi="Times New Roman" w:cs="Times New Roman"/>
                <w:sz w:val="16"/>
                <w:szCs w:val="16"/>
              </w:rPr>
            </w:pPr>
            <w:r w:rsidRPr="002C59C0">
              <w:rPr>
                <w:rFonts w:ascii="Times New Roman" w:hAnsi="Times New Roman" w:cs="Times New Roman" w:hint="eastAsia"/>
                <w:sz w:val="16"/>
                <w:szCs w:val="16"/>
              </w:rPr>
              <w:t>cont</w:t>
            </w:r>
            <w:r w:rsidRPr="002C59C0">
              <w:rPr>
                <w:rFonts w:ascii="Times New Roman" w:hAnsi="Times New Roman" w:cs="Times New Roman"/>
                <w:sz w:val="16"/>
                <w:szCs w:val="16"/>
              </w:rPr>
              <w:t>i</w:t>
            </w:r>
            <w:r w:rsidRPr="002C59C0">
              <w:rPr>
                <w:rFonts w:ascii="Times New Roman" w:hAnsi="Times New Roman" w:cs="Times New Roman" w:hint="eastAsia"/>
                <w:sz w:val="16"/>
                <w:szCs w:val="16"/>
              </w:rPr>
              <w:t>nuous</w:t>
            </w:r>
          </w:p>
        </w:tc>
        <w:tc>
          <w:tcPr>
            <w:tcW w:w="696" w:type="dxa"/>
          </w:tcPr>
          <w:p w:rsidR="00DA30B8" w:rsidRPr="002C59C0" w:rsidRDefault="00DA30B8" w:rsidP="009054A1">
            <w:pPr>
              <w:jc w:val="center"/>
              <w:rPr>
                <w:rFonts w:ascii="Times New Roman" w:hAnsi="Times New Roman" w:cs="Times New Roman"/>
                <w:sz w:val="16"/>
                <w:szCs w:val="16"/>
              </w:rPr>
            </w:pPr>
            <w:r w:rsidRPr="002C59C0">
              <w:rPr>
                <w:rFonts w:ascii="Times New Roman" w:hAnsi="Times New Roman" w:cs="Times New Roman"/>
                <w:sz w:val="16"/>
                <w:szCs w:val="16"/>
              </w:rPr>
              <w:t>6</w:t>
            </w:r>
          </w:p>
        </w:tc>
      </w:tr>
      <w:tr w:rsidR="002C59C0" w:rsidRPr="002C59C0" w:rsidTr="006A436E">
        <w:tc>
          <w:tcPr>
            <w:tcW w:w="1233" w:type="dxa"/>
          </w:tcPr>
          <w:p w:rsidR="00DA30B8" w:rsidRPr="002C59C0" w:rsidRDefault="00DA30B8" w:rsidP="009054A1">
            <w:pPr>
              <w:jc w:val="center"/>
              <w:rPr>
                <w:rFonts w:ascii="Times New Roman" w:hAnsi="Times New Roman" w:cs="Times New Roman"/>
                <w:sz w:val="16"/>
                <w:szCs w:val="16"/>
              </w:rPr>
            </w:pPr>
            <w:r w:rsidRPr="002C59C0">
              <w:rPr>
                <w:rFonts w:ascii="Times New Roman" w:hAnsi="Times New Roman" w:cs="Times New Roman"/>
                <w:sz w:val="16"/>
                <w:szCs w:val="16"/>
              </w:rPr>
              <w:t>FPS7</w:t>
            </w:r>
          </w:p>
        </w:tc>
        <w:tc>
          <w:tcPr>
            <w:tcW w:w="812" w:type="dxa"/>
          </w:tcPr>
          <w:p w:rsidR="00DA30B8" w:rsidRPr="002C59C0" w:rsidRDefault="00DA30B8" w:rsidP="009054A1">
            <w:pPr>
              <w:jc w:val="center"/>
              <w:rPr>
                <w:rFonts w:ascii="Times New Roman" w:hAnsi="Times New Roman" w:cs="Times New Roman"/>
                <w:sz w:val="16"/>
                <w:szCs w:val="16"/>
              </w:rPr>
            </w:pPr>
            <w:r w:rsidRPr="002C59C0">
              <w:rPr>
                <w:rFonts w:ascii="Times New Roman" w:hAnsi="Times New Roman" w:cs="Times New Roman"/>
                <w:sz w:val="16"/>
                <w:szCs w:val="16"/>
              </w:rPr>
              <w:t>3600</w:t>
            </w:r>
          </w:p>
        </w:tc>
        <w:tc>
          <w:tcPr>
            <w:tcW w:w="759" w:type="dxa"/>
          </w:tcPr>
          <w:p w:rsidR="00DA30B8" w:rsidRPr="002C59C0" w:rsidRDefault="00DA30B8" w:rsidP="009054A1">
            <w:pPr>
              <w:jc w:val="center"/>
              <w:rPr>
                <w:rFonts w:ascii="Times New Roman" w:hAnsi="Times New Roman" w:cs="Times New Roman"/>
                <w:sz w:val="16"/>
                <w:szCs w:val="16"/>
              </w:rPr>
            </w:pPr>
            <w:r w:rsidRPr="002C59C0">
              <w:rPr>
                <w:rFonts w:ascii="Times New Roman" w:hAnsi="Times New Roman" w:cs="Times New Roman"/>
                <w:sz w:val="16"/>
                <w:szCs w:val="16"/>
              </w:rPr>
              <w:t>481</w:t>
            </w:r>
            <w:r w:rsidR="00442885">
              <w:rPr>
                <w:rFonts w:ascii="Times New Roman" w:hAnsi="Times New Roman" w:cs="Times New Roman"/>
                <w:sz w:val="16"/>
                <w:szCs w:val="16"/>
              </w:rPr>
              <w:t>3</w:t>
            </w:r>
          </w:p>
        </w:tc>
        <w:tc>
          <w:tcPr>
            <w:tcW w:w="919" w:type="dxa"/>
          </w:tcPr>
          <w:p w:rsidR="00DA30B8" w:rsidRPr="002C59C0" w:rsidRDefault="00084199" w:rsidP="009054A1">
            <w:pPr>
              <w:jc w:val="center"/>
              <w:rPr>
                <w:rFonts w:ascii="Times New Roman" w:hAnsi="Times New Roman" w:cs="Times New Roman"/>
                <w:sz w:val="16"/>
                <w:szCs w:val="16"/>
              </w:rPr>
            </w:pPr>
            <w:r w:rsidRPr="002C59C0">
              <w:rPr>
                <w:rFonts w:ascii="Times New Roman" w:hAnsi="Times New Roman" w:cs="Times New Roman" w:hint="eastAsia"/>
                <w:sz w:val="16"/>
                <w:szCs w:val="16"/>
              </w:rPr>
              <w:t>cont</w:t>
            </w:r>
            <w:r w:rsidRPr="002C59C0">
              <w:rPr>
                <w:rFonts w:ascii="Times New Roman" w:hAnsi="Times New Roman" w:cs="Times New Roman"/>
                <w:sz w:val="16"/>
                <w:szCs w:val="16"/>
              </w:rPr>
              <w:t>i</w:t>
            </w:r>
            <w:r w:rsidRPr="002C59C0">
              <w:rPr>
                <w:rFonts w:ascii="Times New Roman" w:hAnsi="Times New Roman" w:cs="Times New Roman" w:hint="eastAsia"/>
                <w:sz w:val="16"/>
                <w:szCs w:val="16"/>
              </w:rPr>
              <w:t>nuous</w:t>
            </w:r>
          </w:p>
        </w:tc>
        <w:tc>
          <w:tcPr>
            <w:tcW w:w="696" w:type="dxa"/>
          </w:tcPr>
          <w:p w:rsidR="00DA30B8" w:rsidRPr="002C59C0" w:rsidRDefault="00DA30B8" w:rsidP="009054A1">
            <w:pPr>
              <w:jc w:val="center"/>
              <w:rPr>
                <w:rFonts w:ascii="Times New Roman" w:hAnsi="Times New Roman" w:cs="Times New Roman"/>
                <w:sz w:val="16"/>
                <w:szCs w:val="16"/>
              </w:rPr>
            </w:pPr>
            <w:r w:rsidRPr="002C59C0">
              <w:rPr>
                <w:rFonts w:ascii="Times New Roman" w:hAnsi="Times New Roman" w:cs="Times New Roman"/>
                <w:sz w:val="16"/>
                <w:szCs w:val="16"/>
              </w:rPr>
              <w:t>6</w:t>
            </w:r>
          </w:p>
        </w:tc>
      </w:tr>
      <w:tr w:rsidR="00DA30B8" w:rsidRPr="002C59C0" w:rsidTr="006A436E">
        <w:tc>
          <w:tcPr>
            <w:tcW w:w="1233" w:type="dxa"/>
          </w:tcPr>
          <w:p w:rsidR="00DA30B8" w:rsidRPr="002C59C0" w:rsidRDefault="00DA30B8" w:rsidP="009054A1">
            <w:pPr>
              <w:jc w:val="center"/>
              <w:rPr>
                <w:rFonts w:ascii="Times New Roman" w:hAnsi="Times New Roman" w:cs="Times New Roman"/>
                <w:sz w:val="16"/>
                <w:szCs w:val="16"/>
              </w:rPr>
            </w:pPr>
            <w:proofErr w:type="spellStart"/>
            <w:r w:rsidRPr="002C59C0">
              <w:rPr>
                <w:rFonts w:ascii="Times New Roman" w:hAnsi="Times New Roman" w:cs="Times New Roman"/>
                <w:sz w:val="16"/>
                <w:szCs w:val="16"/>
              </w:rPr>
              <w:t>Gisette</w:t>
            </w:r>
            <w:proofErr w:type="spellEnd"/>
          </w:p>
        </w:tc>
        <w:tc>
          <w:tcPr>
            <w:tcW w:w="812" w:type="dxa"/>
          </w:tcPr>
          <w:p w:rsidR="00DA30B8" w:rsidRPr="002C59C0" w:rsidRDefault="00DA30B8" w:rsidP="009054A1">
            <w:pPr>
              <w:jc w:val="center"/>
              <w:rPr>
                <w:rFonts w:ascii="Times New Roman" w:hAnsi="Times New Roman" w:cs="Times New Roman"/>
                <w:sz w:val="16"/>
                <w:szCs w:val="16"/>
              </w:rPr>
            </w:pPr>
            <w:r w:rsidRPr="002C59C0">
              <w:rPr>
                <w:rFonts w:ascii="Times New Roman" w:hAnsi="Times New Roman" w:cs="Times New Roman"/>
                <w:sz w:val="16"/>
                <w:szCs w:val="16"/>
              </w:rPr>
              <w:t>7000</w:t>
            </w:r>
          </w:p>
        </w:tc>
        <w:tc>
          <w:tcPr>
            <w:tcW w:w="759" w:type="dxa"/>
          </w:tcPr>
          <w:p w:rsidR="00DA30B8" w:rsidRPr="002C59C0" w:rsidRDefault="00DA30B8" w:rsidP="009054A1">
            <w:pPr>
              <w:jc w:val="center"/>
              <w:rPr>
                <w:rFonts w:ascii="Times New Roman" w:hAnsi="Times New Roman" w:cs="Times New Roman"/>
                <w:sz w:val="16"/>
                <w:szCs w:val="16"/>
              </w:rPr>
            </w:pPr>
            <w:r w:rsidRPr="002C59C0">
              <w:rPr>
                <w:rFonts w:ascii="Times New Roman" w:hAnsi="Times New Roman" w:cs="Times New Roman"/>
                <w:sz w:val="16"/>
                <w:szCs w:val="16"/>
              </w:rPr>
              <w:t>5000</w:t>
            </w:r>
          </w:p>
        </w:tc>
        <w:tc>
          <w:tcPr>
            <w:tcW w:w="919" w:type="dxa"/>
          </w:tcPr>
          <w:p w:rsidR="00DA30B8" w:rsidRPr="002C59C0" w:rsidRDefault="00084199" w:rsidP="009054A1">
            <w:pPr>
              <w:jc w:val="center"/>
              <w:rPr>
                <w:rFonts w:ascii="Times New Roman" w:hAnsi="Times New Roman" w:cs="Times New Roman"/>
                <w:sz w:val="16"/>
                <w:szCs w:val="16"/>
              </w:rPr>
            </w:pPr>
            <w:r w:rsidRPr="002C59C0">
              <w:rPr>
                <w:rFonts w:ascii="Times New Roman" w:hAnsi="Times New Roman" w:cs="Times New Roman" w:hint="eastAsia"/>
                <w:sz w:val="16"/>
                <w:szCs w:val="16"/>
              </w:rPr>
              <w:t>cont</w:t>
            </w:r>
            <w:r w:rsidRPr="002C59C0">
              <w:rPr>
                <w:rFonts w:ascii="Times New Roman" w:hAnsi="Times New Roman" w:cs="Times New Roman"/>
                <w:sz w:val="16"/>
                <w:szCs w:val="16"/>
              </w:rPr>
              <w:t>i</w:t>
            </w:r>
            <w:r w:rsidRPr="002C59C0">
              <w:rPr>
                <w:rFonts w:ascii="Times New Roman" w:hAnsi="Times New Roman" w:cs="Times New Roman" w:hint="eastAsia"/>
                <w:sz w:val="16"/>
                <w:szCs w:val="16"/>
              </w:rPr>
              <w:t>nuous</w:t>
            </w:r>
          </w:p>
        </w:tc>
        <w:tc>
          <w:tcPr>
            <w:tcW w:w="696" w:type="dxa"/>
          </w:tcPr>
          <w:p w:rsidR="00DA30B8" w:rsidRPr="002C59C0" w:rsidRDefault="00DA30B8" w:rsidP="009054A1">
            <w:pPr>
              <w:jc w:val="center"/>
              <w:rPr>
                <w:rFonts w:ascii="Times New Roman" w:hAnsi="Times New Roman" w:cs="Times New Roman"/>
                <w:sz w:val="16"/>
                <w:szCs w:val="16"/>
              </w:rPr>
            </w:pPr>
            <w:r w:rsidRPr="002C59C0">
              <w:rPr>
                <w:rFonts w:ascii="Times New Roman" w:hAnsi="Times New Roman" w:cs="Times New Roman"/>
                <w:sz w:val="16"/>
                <w:szCs w:val="16"/>
              </w:rPr>
              <w:t>2</w:t>
            </w:r>
          </w:p>
        </w:tc>
      </w:tr>
    </w:tbl>
    <w:p w:rsidR="00186EBC" w:rsidRPr="002C59C0" w:rsidRDefault="00186EBC" w:rsidP="00186EBC">
      <w:pPr>
        <w:rPr>
          <w:rFonts w:ascii="Times New Roman" w:hAnsi="Times New Roman" w:cs="Times New Roman"/>
          <w:sz w:val="20"/>
          <w:szCs w:val="20"/>
        </w:rPr>
      </w:pPr>
    </w:p>
    <w:p w:rsidR="00186EBC" w:rsidRPr="002C59C0" w:rsidRDefault="005D4A9D" w:rsidP="00186EBC">
      <w:pPr>
        <w:rPr>
          <w:rFonts w:ascii="Times New Roman" w:hAnsi="Times New Roman" w:cs="Times New Roman"/>
          <w:sz w:val="28"/>
          <w:szCs w:val="28"/>
        </w:rPr>
      </w:pPr>
      <w:r w:rsidRPr="002C59C0">
        <w:rPr>
          <w:rFonts w:ascii="Times New Roman" w:hAnsi="Times New Roman" w:cs="Times New Roman"/>
          <w:sz w:val="28"/>
          <w:szCs w:val="28"/>
        </w:rPr>
        <w:t>4</w:t>
      </w:r>
      <w:r w:rsidR="00B45F1B" w:rsidRPr="002C59C0">
        <w:rPr>
          <w:rFonts w:ascii="Times New Roman" w:hAnsi="Times New Roman" w:cs="Times New Roman"/>
          <w:sz w:val="28"/>
          <w:szCs w:val="28"/>
        </w:rPr>
        <w:t>.2.1</w:t>
      </w:r>
      <w:r w:rsidR="00186EBC" w:rsidRPr="002C59C0">
        <w:rPr>
          <w:rFonts w:ascii="Times New Roman" w:hAnsi="Times New Roman" w:cs="Times New Roman"/>
          <w:sz w:val="28"/>
          <w:szCs w:val="28"/>
        </w:rPr>
        <w:t xml:space="preserve"> </w:t>
      </w:r>
      <w:r w:rsidR="00443E7F" w:rsidRPr="002C59C0">
        <w:rPr>
          <w:rFonts w:ascii="Times New Roman" w:hAnsi="Times New Roman" w:cs="Times New Roman"/>
          <w:sz w:val="28"/>
          <w:szCs w:val="28"/>
        </w:rPr>
        <w:t>Compared with</w:t>
      </w:r>
      <w:r w:rsidR="001D3088" w:rsidRPr="002C59C0">
        <w:rPr>
          <w:rFonts w:ascii="Times New Roman" w:hAnsi="Times New Roman" w:cs="Times New Roman"/>
          <w:sz w:val="28"/>
          <w:szCs w:val="28"/>
        </w:rPr>
        <w:t xml:space="preserve"> </w:t>
      </w:r>
      <w:proofErr w:type="spellStart"/>
      <w:r w:rsidR="00E60D69" w:rsidRPr="002C59C0">
        <w:rPr>
          <w:rFonts w:ascii="Times New Roman" w:hAnsi="Times New Roman" w:cs="Times New Roman"/>
          <w:sz w:val="28"/>
          <w:szCs w:val="28"/>
        </w:rPr>
        <w:t>m</w:t>
      </w:r>
      <w:r w:rsidR="00443E7F" w:rsidRPr="002C59C0">
        <w:rPr>
          <w:rFonts w:ascii="Times New Roman" w:hAnsi="Times New Roman" w:cs="Times New Roman"/>
          <w:sz w:val="28"/>
          <w:szCs w:val="28"/>
        </w:rPr>
        <w:t>RMR</w:t>
      </w:r>
      <w:proofErr w:type="spellEnd"/>
    </w:p>
    <w:p w:rsidR="00186EBC" w:rsidRPr="002C59C0" w:rsidRDefault="00BE03ED" w:rsidP="005D7B6F">
      <w:pPr>
        <w:ind w:firstLine="420"/>
        <w:jc w:val="both"/>
        <w:rPr>
          <w:rFonts w:ascii="Times New Roman" w:hAnsi="Times New Roman" w:cs="Times New Roman"/>
          <w:sz w:val="20"/>
          <w:szCs w:val="20"/>
        </w:rPr>
      </w:pPr>
      <w:r w:rsidRPr="00BE03ED">
        <w:rPr>
          <w:rFonts w:ascii="Times New Roman" w:hAnsi="Times New Roman" w:cs="Times New Roman"/>
          <w:sz w:val="20"/>
          <w:szCs w:val="20"/>
        </w:rPr>
        <w:t>In this part, I-</w:t>
      </w:r>
      <w:proofErr w:type="spellStart"/>
      <w:r w:rsidRPr="00BE03ED">
        <w:rPr>
          <w:rFonts w:ascii="Times New Roman" w:hAnsi="Times New Roman" w:cs="Times New Roman"/>
          <w:sz w:val="20"/>
          <w:szCs w:val="20"/>
        </w:rPr>
        <w:t>mRMR</w:t>
      </w:r>
      <w:proofErr w:type="spellEnd"/>
      <w:r w:rsidRPr="00BE03ED">
        <w:rPr>
          <w:rFonts w:ascii="Times New Roman" w:hAnsi="Times New Roman" w:cs="Times New Roman"/>
          <w:sz w:val="20"/>
          <w:szCs w:val="20"/>
        </w:rPr>
        <w:t xml:space="preserve"> and </w:t>
      </w:r>
      <w:proofErr w:type="spellStart"/>
      <w:r w:rsidRPr="00BE03ED">
        <w:rPr>
          <w:rFonts w:ascii="Times New Roman" w:hAnsi="Times New Roman" w:cs="Times New Roman"/>
          <w:sz w:val="20"/>
          <w:szCs w:val="20"/>
        </w:rPr>
        <w:t>mRMR</w:t>
      </w:r>
      <w:proofErr w:type="spellEnd"/>
      <w:r w:rsidRPr="00BE03ED">
        <w:rPr>
          <w:rFonts w:ascii="Times New Roman" w:hAnsi="Times New Roman" w:cs="Times New Roman"/>
          <w:sz w:val="20"/>
          <w:szCs w:val="20"/>
        </w:rPr>
        <w:t xml:space="preserve"> are compared. Both of them are feature selection methods based on normalized mutual information of "Max-Relevance and Min-Redundancy" criterion. One main difference between them is that I-</w:t>
      </w:r>
      <w:proofErr w:type="spellStart"/>
      <w:r w:rsidRPr="00BE03ED">
        <w:rPr>
          <w:rFonts w:ascii="Times New Roman" w:hAnsi="Times New Roman" w:cs="Times New Roman"/>
          <w:sz w:val="20"/>
          <w:szCs w:val="20"/>
        </w:rPr>
        <w:t>mRMR</w:t>
      </w:r>
      <w:proofErr w:type="spellEnd"/>
      <w:r w:rsidRPr="00BE03ED">
        <w:rPr>
          <w:rFonts w:ascii="Times New Roman" w:hAnsi="Times New Roman" w:cs="Times New Roman"/>
          <w:sz w:val="20"/>
          <w:szCs w:val="20"/>
        </w:rPr>
        <w:t xml:space="preserve"> is an incremental feature selection algorithm, whereas </w:t>
      </w:r>
      <w:proofErr w:type="spellStart"/>
      <w:r w:rsidRPr="00BE03ED">
        <w:rPr>
          <w:rFonts w:ascii="Times New Roman" w:hAnsi="Times New Roman" w:cs="Times New Roman"/>
          <w:sz w:val="20"/>
          <w:szCs w:val="20"/>
        </w:rPr>
        <w:t>mRMR</w:t>
      </w:r>
      <w:proofErr w:type="spellEnd"/>
      <w:r w:rsidRPr="00BE03ED">
        <w:rPr>
          <w:rFonts w:ascii="Times New Roman" w:hAnsi="Times New Roman" w:cs="Times New Roman"/>
          <w:sz w:val="20"/>
          <w:szCs w:val="20"/>
        </w:rPr>
        <w:t xml:space="preserve"> is a non-incremental feature selection algorithm. Another obvious difference of them lies in the different stop criteria. The stopping criterion of I-</w:t>
      </w:r>
      <w:proofErr w:type="spellStart"/>
      <w:r w:rsidRPr="00BE03ED">
        <w:rPr>
          <w:rFonts w:ascii="Times New Roman" w:hAnsi="Times New Roman" w:cs="Times New Roman"/>
          <w:sz w:val="20"/>
          <w:szCs w:val="20"/>
        </w:rPr>
        <w:t>mRMR</w:t>
      </w:r>
      <w:proofErr w:type="spellEnd"/>
      <w:r w:rsidRPr="00BE03ED">
        <w:rPr>
          <w:rFonts w:ascii="Times New Roman" w:hAnsi="Times New Roman" w:cs="Times New Roman"/>
          <w:sz w:val="20"/>
          <w:szCs w:val="20"/>
        </w:rPr>
        <w:t xml:space="preserve"> is that the mutual information of the selected feature subset is equal to the information entropy of the label feature</w:t>
      </w:r>
      <w:r w:rsidR="00F57258" w:rsidRPr="002C59C0">
        <w:rPr>
          <w:rFonts w:ascii="Times New Roman" w:hAnsi="Times New Roman" w:cs="Times New Roman"/>
          <w:sz w:val="20"/>
          <w:szCs w:val="20"/>
        </w:rPr>
        <w:t xml:space="preserve"> </w:t>
      </w:r>
      <w:r w:rsidR="00EC7294" w:rsidRPr="002C59C0">
        <w:rPr>
          <w:rFonts w:ascii="Times New Roman" w:hAnsi="Times New Roman" w:cs="Times New Roman"/>
          <w:sz w:val="20"/>
          <w:szCs w:val="20"/>
        </w:rPr>
        <w:t>Y</w:t>
      </w:r>
      <w:r w:rsidR="00D22124" w:rsidRPr="002C59C0">
        <w:rPr>
          <w:rFonts w:ascii="Times New Roman" w:hAnsi="Times New Roman" w:cs="Times New Roman"/>
          <w:sz w:val="20"/>
          <w:szCs w:val="20"/>
        </w:rPr>
        <w:t xml:space="preserve">, </w:t>
      </w:r>
      <w:r w:rsidRPr="00BE03ED">
        <w:rPr>
          <w:rFonts w:ascii="Times New Roman" w:hAnsi="Times New Roman" w:cs="Times New Roman"/>
          <w:sz w:val="20"/>
          <w:szCs w:val="20"/>
        </w:rPr>
        <w:t xml:space="preserve">whereas the stop criterion of </w:t>
      </w:r>
      <w:proofErr w:type="spellStart"/>
      <w:r w:rsidRPr="00BE03ED">
        <w:rPr>
          <w:rFonts w:ascii="Times New Roman" w:hAnsi="Times New Roman" w:cs="Times New Roman"/>
          <w:sz w:val="20"/>
          <w:szCs w:val="20"/>
        </w:rPr>
        <w:t>mRMR</w:t>
      </w:r>
      <w:proofErr w:type="spellEnd"/>
      <w:r w:rsidRPr="00BE03ED">
        <w:rPr>
          <w:rFonts w:ascii="Times New Roman" w:hAnsi="Times New Roman" w:cs="Times New Roman"/>
          <w:sz w:val="20"/>
          <w:szCs w:val="20"/>
        </w:rPr>
        <w:t xml:space="preserve"> is to select top</w:t>
      </w:r>
      <w:r w:rsidR="00A26B7E" w:rsidRPr="002C59C0">
        <w:rPr>
          <w:rFonts w:ascii="Times New Roman" w:hAnsi="Times New Roman" w:cs="Times New Roman"/>
          <w:sz w:val="20"/>
          <w:szCs w:val="20"/>
        </w:rPr>
        <w:t xml:space="preserve"> k feature</w:t>
      </w:r>
      <w:r>
        <w:rPr>
          <w:rFonts w:ascii="Times New Roman" w:hAnsi="Times New Roman" w:cs="Times New Roman"/>
          <w:sz w:val="20"/>
          <w:szCs w:val="20"/>
        </w:rPr>
        <w:t>s</w:t>
      </w:r>
      <w:r w:rsidR="00A26B7E" w:rsidRPr="002C59C0">
        <w:rPr>
          <w:rFonts w:ascii="Times New Roman" w:hAnsi="Times New Roman" w:cs="Times New Roman"/>
          <w:sz w:val="20"/>
          <w:szCs w:val="20"/>
        </w:rPr>
        <w:t>.</w:t>
      </w:r>
    </w:p>
    <w:p w:rsidR="00186EBC" w:rsidRPr="002C59C0" w:rsidRDefault="00637962" w:rsidP="00CD0A72">
      <w:pPr>
        <w:pStyle w:val="a7"/>
        <w:numPr>
          <w:ilvl w:val="0"/>
          <w:numId w:val="10"/>
        </w:numPr>
        <w:ind w:firstLineChars="0"/>
        <w:rPr>
          <w:rFonts w:ascii="Times New Roman" w:hAnsi="Times New Roman" w:cs="Times New Roman"/>
          <w:sz w:val="28"/>
          <w:szCs w:val="28"/>
        </w:rPr>
      </w:pPr>
      <w:r w:rsidRPr="002C59C0">
        <w:rPr>
          <w:rFonts w:ascii="Times New Roman" w:hAnsi="Times New Roman" w:cs="Times New Roman"/>
          <w:sz w:val="28"/>
          <w:szCs w:val="28"/>
        </w:rPr>
        <w:t xml:space="preserve">The </w:t>
      </w:r>
      <w:r w:rsidR="00CD0A72" w:rsidRPr="002C59C0">
        <w:rPr>
          <w:rFonts w:ascii="Times New Roman" w:hAnsi="Times New Roman" w:cs="Times New Roman"/>
          <w:sz w:val="28"/>
          <w:szCs w:val="28"/>
        </w:rPr>
        <w:t xml:space="preserve">Comparison of </w:t>
      </w:r>
      <w:r w:rsidR="00D42642" w:rsidRPr="002C59C0">
        <w:rPr>
          <w:rFonts w:ascii="Times New Roman" w:hAnsi="Times New Roman" w:cs="Times New Roman"/>
          <w:sz w:val="28"/>
          <w:szCs w:val="28"/>
        </w:rPr>
        <w:t xml:space="preserve">the </w:t>
      </w:r>
      <w:r w:rsidR="00CD0A72" w:rsidRPr="002C59C0">
        <w:rPr>
          <w:rFonts w:ascii="Times New Roman" w:hAnsi="Times New Roman" w:cs="Times New Roman"/>
          <w:sz w:val="28"/>
          <w:szCs w:val="28"/>
        </w:rPr>
        <w:t>running time</w:t>
      </w:r>
    </w:p>
    <w:p w:rsidR="007005AD" w:rsidRPr="002C59C0" w:rsidRDefault="00886A72" w:rsidP="007005AD">
      <w:pPr>
        <w:ind w:firstLine="360"/>
        <w:rPr>
          <w:rFonts w:ascii="Times New Roman" w:hAnsi="Times New Roman" w:cs="Times New Roman"/>
          <w:i/>
          <w:sz w:val="20"/>
          <w:szCs w:val="20"/>
        </w:rPr>
      </w:pPr>
      <w:r w:rsidRPr="00886A72">
        <w:rPr>
          <w:rFonts w:ascii="Times New Roman" w:hAnsi="Times New Roman" w:cs="Times New Roman"/>
          <w:sz w:val="20"/>
          <w:szCs w:val="20"/>
        </w:rPr>
        <w:t>In this part, we demonstrate the running time of I-</w:t>
      </w:r>
      <w:proofErr w:type="spellStart"/>
      <w:r w:rsidRPr="00886A72">
        <w:rPr>
          <w:rFonts w:ascii="Times New Roman" w:hAnsi="Times New Roman" w:cs="Times New Roman"/>
          <w:sz w:val="20"/>
          <w:szCs w:val="20"/>
        </w:rPr>
        <w:t>mRMR</w:t>
      </w:r>
      <w:proofErr w:type="spellEnd"/>
      <w:r w:rsidRPr="00886A72">
        <w:rPr>
          <w:rFonts w:ascii="Times New Roman" w:hAnsi="Times New Roman" w:cs="Times New Roman"/>
          <w:sz w:val="20"/>
          <w:szCs w:val="20"/>
        </w:rPr>
        <w:t xml:space="preserve"> and </w:t>
      </w:r>
      <w:proofErr w:type="spellStart"/>
      <w:r w:rsidRPr="00886A72">
        <w:rPr>
          <w:rFonts w:ascii="Times New Roman" w:hAnsi="Times New Roman" w:cs="Times New Roman"/>
          <w:sz w:val="20"/>
          <w:szCs w:val="20"/>
        </w:rPr>
        <w:t>mRMR</w:t>
      </w:r>
      <w:proofErr w:type="spellEnd"/>
      <w:r w:rsidRPr="00886A72">
        <w:rPr>
          <w:rFonts w:ascii="Times New Roman" w:hAnsi="Times New Roman" w:cs="Times New Roman"/>
          <w:sz w:val="20"/>
          <w:szCs w:val="20"/>
        </w:rPr>
        <w:t xml:space="preserve"> when instances successively arriving and then graph them in Figure 1.</w:t>
      </w:r>
    </w:p>
    <w:p w:rsidR="00850489" w:rsidRDefault="00D01FDD" w:rsidP="00AD45A5">
      <w:pPr>
        <w:rPr>
          <w:rFonts w:ascii="Times New Roman" w:hAnsi="Times New Roman" w:cs="Times New Roman"/>
        </w:rPr>
      </w:pPr>
      <w:r>
        <w:rPr>
          <w:rFonts w:ascii="Times New Roman" w:hAnsi="Times New Roman" w:cs="Times New Roman" w:hint="eastAsia"/>
        </w:rPr>
        <w:lastRenderedPageBreak/>
        <w:t xml:space="preserve">    </w:t>
      </w:r>
      <w:r w:rsidR="00AD45A5" w:rsidRPr="002C59C0">
        <w:rPr>
          <w:rFonts w:ascii="Times New Roman" w:hAnsi="Times New Roman" w:cs="Times New Roman"/>
        </w:rPr>
        <w:t xml:space="preserve"> </w:t>
      </w:r>
      <w:r>
        <w:rPr>
          <w:noProof/>
        </w:rPr>
        <w:drawing>
          <wp:inline distT="0" distB="0" distL="0" distR="0" wp14:anchorId="7BF80EE0" wp14:editId="765FB177">
            <wp:extent cx="1174750" cy="902773"/>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22512" cy="939477"/>
                    </a:xfrm>
                    <a:prstGeom prst="rect">
                      <a:avLst/>
                    </a:prstGeom>
                  </pic:spPr>
                </pic:pic>
              </a:graphicData>
            </a:graphic>
          </wp:inline>
        </w:drawing>
      </w:r>
      <w:r>
        <w:rPr>
          <w:noProof/>
        </w:rPr>
        <w:drawing>
          <wp:inline distT="0" distB="0" distL="0" distR="0" wp14:anchorId="1195C605" wp14:editId="39DA7154">
            <wp:extent cx="1156231" cy="927100"/>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80815" cy="946812"/>
                    </a:xfrm>
                    <a:prstGeom prst="rect">
                      <a:avLst/>
                    </a:prstGeom>
                  </pic:spPr>
                </pic:pic>
              </a:graphicData>
            </a:graphic>
          </wp:inline>
        </w:drawing>
      </w:r>
      <w:r>
        <w:rPr>
          <w:noProof/>
        </w:rPr>
        <w:drawing>
          <wp:inline distT="0" distB="0" distL="0" distR="0" wp14:anchorId="0A0FC576" wp14:editId="1A16F2E5">
            <wp:extent cx="1181100" cy="951591"/>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02154" cy="968553"/>
                    </a:xfrm>
                    <a:prstGeom prst="rect">
                      <a:avLst/>
                    </a:prstGeom>
                  </pic:spPr>
                </pic:pic>
              </a:graphicData>
            </a:graphic>
          </wp:inline>
        </w:drawing>
      </w:r>
      <w:r>
        <w:rPr>
          <w:noProof/>
        </w:rPr>
        <w:drawing>
          <wp:inline distT="0" distB="0" distL="0" distR="0" wp14:anchorId="647ADB2D" wp14:editId="58373546">
            <wp:extent cx="1174750" cy="938273"/>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05952" cy="963194"/>
                    </a:xfrm>
                    <a:prstGeom prst="rect">
                      <a:avLst/>
                    </a:prstGeom>
                  </pic:spPr>
                </pic:pic>
              </a:graphicData>
            </a:graphic>
          </wp:inline>
        </w:drawing>
      </w:r>
    </w:p>
    <w:p w:rsidR="00D01FDD" w:rsidRDefault="00D01FDD" w:rsidP="00AD45A5">
      <w:pPr>
        <w:rPr>
          <w:rFonts w:ascii="Times New Roman" w:hAnsi="Times New Roman" w:cs="Times New Roman"/>
        </w:rPr>
      </w:pPr>
      <w:r>
        <w:rPr>
          <w:noProof/>
        </w:rPr>
        <w:drawing>
          <wp:inline distT="0" distB="0" distL="0" distR="0" wp14:anchorId="1E7965A9" wp14:editId="323DC642">
            <wp:extent cx="1371600" cy="10512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93932" cy="1068356"/>
                    </a:xfrm>
                    <a:prstGeom prst="rect">
                      <a:avLst/>
                    </a:prstGeom>
                  </pic:spPr>
                </pic:pic>
              </a:graphicData>
            </a:graphic>
          </wp:inline>
        </w:drawing>
      </w:r>
      <w:r>
        <w:rPr>
          <w:noProof/>
        </w:rPr>
        <w:drawing>
          <wp:inline distT="0" distB="0" distL="0" distR="0" wp14:anchorId="031131E4" wp14:editId="45B3AB9B">
            <wp:extent cx="1333500" cy="1009195"/>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55960" cy="1026193"/>
                    </a:xfrm>
                    <a:prstGeom prst="rect">
                      <a:avLst/>
                    </a:prstGeom>
                  </pic:spPr>
                </pic:pic>
              </a:graphicData>
            </a:graphic>
          </wp:inline>
        </w:drawing>
      </w:r>
      <w:r>
        <w:rPr>
          <w:noProof/>
        </w:rPr>
        <w:drawing>
          <wp:inline distT="0" distB="0" distL="0" distR="0" wp14:anchorId="29A00E3E" wp14:editId="7C4F2980">
            <wp:extent cx="1282700" cy="99237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00364" cy="1006037"/>
                    </a:xfrm>
                    <a:prstGeom prst="rect">
                      <a:avLst/>
                    </a:prstGeom>
                  </pic:spPr>
                </pic:pic>
              </a:graphicData>
            </a:graphic>
          </wp:inline>
        </w:drawing>
      </w:r>
      <w:r>
        <w:rPr>
          <w:noProof/>
        </w:rPr>
        <w:drawing>
          <wp:inline distT="0" distB="0" distL="0" distR="0" wp14:anchorId="39E969AA" wp14:editId="4A877F7D">
            <wp:extent cx="1212850" cy="948259"/>
            <wp:effectExtent l="0" t="0" r="635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37102" cy="967220"/>
                    </a:xfrm>
                    <a:prstGeom prst="rect">
                      <a:avLst/>
                    </a:prstGeom>
                  </pic:spPr>
                </pic:pic>
              </a:graphicData>
            </a:graphic>
          </wp:inline>
        </w:drawing>
      </w:r>
    </w:p>
    <w:p w:rsidR="00D01FDD" w:rsidRPr="002C59C0" w:rsidRDefault="00D01FDD" w:rsidP="00AD45A5">
      <w:pPr>
        <w:rPr>
          <w:rFonts w:ascii="Times New Roman" w:hAnsi="Times New Roman" w:cs="Times New Roman"/>
        </w:rPr>
      </w:pPr>
      <w:r>
        <w:rPr>
          <w:noProof/>
        </w:rPr>
        <w:drawing>
          <wp:inline distT="0" distB="0" distL="0" distR="0" wp14:anchorId="6291F13E" wp14:editId="13E0B88F">
            <wp:extent cx="1365250" cy="1021226"/>
            <wp:effectExtent l="0" t="0" r="635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82288" cy="1033971"/>
                    </a:xfrm>
                    <a:prstGeom prst="rect">
                      <a:avLst/>
                    </a:prstGeom>
                  </pic:spPr>
                </pic:pic>
              </a:graphicData>
            </a:graphic>
          </wp:inline>
        </w:drawing>
      </w:r>
      <w:r>
        <w:rPr>
          <w:noProof/>
        </w:rPr>
        <w:drawing>
          <wp:inline distT="0" distB="0" distL="0" distR="0" wp14:anchorId="0C666DE3" wp14:editId="50924A0C">
            <wp:extent cx="1449599" cy="10731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67728" cy="1086571"/>
                    </a:xfrm>
                    <a:prstGeom prst="rect">
                      <a:avLst/>
                    </a:prstGeom>
                  </pic:spPr>
                </pic:pic>
              </a:graphicData>
            </a:graphic>
          </wp:inline>
        </w:drawing>
      </w:r>
    </w:p>
    <w:p w:rsidR="00395A08" w:rsidRPr="002C59C0" w:rsidRDefault="00A1665C" w:rsidP="0046499C">
      <w:pPr>
        <w:ind w:firstLine="420"/>
        <w:jc w:val="center"/>
        <w:rPr>
          <w:rFonts w:ascii="Times New Roman" w:hAnsi="Times New Roman" w:cs="Times New Roman"/>
          <w:sz w:val="20"/>
          <w:szCs w:val="20"/>
        </w:rPr>
      </w:pPr>
      <w:r w:rsidRPr="002C59C0">
        <w:rPr>
          <w:rFonts w:ascii="Times New Roman" w:hAnsi="Times New Roman" w:cs="Times New Roman" w:hint="eastAsia"/>
          <w:sz w:val="20"/>
          <w:szCs w:val="20"/>
        </w:rPr>
        <w:t xml:space="preserve">Figure </w:t>
      </w:r>
      <w:r w:rsidR="001F7AE8" w:rsidRPr="002C59C0">
        <w:rPr>
          <w:rFonts w:ascii="Times New Roman" w:hAnsi="Times New Roman" w:cs="Times New Roman"/>
          <w:sz w:val="20"/>
          <w:szCs w:val="20"/>
        </w:rPr>
        <w:t>1</w:t>
      </w:r>
      <w:r w:rsidR="00E52585" w:rsidRPr="002C59C0">
        <w:rPr>
          <w:rFonts w:ascii="Times New Roman" w:hAnsi="Times New Roman" w:cs="Times New Roman" w:hint="eastAsia"/>
          <w:sz w:val="20"/>
          <w:szCs w:val="20"/>
        </w:rPr>
        <w:t xml:space="preserve">: </w:t>
      </w:r>
      <w:r w:rsidR="00886A72" w:rsidRPr="00886A72">
        <w:rPr>
          <w:rFonts w:ascii="Times New Roman" w:hAnsi="Times New Roman" w:cs="Times New Roman"/>
          <w:sz w:val="20"/>
          <w:szCs w:val="20"/>
        </w:rPr>
        <w:t>The running time of I-</w:t>
      </w:r>
      <w:proofErr w:type="spellStart"/>
      <w:r w:rsidR="00886A72" w:rsidRPr="00886A72">
        <w:rPr>
          <w:rFonts w:ascii="Times New Roman" w:hAnsi="Times New Roman" w:cs="Times New Roman"/>
          <w:sz w:val="20"/>
          <w:szCs w:val="20"/>
        </w:rPr>
        <w:t>mRMR</w:t>
      </w:r>
      <w:proofErr w:type="spellEnd"/>
      <w:r w:rsidR="00886A72" w:rsidRPr="00886A72">
        <w:rPr>
          <w:rFonts w:ascii="Times New Roman" w:hAnsi="Times New Roman" w:cs="Times New Roman"/>
          <w:sz w:val="20"/>
          <w:szCs w:val="20"/>
        </w:rPr>
        <w:t xml:space="preserve"> and </w:t>
      </w:r>
      <w:proofErr w:type="spellStart"/>
      <w:r w:rsidR="00886A72" w:rsidRPr="00886A72">
        <w:rPr>
          <w:rFonts w:ascii="Times New Roman" w:hAnsi="Times New Roman" w:cs="Times New Roman"/>
          <w:sz w:val="20"/>
          <w:szCs w:val="20"/>
        </w:rPr>
        <w:t>mRMR</w:t>
      </w:r>
      <w:proofErr w:type="spellEnd"/>
      <w:r w:rsidR="00886A72" w:rsidRPr="00886A72">
        <w:rPr>
          <w:rFonts w:ascii="Times New Roman" w:hAnsi="Times New Roman" w:cs="Times New Roman"/>
          <w:sz w:val="20"/>
          <w:szCs w:val="20"/>
        </w:rPr>
        <w:t xml:space="preserve"> with instances successively arriving</w:t>
      </w:r>
    </w:p>
    <w:p w:rsidR="00467E2A" w:rsidRPr="002C59C0" w:rsidRDefault="00AB7EBE" w:rsidP="00107F20">
      <w:pPr>
        <w:ind w:firstLine="420"/>
        <w:jc w:val="both"/>
        <w:rPr>
          <w:rFonts w:ascii="Times New Roman" w:hAnsi="Times New Roman" w:cs="Times New Roman"/>
          <w:sz w:val="20"/>
          <w:szCs w:val="20"/>
        </w:rPr>
      </w:pPr>
      <w:r w:rsidRPr="00AB7EBE">
        <w:rPr>
          <w:rFonts w:ascii="Times New Roman" w:hAnsi="Times New Roman" w:cs="Times New Roman"/>
          <w:sz w:val="20"/>
          <w:szCs w:val="20"/>
        </w:rPr>
        <w:t>Figure 1 clearly demonstrates that the running time of I-</w:t>
      </w:r>
      <w:proofErr w:type="spellStart"/>
      <w:r w:rsidRPr="00AB7EBE">
        <w:rPr>
          <w:rFonts w:ascii="Times New Roman" w:hAnsi="Times New Roman" w:cs="Times New Roman"/>
          <w:sz w:val="20"/>
          <w:szCs w:val="20"/>
        </w:rPr>
        <w:t>mRMR</w:t>
      </w:r>
      <w:proofErr w:type="spellEnd"/>
      <w:r w:rsidRPr="00AB7EBE">
        <w:rPr>
          <w:rFonts w:ascii="Times New Roman" w:hAnsi="Times New Roman" w:cs="Times New Roman"/>
          <w:sz w:val="20"/>
          <w:szCs w:val="20"/>
        </w:rPr>
        <w:t xml:space="preserve"> changes slightly, whereas the running time of </w:t>
      </w:r>
      <w:proofErr w:type="spellStart"/>
      <w:r w:rsidRPr="00AB7EBE">
        <w:rPr>
          <w:rFonts w:ascii="Times New Roman" w:hAnsi="Times New Roman" w:cs="Times New Roman"/>
          <w:sz w:val="20"/>
          <w:szCs w:val="20"/>
        </w:rPr>
        <w:t>mRMR</w:t>
      </w:r>
      <w:proofErr w:type="spellEnd"/>
      <w:r w:rsidRPr="00AB7EBE">
        <w:rPr>
          <w:rFonts w:ascii="Times New Roman" w:hAnsi="Times New Roman" w:cs="Times New Roman"/>
          <w:sz w:val="20"/>
          <w:szCs w:val="20"/>
        </w:rPr>
        <w:t xml:space="preserve"> increases significantly with the instances successively arriving. This shows that I-</w:t>
      </w:r>
      <w:proofErr w:type="spellStart"/>
      <w:r w:rsidRPr="00AB7EBE">
        <w:rPr>
          <w:rFonts w:ascii="Times New Roman" w:hAnsi="Times New Roman" w:cs="Times New Roman"/>
          <w:sz w:val="20"/>
          <w:szCs w:val="20"/>
        </w:rPr>
        <w:t>mRMR</w:t>
      </w:r>
      <w:proofErr w:type="spellEnd"/>
      <w:r w:rsidRPr="00AB7EBE">
        <w:rPr>
          <w:rFonts w:ascii="Times New Roman" w:hAnsi="Times New Roman" w:cs="Times New Roman"/>
          <w:sz w:val="20"/>
          <w:szCs w:val="20"/>
        </w:rPr>
        <w:t xml:space="preserve"> works efficiently on streaming instances, whereas </w:t>
      </w:r>
      <w:proofErr w:type="spellStart"/>
      <w:r w:rsidRPr="00AB7EBE">
        <w:rPr>
          <w:rFonts w:ascii="Times New Roman" w:hAnsi="Times New Roman" w:cs="Times New Roman"/>
          <w:sz w:val="20"/>
          <w:szCs w:val="20"/>
        </w:rPr>
        <w:t>mRMR</w:t>
      </w:r>
      <w:proofErr w:type="spellEnd"/>
      <w:r w:rsidRPr="00AB7EBE">
        <w:rPr>
          <w:rFonts w:ascii="Times New Roman" w:hAnsi="Times New Roman" w:cs="Times New Roman"/>
          <w:sz w:val="20"/>
          <w:szCs w:val="20"/>
        </w:rPr>
        <w:t xml:space="preserve"> works more and more less-efficiently.</w:t>
      </w:r>
    </w:p>
    <w:p w:rsidR="005F0136" w:rsidRPr="002C59C0" w:rsidRDefault="00AB7EBE" w:rsidP="00107F20">
      <w:pPr>
        <w:ind w:firstLine="420"/>
        <w:jc w:val="both"/>
        <w:rPr>
          <w:rFonts w:ascii="Times New Roman" w:hAnsi="Times New Roman" w:cs="Times New Roman"/>
          <w:sz w:val="20"/>
          <w:szCs w:val="20"/>
        </w:rPr>
      </w:pPr>
      <w:r w:rsidRPr="00AB7EBE">
        <w:rPr>
          <w:rFonts w:ascii="Times New Roman" w:hAnsi="Times New Roman" w:cs="Times New Roman"/>
          <w:sz w:val="20"/>
          <w:szCs w:val="20"/>
        </w:rPr>
        <w:t>To further illustrate the time superiority of I-</w:t>
      </w:r>
      <w:proofErr w:type="spellStart"/>
      <w:r w:rsidRPr="00AB7EBE">
        <w:rPr>
          <w:rFonts w:ascii="Times New Roman" w:hAnsi="Times New Roman" w:cs="Times New Roman"/>
          <w:sz w:val="20"/>
          <w:szCs w:val="20"/>
        </w:rPr>
        <w:t>mRMR</w:t>
      </w:r>
      <w:proofErr w:type="spellEnd"/>
      <w:r w:rsidRPr="00AB7EBE">
        <w:rPr>
          <w:rFonts w:ascii="Times New Roman" w:hAnsi="Times New Roman" w:cs="Times New Roman"/>
          <w:sz w:val="20"/>
          <w:szCs w:val="20"/>
        </w:rPr>
        <w:t>, the global speedup ratio is then presented, seen in Tables</w:t>
      </w:r>
      <w:r w:rsidR="00F27CBC" w:rsidRPr="002C59C0">
        <w:rPr>
          <w:rFonts w:ascii="Times New Roman" w:hAnsi="Times New Roman" w:cs="Times New Roman"/>
          <w:sz w:val="20"/>
          <w:szCs w:val="20"/>
        </w:rPr>
        <w:t xml:space="preserve"> 3&amp;4</w:t>
      </w:r>
      <w:r w:rsidR="005F0136" w:rsidRPr="002C59C0">
        <w:rPr>
          <w:rFonts w:ascii="Times New Roman" w:hAnsi="Times New Roman" w:cs="Times New Roman"/>
          <w:sz w:val="20"/>
          <w:szCs w:val="20"/>
        </w:rPr>
        <w:t>.</w:t>
      </w:r>
    </w:p>
    <w:p w:rsidR="001F7AE8" w:rsidRPr="002C59C0" w:rsidRDefault="001F7AE8" w:rsidP="00107F20">
      <w:pPr>
        <w:ind w:firstLine="420"/>
        <w:jc w:val="both"/>
        <w:rPr>
          <w:rFonts w:ascii="Times New Roman" w:hAnsi="Times New Roman" w:cs="Times New Roman"/>
          <w:sz w:val="20"/>
          <w:szCs w:val="20"/>
        </w:rPr>
      </w:pPr>
    </w:p>
    <w:p w:rsidR="00F87511" w:rsidRPr="002C59C0" w:rsidRDefault="00517E6E" w:rsidP="00517E6E">
      <w:pPr>
        <w:ind w:firstLine="420"/>
        <w:jc w:val="center"/>
        <w:rPr>
          <w:rFonts w:ascii="Times New Roman" w:hAnsi="Times New Roman" w:cs="Times New Roman"/>
        </w:rPr>
      </w:pPr>
      <w:r w:rsidRPr="002C59C0">
        <w:rPr>
          <w:rFonts w:ascii="Times New Roman" w:hAnsi="Times New Roman" w:cs="Times New Roman"/>
          <w:sz w:val="20"/>
          <w:szCs w:val="20"/>
        </w:rPr>
        <w:t>Table</w:t>
      </w:r>
      <w:r w:rsidRPr="002C59C0">
        <w:rPr>
          <w:rFonts w:ascii="Times New Roman" w:hAnsi="Times New Roman" w:cs="Times New Roman" w:hint="eastAsia"/>
          <w:sz w:val="20"/>
          <w:szCs w:val="20"/>
        </w:rPr>
        <w:t xml:space="preserve"> </w:t>
      </w:r>
      <w:r w:rsidR="001F7AE8" w:rsidRPr="002C59C0">
        <w:rPr>
          <w:rFonts w:ascii="Times New Roman" w:hAnsi="Times New Roman" w:cs="Times New Roman"/>
          <w:sz w:val="20"/>
          <w:szCs w:val="20"/>
        </w:rPr>
        <w:t>3</w:t>
      </w:r>
      <w:r w:rsidRPr="002C59C0">
        <w:rPr>
          <w:rFonts w:ascii="Times New Roman" w:hAnsi="Times New Roman" w:cs="Times New Roman"/>
          <w:sz w:val="20"/>
          <w:szCs w:val="20"/>
        </w:rPr>
        <w:t>:</w:t>
      </w:r>
      <w:r w:rsidR="00D42257" w:rsidRPr="002C59C0">
        <w:rPr>
          <w:rFonts w:ascii="Times New Roman" w:hAnsi="Times New Roman" w:cs="Times New Roman"/>
          <w:sz w:val="20"/>
          <w:szCs w:val="20"/>
        </w:rPr>
        <w:t xml:space="preserve"> The global speedup ratio</w:t>
      </w:r>
      <w:r w:rsidR="00D42257" w:rsidRPr="002C59C0">
        <w:rPr>
          <w:rFonts w:ascii="Times New Roman" w:hAnsi="Times New Roman" w:cs="Times New Roman" w:hint="eastAsia"/>
          <w:sz w:val="20"/>
          <w:szCs w:val="20"/>
        </w:rPr>
        <w:t xml:space="preserve"> of </w:t>
      </w:r>
      <w:proofErr w:type="spellStart"/>
      <w:r w:rsidR="00D42257" w:rsidRPr="002C59C0">
        <w:rPr>
          <w:rFonts w:ascii="Times New Roman" w:hAnsi="Times New Roman" w:cs="Times New Roman"/>
          <w:sz w:val="20"/>
          <w:szCs w:val="20"/>
        </w:rPr>
        <w:t>mRMR</w:t>
      </w:r>
      <w:proofErr w:type="spellEnd"/>
      <w:r w:rsidR="00D42257" w:rsidRPr="002C59C0">
        <w:rPr>
          <w:rFonts w:ascii="Times New Roman" w:hAnsi="Times New Roman" w:cs="Times New Roman"/>
          <w:sz w:val="20"/>
          <w:szCs w:val="20"/>
        </w:rPr>
        <w:t xml:space="preserve"> and </w:t>
      </w:r>
      <w:r w:rsidR="00FB3C49" w:rsidRPr="002C59C0">
        <w:rPr>
          <w:rFonts w:ascii="Times New Roman" w:hAnsi="Times New Roman" w:cs="Times New Roman"/>
          <w:sz w:val="20"/>
          <w:szCs w:val="20"/>
        </w:rPr>
        <w:t>I-</w:t>
      </w:r>
      <w:proofErr w:type="spellStart"/>
      <w:r w:rsidR="00FB3C49" w:rsidRPr="002C59C0">
        <w:rPr>
          <w:rFonts w:ascii="Times New Roman" w:hAnsi="Times New Roman" w:cs="Times New Roman"/>
          <w:sz w:val="20"/>
          <w:szCs w:val="20"/>
        </w:rPr>
        <w:t>mRMR</w:t>
      </w:r>
      <w:proofErr w:type="spellEnd"/>
    </w:p>
    <w:tbl>
      <w:tblPr>
        <w:tblStyle w:val="a8"/>
        <w:tblW w:w="5352" w:type="dxa"/>
        <w:tblInd w:w="1838" w:type="dxa"/>
        <w:tblLook w:val="04A0" w:firstRow="1" w:lastRow="0" w:firstColumn="1" w:lastColumn="0" w:noHBand="0" w:noVBand="1"/>
      </w:tblPr>
      <w:tblGrid>
        <w:gridCol w:w="1390"/>
        <w:gridCol w:w="1603"/>
        <w:gridCol w:w="1283"/>
        <w:gridCol w:w="1076"/>
      </w:tblGrid>
      <w:tr w:rsidR="007272C1" w:rsidRPr="002C59C0" w:rsidTr="007272C1">
        <w:tc>
          <w:tcPr>
            <w:tcW w:w="1390" w:type="dxa"/>
          </w:tcPr>
          <w:p w:rsidR="007272C1" w:rsidRPr="002C59C0" w:rsidRDefault="007272C1" w:rsidP="007272C1">
            <w:pPr>
              <w:jc w:val="center"/>
              <w:rPr>
                <w:rFonts w:ascii="Times New Roman" w:hAnsi="Times New Roman" w:cs="Times New Roman"/>
                <w:sz w:val="16"/>
                <w:szCs w:val="16"/>
              </w:rPr>
            </w:pPr>
            <w:r w:rsidRPr="002C59C0">
              <w:rPr>
                <w:rFonts w:ascii="Times New Roman" w:hAnsi="Times New Roman" w:cs="Times New Roman"/>
                <w:sz w:val="16"/>
                <w:szCs w:val="16"/>
              </w:rPr>
              <w:t>Dataset</w:t>
            </w:r>
          </w:p>
        </w:tc>
        <w:tc>
          <w:tcPr>
            <w:tcW w:w="1603" w:type="dxa"/>
          </w:tcPr>
          <w:p w:rsidR="007272C1" w:rsidRPr="002C59C0" w:rsidRDefault="007272C1" w:rsidP="007272C1">
            <w:pPr>
              <w:jc w:val="center"/>
              <w:rPr>
                <w:rFonts w:ascii="Times New Roman" w:hAnsi="Times New Roman" w:cs="Times New Roman"/>
                <w:sz w:val="16"/>
                <w:szCs w:val="16"/>
              </w:rPr>
            </w:pPr>
            <w:proofErr w:type="spellStart"/>
            <w:r w:rsidRPr="002C59C0">
              <w:rPr>
                <w:rFonts w:ascii="Times New Roman" w:hAnsi="Times New Roman" w:cs="Times New Roman"/>
                <w:sz w:val="16"/>
                <w:szCs w:val="16"/>
              </w:rPr>
              <w:t>mRMR</w:t>
            </w:r>
            <w:proofErr w:type="spellEnd"/>
          </w:p>
        </w:tc>
        <w:tc>
          <w:tcPr>
            <w:tcW w:w="1283" w:type="dxa"/>
          </w:tcPr>
          <w:p w:rsidR="007272C1" w:rsidRPr="002C59C0" w:rsidRDefault="007272C1" w:rsidP="007272C1">
            <w:pPr>
              <w:jc w:val="center"/>
              <w:rPr>
                <w:rFonts w:ascii="Times New Roman" w:hAnsi="Times New Roman" w:cs="Times New Roman"/>
                <w:sz w:val="16"/>
                <w:szCs w:val="16"/>
              </w:rPr>
            </w:pPr>
            <w:r w:rsidRPr="002C59C0">
              <w:rPr>
                <w:rFonts w:ascii="Times New Roman" w:hAnsi="Times New Roman" w:cs="Times New Roman"/>
                <w:sz w:val="16"/>
                <w:szCs w:val="16"/>
              </w:rPr>
              <w:t>I-</w:t>
            </w:r>
            <w:proofErr w:type="spellStart"/>
            <w:r w:rsidRPr="002C59C0">
              <w:rPr>
                <w:rFonts w:ascii="Times New Roman" w:hAnsi="Times New Roman" w:cs="Times New Roman"/>
                <w:sz w:val="16"/>
                <w:szCs w:val="16"/>
              </w:rPr>
              <w:t>mRMR</w:t>
            </w:r>
            <w:proofErr w:type="spellEnd"/>
          </w:p>
        </w:tc>
        <w:tc>
          <w:tcPr>
            <w:tcW w:w="1076" w:type="dxa"/>
          </w:tcPr>
          <w:p w:rsidR="007272C1" w:rsidRPr="002C59C0" w:rsidRDefault="007272C1" w:rsidP="007272C1">
            <w:pPr>
              <w:jc w:val="center"/>
              <w:rPr>
                <w:rFonts w:ascii="Times New Roman" w:hAnsi="Times New Roman" w:cs="Times New Roman"/>
                <w:sz w:val="16"/>
                <w:szCs w:val="16"/>
              </w:rPr>
            </w:pPr>
            <w:r w:rsidRPr="002C59C0">
              <w:rPr>
                <w:rFonts w:ascii="Times New Roman" w:hAnsi="Times New Roman" w:cs="Times New Roman"/>
                <w:sz w:val="16"/>
                <w:szCs w:val="16"/>
              </w:rPr>
              <w:t>Global   a</w:t>
            </w:r>
            <w:r w:rsidRPr="002C59C0">
              <w:rPr>
                <w:rFonts w:ascii="Times New Roman" w:hAnsi="Times New Roman" w:cs="Times New Roman" w:hint="eastAsia"/>
                <w:sz w:val="16"/>
                <w:szCs w:val="16"/>
              </w:rPr>
              <w:t>cce</w:t>
            </w:r>
            <w:r w:rsidRPr="002C59C0">
              <w:rPr>
                <w:rFonts w:ascii="Times New Roman" w:hAnsi="Times New Roman" w:cs="Times New Roman"/>
                <w:sz w:val="16"/>
                <w:szCs w:val="16"/>
              </w:rPr>
              <w:t>lerate ratio</w:t>
            </w:r>
          </w:p>
        </w:tc>
      </w:tr>
      <w:tr w:rsidR="007272C1" w:rsidRPr="002C59C0" w:rsidTr="007272C1">
        <w:tc>
          <w:tcPr>
            <w:tcW w:w="1390" w:type="dxa"/>
            <w:tcBorders>
              <w:top w:val="double" w:sz="4" w:space="0" w:color="auto"/>
            </w:tcBorders>
          </w:tcPr>
          <w:p w:rsidR="007272C1" w:rsidRPr="002C59C0" w:rsidRDefault="007272C1" w:rsidP="007272C1">
            <w:pPr>
              <w:jc w:val="center"/>
              <w:rPr>
                <w:rFonts w:ascii="Times New Roman" w:hAnsi="Times New Roman" w:cs="Times New Roman"/>
                <w:sz w:val="16"/>
                <w:szCs w:val="16"/>
              </w:rPr>
            </w:pPr>
            <w:proofErr w:type="spellStart"/>
            <w:r w:rsidRPr="002C59C0">
              <w:rPr>
                <w:rFonts w:ascii="Times New Roman" w:hAnsi="Times New Roman" w:cs="Times New Roman"/>
                <w:sz w:val="16"/>
                <w:szCs w:val="16"/>
              </w:rPr>
              <w:t>madelon</w:t>
            </w:r>
            <w:proofErr w:type="spellEnd"/>
          </w:p>
        </w:tc>
        <w:tc>
          <w:tcPr>
            <w:tcW w:w="1603" w:type="dxa"/>
            <w:tcBorders>
              <w:top w:val="double" w:sz="4" w:space="0" w:color="auto"/>
            </w:tcBorders>
          </w:tcPr>
          <w:p w:rsidR="007272C1" w:rsidRPr="002C59C0" w:rsidRDefault="007272C1" w:rsidP="007272C1">
            <w:pPr>
              <w:jc w:val="center"/>
              <w:rPr>
                <w:rFonts w:ascii="Times New Roman" w:hAnsi="Times New Roman" w:cs="Times New Roman"/>
                <w:sz w:val="16"/>
                <w:szCs w:val="16"/>
              </w:rPr>
            </w:pPr>
            <w:r>
              <w:rPr>
                <w:rFonts w:ascii="Times New Roman" w:hAnsi="Times New Roman" w:cs="Times New Roman"/>
                <w:sz w:val="16"/>
                <w:szCs w:val="16"/>
              </w:rPr>
              <w:t>184.32s</w:t>
            </w:r>
          </w:p>
        </w:tc>
        <w:tc>
          <w:tcPr>
            <w:tcW w:w="1283" w:type="dxa"/>
            <w:tcBorders>
              <w:top w:val="double" w:sz="4" w:space="0" w:color="auto"/>
            </w:tcBorders>
          </w:tcPr>
          <w:p w:rsidR="007272C1" w:rsidRPr="002C59C0" w:rsidRDefault="007272C1" w:rsidP="007272C1">
            <w:pPr>
              <w:jc w:val="center"/>
              <w:rPr>
                <w:rFonts w:ascii="Times New Roman" w:hAnsi="Times New Roman" w:cs="Times New Roman"/>
                <w:sz w:val="16"/>
                <w:szCs w:val="16"/>
              </w:rPr>
            </w:pPr>
            <w:r>
              <w:rPr>
                <w:rFonts w:ascii="Times New Roman" w:hAnsi="Times New Roman" w:cs="Times New Roman" w:hint="eastAsia"/>
                <w:sz w:val="16"/>
                <w:szCs w:val="16"/>
              </w:rPr>
              <w:t>32.49s</w:t>
            </w:r>
          </w:p>
        </w:tc>
        <w:tc>
          <w:tcPr>
            <w:tcW w:w="1076" w:type="dxa"/>
            <w:tcBorders>
              <w:top w:val="double" w:sz="4" w:space="0" w:color="auto"/>
            </w:tcBorders>
          </w:tcPr>
          <w:p w:rsidR="007272C1" w:rsidRPr="002C59C0" w:rsidRDefault="007272C1" w:rsidP="007272C1">
            <w:pPr>
              <w:jc w:val="center"/>
              <w:rPr>
                <w:rFonts w:ascii="Times New Roman" w:hAnsi="Times New Roman" w:cs="Times New Roman"/>
                <w:sz w:val="16"/>
                <w:szCs w:val="16"/>
              </w:rPr>
            </w:pPr>
            <w:r>
              <w:rPr>
                <w:rFonts w:ascii="Times New Roman" w:hAnsi="Times New Roman" w:cs="Times New Roman"/>
                <w:sz w:val="16"/>
                <w:szCs w:val="16"/>
              </w:rPr>
              <w:t>5.67</w:t>
            </w:r>
          </w:p>
        </w:tc>
      </w:tr>
      <w:tr w:rsidR="007272C1" w:rsidRPr="002C59C0" w:rsidTr="007272C1">
        <w:tc>
          <w:tcPr>
            <w:tcW w:w="1390" w:type="dxa"/>
          </w:tcPr>
          <w:p w:rsidR="007272C1" w:rsidRPr="002C59C0" w:rsidRDefault="007272C1" w:rsidP="007272C1">
            <w:pPr>
              <w:jc w:val="center"/>
              <w:rPr>
                <w:rFonts w:ascii="Times New Roman" w:hAnsi="Times New Roman" w:cs="Times New Roman"/>
                <w:sz w:val="16"/>
                <w:szCs w:val="16"/>
              </w:rPr>
            </w:pPr>
            <w:r w:rsidRPr="002C59C0">
              <w:rPr>
                <w:rFonts w:ascii="Times New Roman" w:hAnsi="Times New Roman" w:cs="Times New Roman"/>
                <w:sz w:val="16"/>
                <w:szCs w:val="16"/>
              </w:rPr>
              <w:t>colon</w:t>
            </w:r>
          </w:p>
        </w:tc>
        <w:tc>
          <w:tcPr>
            <w:tcW w:w="1603" w:type="dxa"/>
          </w:tcPr>
          <w:p w:rsidR="007272C1" w:rsidRPr="002C59C0" w:rsidRDefault="007272C1" w:rsidP="007272C1">
            <w:pPr>
              <w:jc w:val="center"/>
              <w:rPr>
                <w:rFonts w:ascii="Times New Roman" w:hAnsi="Times New Roman" w:cs="Times New Roman"/>
                <w:sz w:val="16"/>
                <w:szCs w:val="16"/>
              </w:rPr>
            </w:pPr>
            <w:r>
              <w:rPr>
                <w:rFonts w:ascii="Times New Roman" w:hAnsi="Times New Roman" w:cs="Times New Roman"/>
                <w:sz w:val="16"/>
                <w:szCs w:val="16"/>
              </w:rPr>
              <w:t>19.08</w:t>
            </w:r>
            <w:r w:rsidRPr="002C59C0">
              <w:rPr>
                <w:rFonts w:ascii="Times New Roman" w:hAnsi="Times New Roman" w:cs="Times New Roman"/>
                <w:sz w:val="16"/>
                <w:szCs w:val="16"/>
              </w:rPr>
              <w:t>s</w:t>
            </w:r>
          </w:p>
        </w:tc>
        <w:tc>
          <w:tcPr>
            <w:tcW w:w="1283" w:type="dxa"/>
          </w:tcPr>
          <w:p w:rsidR="007272C1" w:rsidRPr="002C59C0" w:rsidRDefault="007272C1" w:rsidP="007272C1">
            <w:pPr>
              <w:jc w:val="center"/>
              <w:rPr>
                <w:rFonts w:ascii="Times New Roman" w:hAnsi="Times New Roman" w:cs="Times New Roman"/>
                <w:sz w:val="16"/>
                <w:szCs w:val="16"/>
              </w:rPr>
            </w:pPr>
            <w:r>
              <w:rPr>
                <w:rFonts w:ascii="Times New Roman" w:hAnsi="Times New Roman" w:cs="Times New Roman"/>
                <w:sz w:val="16"/>
                <w:szCs w:val="16"/>
              </w:rPr>
              <w:t>3.79s</w:t>
            </w:r>
          </w:p>
        </w:tc>
        <w:tc>
          <w:tcPr>
            <w:tcW w:w="1076" w:type="dxa"/>
          </w:tcPr>
          <w:p w:rsidR="007272C1" w:rsidRPr="002C59C0" w:rsidRDefault="007272C1" w:rsidP="007272C1">
            <w:pPr>
              <w:jc w:val="center"/>
              <w:rPr>
                <w:rFonts w:ascii="Times New Roman" w:hAnsi="Times New Roman" w:cs="Times New Roman"/>
                <w:sz w:val="16"/>
                <w:szCs w:val="16"/>
              </w:rPr>
            </w:pPr>
            <w:r>
              <w:rPr>
                <w:rFonts w:ascii="Times New Roman" w:hAnsi="Times New Roman" w:cs="Times New Roman"/>
                <w:sz w:val="16"/>
                <w:szCs w:val="16"/>
              </w:rPr>
              <w:t>5.03</w:t>
            </w:r>
          </w:p>
        </w:tc>
      </w:tr>
      <w:tr w:rsidR="007272C1" w:rsidRPr="002C59C0" w:rsidTr="007272C1">
        <w:tc>
          <w:tcPr>
            <w:tcW w:w="1390" w:type="dxa"/>
          </w:tcPr>
          <w:p w:rsidR="007272C1" w:rsidRPr="002C59C0" w:rsidRDefault="007272C1" w:rsidP="007272C1">
            <w:pPr>
              <w:jc w:val="center"/>
              <w:rPr>
                <w:rFonts w:ascii="Times New Roman" w:hAnsi="Times New Roman" w:cs="Times New Roman"/>
                <w:sz w:val="16"/>
                <w:szCs w:val="16"/>
              </w:rPr>
            </w:pPr>
            <w:r w:rsidRPr="002C59C0">
              <w:rPr>
                <w:rFonts w:ascii="Times New Roman" w:hAnsi="Times New Roman" w:cs="Times New Roman"/>
                <w:sz w:val="16"/>
                <w:szCs w:val="16"/>
              </w:rPr>
              <w:t>breast</w:t>
            </w:r>
          </w:p>
        </w:tc>
        <w:tc>
          <w:tcPr>
            <w:tcW w:w="1603" w:type="dxa"/>
          </w:tcPr>
          <w:p w:rsidR="007272C1" w:rsidRPr="002C59C0" w:rsidRDefault="007272C1" w:rsidP="007272C1">
            <w:pPr>
              <w:jc w:val="center"/>
              <w:rPr>
                <w:rFonts w:ascii="Times New Roman" w:hAnsi="Times New Roman" w:cs="Times New Roman"/>
                <w:sz w:val="16"/>
                <w:szCs w:val="16"/>
              </w:rPr>
            </w:pPr>
            <w:r>
              <w:rPr>
                <w:rFonts w:ascii="Times New Roman" w:hAnsi="Times New Roman" w:cs="Times New Roman"/>
                <w:sz w:val="16"/>
                <w:szCs w:val="16"/>
              </w:rPr>
              <w:t>156.96</w:t>
            </w:r>
            <w:r w:rsidRPr="002C59C0">
              <w:rPr>
                <w:rFonts w:ascii="Times New Roman" w:hAnsi="Times New Roman" w:cs="Times New Roman"/>
                <w:sz w:val="16"/>
                <w:szCs w:val="16"/>
              </w:rPr>
              <w:t>s</w:t>
            </w:r>
          </w:p>
        </w:tc>
        <w:tc>
          <w:tcPr>
            <w:tcW w:w="1283" w:type="dxa"/>
          </w:tcPr>
          <w:p w:rsidR="007272C1" w:rsidRPr="002C59C0" w:rsidRDefault="007272C1" w:rsidP="007272C1">
            <w:pPr>
              <w:jc w:val="center"/>
              <w:rPr>
                <w:rFonts w:ascii="Times New Roman" w:hAnsi="Times New Roman" w:cs="Times New Roman"/>
                <w:sz w:val="16"/>
                <w:szCs w:val="16"/>
              </w:rPr>
            </w:pPr>
            <w:r w:rsidRPr="002C59C0">
              <w:rPr>
                <w:rFonts w:ascii="Times New Roman" w:hAnsi="Times New Roman" w:cs="Times New Roman" w:hint="eastAsia"/>
                <w:sz w:val="16"/>
                <w:szCs w:val="16"/>
              </w:rPr>
              <w:t>2</w:t>
            </w:r>
            <w:r>
              <w:rPr>
                <w:rFonts w:ascii="Times New Roman" w:hAnsi="Times New Roman" w:cs="Times New Roman"/>
                <w:sz w:val="16"/>
                <w:szCs w:val="16"/>
              </w:rPr>
              <w:t>9.52</w:t>
            </w:r>
            <w:r w:rsidRPr="002C59C0">
              <w:rPr>
                <w:rFonts w:ascii="Times New Roman" w:hAnsi="Times New Roman" w:cs="Times New Roman"/>
                <w:sz w:val="16"/>
                <w:szCs w:val="16"/>
              </w:rPr>
              <w:t>s</w:t>
            </w:r>
          </w:p>
        </w:tc>
        <w:tc>
          <w:tcPr>
            <w:tcW w:w="1076" w:type="dxa"/>
          </w:tcPr>
          <w:p w:rsidR="007272C1" w:rsidRPr="002C59C0" w:rsidRDefault="007272C1" w:rsidP="007272C1">
            <w:pPr>
              <w:jc w:val="center"/>
              <w:rPr>
                <w:rFonts w:ascii="Times New Roman" w:hAnsi="Times New Roman" w:cs="Times New Roman"/>
                <w:sz w:val="16"/>
                <w:szCs w:val="16"/>
              </w:rPr>
            </w:pPr>
            <w:r>
              <w:rPr>
                <w:rFonts w:ascii="Times New Roman" w:hAnsi="Times New Roman" w:cs="Times New Roman" w:hint="eastAsia"/>
                <w:sz w:val="16"/>
                <w:szCs w:val="16"/>
              </w:rPr>
              <w:t>5.31</w:t>
            </w:r>
          </w:p>
        </w:tc>
      </w:tr>
      <w:tr w:rsidR="007272C1" w:rsidRPr="002C59C0" w:rsidTr="007272C1">
        <w:tc>
          <w:tcPr>
            <w:tcW w:w="1390" w:type="dxa"/>
          </w:tcPr>
          <w:p w:rsidR="007272C1" w:rsidRPr="002C59C0" w:rsidRDefault="007272C1" w:rsidP="007272C1">
            <w:pPr>
              <w:jc w:val="center"/>
              <w:rPr>
                <w:rFonts w:ascii="Times New Roman" w:hAnsi="Times New Roman" w:cs="Times New Roman"/>
                <w:sz w:val="16"/>
                <w:szCs w:val="16"/>
              </w:rPr>
            </w:pPr>
            <w:proofErr w:type="spellStart"/>
            <w:r w:rsidRPr="002C59C0">
              <w:rPr>
                <w:rFonts w:ascii="Times New Roman" w:hAnsi="Times New Roman" w:cs="Times New Roman"/>
                <w:sz w:val="16"/>
                <w:szCs w:val="16"/>
              </w:rPr>
              <w:t>arcene</w:t>
            </w:r>
            <w:proofErr w:type="spellEnd"/>
          </w:p>
        </w:tc>
        <w:tc>
          <w:tcPr>
            <w:tcW w:w="1603" w:type="dxa"/>
          </w:tcPr>
          <w:p w:rsidR="007272C1" w:rsidRPr="002C59C0" w:rsidRDefault="007272C1" w:rsidP="007272C1">
            <w:pPr>
              <w:jc w:val="center"/>
              <w:rPr>
                <w:rFonts w:ascii="Times New Roman" w:hAnsi="Times New Roman" w:cs="Times New Roman"/>
                <w:sz w:val="16"/>
                <w:szCs w:val="16"/>
              </w:rPr>
            </w:pPr>
            <w:r>
              <w:rPr>
                <w:rFonts w:ascii="Times New Roman" w:hAnsi="Times New Roman" w:cs="Times New Roman"/>
                <w:sz w:val="16"/>
                <w:szCs w:val="16"/>
              </w:rPr>
              <w:t>144.37</w:t>
            </w:r>
            <w:r w:rsidRPr="002C59C0">
              <w:rPr>
                <w:rFonts w:ascii="Times New Roman" w:hAnsi="Times New Roman" w:cs="Times New Roman"/>
                <w:sz w:val="16"/>
                <w:szCs w:val="16"/>
              </w:rPr>
              <w:t>s</w:t>
            </w:r>
          </w:p>
        </w:tc>
        <w:tc>
          <w:tcPr>
            <w:tcW w:w="1283" w:type="dxa"/>
          </w:tcPr>
          <w:p w:rsidR="007272C1" w:rsidRPr="002C59C0" w:rsidRDefault="007272C1" w:rsidP="007272C1">
            <w:pPr>
              <w:jc w:val="center"/>
              <w:rPr>
                <w:rFonts w:ascii="Times New Roman" w:hAnsi="Times New Roman" w:cs="Times New Roman"/>
                <w:sz w:val="16"/>
                <w:szCs w:val="16"/>
              </w:rPr>
            </w:pPr>
            <w:r>
              <w:rPr>
                <w:rFonts w:ascii="Times New Roman" w:hAnsi="Times New Roman" w:cs="Times New Roman"/>
                <w:sz w:val="16"/>
                <w:szCs w:val="16"/>
              </w:rPr>
              <w:t>29.73</w:t>
            </w:r>
            <w:r w:rsidRPr="002C59C0">
              <w:rPr>
                <w:rFonts w:ascii="Times New Roman" w:hAnsi="Times New Roman" w:cs="Times New Roman"/>
                <w:sz w:val="16"/>
                <w:szCs w:val="16"/>
              </w:rPr>
              <w:t>s</w:t>
            </w:r>
          </w:p>
        </w:tc>
        <w:tc>
          <w:tcPr>
            <w:tcW w:w="1076" w:type="dxa"/>
          </w:tcPr>
          <w:p w:rsidR="007272C1" w:rsidRPr="002C59C0" w:rsidRDefault="007272C1" w:rsidP="007272C1">
            <w:pPr>
              <w:jc w:val="center"/>
              <w:rPr>
                <w:rFonts w:ascii="Times New Roman" w:hAnsi="Times New Roman" w:cs="Times New Roman"/>
                <w:sz w:val="16"/>
                <w:szCs w:val="16"/>
              </w:rPr>
            </w:pPr>
            <w:r>
              <w:rPr>
                <w:rFonts w:ascii="Times New Roman" w:hAnsi="Times New Roman" w:cs="Times New Roman"/>
                <w:sz w:val="16"/>
                <w:szCs w:val="16"/>
              </w:rPr>
              <w:t>4.85</w:t>
            </w:r>
          </w:p>
        </w:tc>
      </w:tr>
      <w:tr w:rsidR="007272C1" w:rsidRPr="002C59C0" w:rsidTr="007272C1">
        <w:tc>
          <w:tcPr>
            <w:tcW w:w="1390" w:type="dxa"/>
            <w:tcBorders>
              <w:bottom w:val="single" w:sz="4" w:space="0" w:color="auto"/>
            </w:tcBorders>
          </w:tcPr>
          <w:p w:rsidR="007272C1" w:rsidRPr="002C59C0" w:rsidRDefault="007272C1" w:rsidP="007272C1">
            <w:pPr>
              <w:jc w:val="center"/>
              <w:rPr>
                <w:rFonts w:ascii="Times New Roman" w:hAnsi="Times New Roman" w:cs="Times New Roman"/>
                <w:sz w:val="16"/>
                <w:szCs w:val="16"/>
              </w:rPr>
            </w:pPr>
            <w:r w:rsidRPr="002C59C0">
              <w:rPr>
                <w:rFonts w:ascii="Times New Roman" w:hAnsi="Times New Roman" w:cs="Times New Roman"/>
                <w:sz w:val="16"/>
                <w:szCs w:val="16"/>
              </w:rPr>
              <w:t>Gene9</w:t>
            </w:r>
          </w:p>
        </w:tc>
        <w:tc>
          <w:tcPr>
            <w:tcW w:w="1603" w:type="dxa"/>
            <w:tcBorders>
              <w:bottom w:val="single" w:sz="4" w:space="0" w:color="auto"/>
            </w:tcBorders>
          </w:tcPr>
          <w:p w:rsidR="007272C1" w:rsidRPr="002C59C0" w:rsidRDefault="007272C1" w:rsidP="007272C1">
            <w:pPr>
              <w:jc w:val="center"/>
              <w:rPr>
                <w:rFonts w:ascii="Times New Roman" w:hAnsi="Times New Roman" w:cs="Times New Roman"/>
                <w:sz w:val="16"/>
                <w:szCs w:val="16"/>
              </w:rPr>
            </w:pPr>
            <w:r>
              <w:rPr>
                <w:rFonts w:ascii="Times New Roman" w:hAnsi="Times New Roman" w:cs="Times New Roman"/>
                <w:sz w:val="16"/>
                <w:szCs w:val="16"/>
              </w:rPr>
              <w:t>377.17</w:t>
            </w:r>
            <w:r w:rsidRPr="002C59C0">
              <w:rPr>
                <w:rFonts w:ascii="Times New Roman" w:hAnsi="Times New Roman" w:cs="Times New Roman"/>
                <w:sz w:val="16"/>
                <w:szCs w:val="16"/>
              </w:rPr>
              <w:t>s</w:t>
            </w:r>
          </w:p>
        </w:tc>
        <w:tc>
          <w:tcPr>
            <w:tcW w:w="1283" w:type="dxa"/>
            <w:tcBorders>
              <w:bottom w:val="single" w:sz="4" w:space="0" w:color="auto"/>
            </w:tcBorders>
          </w:tcPr>
          <w:p w:rsidR="007272C1" w:rsidRPr="002C59C0" w:rsidRDefault="007272C1" w:rsidP="007272C1">
            <w:pPr>
              <w:jc w:val="center"/>
              <w:rPr>
                <w:rFonts w:ascii="Times New Roman" w:hAnsi="Times New Roman" w:cs="Times New Roman"/>
                <w:sz w:val="16"/>
                <w:szCs w:val="16"/>
              </w:rPr>
            </w:pPr>
            <w:r>
              <w:rPr>
                <w:rFonts w:ascii="Times New Roman" w:hAnsi="Times New Roman" w:cs="Times New Roman" w:hint="eastAsia"/>
                <w:sz w:val="16"/>
                <w:szCs w:val="16"/>
              </w:rPr>
              <w:t>69.47</w:t>
            </w:r>
            <w:r w:rsidRPr="002C59C0">
              <w:rPr>
                <w:rFonts w:ascii="Times New Roman" w:hAnsi="Times New Roman" w:cs="Times New Roman"/>
                <w:sz w:val="16"/>
                <w:szCs w:val="16"/>
              </w:rPr>
              <w:t>s</w:t>
            </w:r>
          </w:p>
        </w:tc>
        <w:tc>
          <w:tcPr>
            <w:tcW w:w="1076" w:type="dxa"/>
            <w:tcBorders>
              <w:bottom w:val="single" w:sz="4" w:space="0" w:color="auto"/>
            </w:tcBorders>
          </w:tcPr>
          <w:p w:rsidR="007272C1" w:rsidRPr="002C59C0" w:rsidRDefault="007272C1" w:rsidP="007272C1">
            <w:pPr>
              <w:jc w:val="center"/>
              <w:rPr>
                <w:rFonts w:ascii="Times New Roman" w:hAnsi="Times New Roman" w:cs="Times New Roman"/>
                <w:sz w:val="16"/>
                <w:szCs w:val="16"/>
              </w:rPr>
            </w:pPr>
            <w:r>
              <w:rPr>
                <w:rFonts w:ascii="Times New Roman" w:hAnsi="Times New Roman" w:cs="Times New Roman"/>
                <w:sz w:val="16"/>
                <w:szCs w:val="16"/>
              </w:rPr>
              <w:t>5.43</w:t>
            </w:r>
          </w:p>
        </w:tc>
      </w:tr>
      <w:tr w:rsidR="007272C1" w:rsidRPr="002C59C0" w:rsidTr="007272C1">
        <w:tc>
          <w:tcPr>
            <w:tcW w:w="1390" w:type="dxa"/>
            <w:tcBorders>
              <w:bottom w:val="single" w:sz="4" w:space="0" w:color="auto"/>
            </w:tcBorders>
          </w:tcPr>
          <w:p w:rsidR="007272C1" w:rsidRPr="002C59C0" w:rsidRDefault="007272C1" w:rsidP="007272C1">
            <w:pPr>
              <w:jc w:val="center"/>
              <w:rPr>
                <w:rFonts w:ascii="Times New Roman" w:hAnsi="Times New Roman" w:cs="Times New Roman"/>
                <w:sz w:val="16"/>
                <w:szCs w:val="16"/>
              </w:rPr>
            </w:pPr>
            <w:r w:rsidRPr="002C59C0">
              <w:rPr>
                <w:rFonts w:ascii="Times New Roman" w:hAnsi="Times New Roman" w:cs="Times New Roman"/>
                <w:sz w:val="16"/>
                <w:szCs w:val="16"/>
              </w:rPr>
              <w:t>TCGA_PANCAN</w:t>
            </w:r>
          </w:p>
        </w:tc>
        <w:tc>
          <w:tcPr>
            <w:tcW w:w="1603" w:type="dxa"/>
            <w:tcBorders>
              <w:bottom w:val="single" w:sz="4" w:space="0" w:color="auto"/>
            </w:tcBorders>
          </w:tcPr>
          <w:p w:rsidR="007272C1" w:rsidRPr="002C59C0" w:rsidRDefault="007272C1" w:rsidP="007272C1">
            <w:pPr>
              <w:jc w:val="center"/>
              <w:rPr>
                <w:rFonts w:ascii="Times New Roman" w:hAnsi="Times New Roman" w:cs="Times New Roman"/>
                <w:sz w:val="16"/>
                <w:szCs w:val="16"/>
              </w:rPr>
            </w:pPr>
            <w:r>
              <w:rPr>
                <w:rFonts w:ascii="Times New Roman" w:hAnsi="Times New Roman" w:cs="Times New Roman" w:hint="eastAsia"/>
                <w:sz w:val="16"/>
                <w:szCs w:val="16"/>
              </w:rPr>
              <w:t>1026.37</w:t>
            </w:r>
            <w:r w:rsidRPr="002C59C0">
              <w:rPr>
                <w:rFonts w:ascii="Times New Roman" w:hAnsi="Times New Roman" w:cs="Times New Roman"/>
                <w:sz w:val="16"/>
                <w:szCs w:val="16"/>
              </w:rPr>
              <w:t>s</w:t>
            </w:r>
          </w:p>
        </w:tc>
        <w:tc>
          <w:tcPr>
            <w:tcW w:w="1283" w:type="dxa"/>
            <w:tcBorders>
              <w:bottom w:val="single" w:sz="4" w:space="0" w:color="auto"/>
            </w:tcBorders>
          </w:tcPr>
          <w:p w:rsidR="007272C1" w:rsidRPr="002C59C0" w:rsidRDefault="007272C1" w:rsidP="007272C1">
            <w:pPr>
              <w:jc w:val="center"/>
              <w:rPr>
                <w:rFonts w:ascii="Times New Roman" w:hAnsi="Times New Roman" w:cs="Times New Roman"/>
                <w:sz w:val="16"/>
                <w:szCs w:val="16"/>
              </w:rPr>
            </w:pPr>
            <w:r>
              <w:rPr>
                <w:rFonts w:ascii="Times New Roman" w:hAnsi="Times New Roman" w:cs="Times New Roman" w:hint="eastAsia"/>
                <w:sz w:val="16"/>
                <w:szCs w:val="16"/>
              </w:rPr>
              <w:t>121.77</w:t>
            </w:r>
            <w:r w:rsidRPr="002C59C0">
              <w:rPr>
                <w:rFonts w:ascii="Times New Roman" w:hAnsi="Times New Roman" w:cs="Times New Roman"/>
                <w:sz w:val="16"/>
                <w:szCs w:val="16"/>
              </w:rPr>
              <w:t>s</w:t>
            </w:r>
          </w:p>
        </w:tc>
        <w:tc>
          <w:tcPr>
            <w:tcW w:w="1076" w:type="dxa"/>
            <w:tcBorders>
              <w:bottom w:val="single" w:sz="4" w:space="0" w:color="auto"/>
            </w:tcBorders>
          </w:tcPr>
          <w:p w:rsidR="007272C1" w:rsidRPr="002C59C0" w:rsidRDefault="007272C1" w:rsidP="007272C1">
            <w:pPr>
              <w:jc w:val="center"/>
              <w:rPr>
                <w:rFonts w:ascii="Times New Roman" w:hAnsi="Times New Roman" w:cs="Times New Roman"/>
                <w:sz w:val="16"/>
                <w:szCs w:val="16"/>
              </w:rPr>
            </w:pPr>
            <w:r>
              <w:rPr>
                <w:rFonts w:ascii="Times New Roman" w:hAnsi="Times New Roman" w:cs="Times New Roman" w:hint="eastAsia"/>
                <w:sz w:val="16"/>
                <w:szCs w:val="16"/>
              </w:rPr>
              <w:t>8.42</w:t>
            </w:r>
          </w:p>
        </w:tc>
      </w:tr>
      <w:tr w:rsidR="007272C1" w:rsidRPr="002C59C0" w:rsidTr="007272C1">
        <w:tc>
          <w:tcPr>
            <w:tcW w:w="1390" w:type="dxa"/>
            <w:tcBorders>
              <w:top w:val="single" w:sz="4" w:space="0" w:color="auto"/>
            </w:tcBorders>
          </w:tcPr>
          <w:p w:rsidR="007272C1" w:rsidRPr="002C59C0" w:rsidRDefault="007272C1" w:rsidP="007272C1">
            <w:pPr>
              <w:jc w:val="center"/>
              <w:rPr>
                <w:rFonts w:ascii="Times New Roman" w:hAnsi="Times New Roman" w:cs="Times New Roman"/>
                <w:sz w:val="16"/>
                <w:szCs w:val="16"/>
              </w:rPr>
            </w:pPr>
            <w:r w:rsidRPr="002C59C0">
              <w:rPr>
                <w:rFonts w:ascii="Times New Roman" w:hAnsi="Times New Roman" w:cs="Times New Roman"/>
                <w:sz w:val="16"/>
                <w:szCs w:val="16"/>
              </w:rPr>
              <w:t>Ad</w:t>
            </w:r>
          </w:p>
        </w:tc>
        <w:tc>
          <w:tcPr>
            <w:tcW w:w="1603" w:type="dxa"/>
            <w:tcBorders>
              <w:top w:val="single" w:sz="4" w:space="0" w:color="auto"/>
            </w:tcBorders>
          </w:tcPr>
          <w:p w:rsidR="007272C1" w:rsidRPr="002C59C0" w:rsidRDefault="007272C1" w:rsidP="007272C1">
            <w:pPr>
              <w:jc w:val="center"/>
              <w:rPr>
                <w:rFonts w:ascii="Times New Roman" w:hAnsi="Times New Roman" w:cs="Times New Roman"/>
                <w:sz w:val="16"/>
                <w:szCs w:val="16"/>
              </w:rPr>
            </w:pPr>
            <w:r>
              <w:rPr>
                <w:rFonts w:ascii="Times New Roman" w:hAnsi="Times New Roman" w:cs="Times New Roman"/>
                <w:sz w:val="16"/>
                <w:szCs w:val="16"/>
              </w:rPr>
              <w:t>168.14</w:t>
            </w:r>
            <w:r w:rsidRPr="002C59C0">
              <w:rPr>
                <w:rFonts w:ascii="Times New Roman" w:hAnsi="Times New Roman" w:cs="Times New Roman"/>
                <w:sz w:val="16"/>
                <w:szCs w:val="16"/>
              </w:rPr>
              <w:t>s</w:t>
            </w:r>
          </w:p>
        </w:tc>
        <w:tc>
          <w:tcPr>
            <w:tcW w:w="1283" w:type="dxa"/>
            <w:tcBorders>
              <w:top w:val="single" w:sz="4" w:space="0" w:color="auto"/>
            </w:tcBorders>
          </w:tcPr>
          <w:p w:rsidR="007272C1" w:rsidRPr="002C59C0" w:rsidRDefault="007272C1" w:rsidP="007272C1">
            <w:pPr>
              <w:jc w:val="center"/>
              <w:rPr>
                <w:rFonts w:ascii="Times New Roman" w:hAnsi="Times New Roman" w:cs="Times New Roman"/>
                <w:sz w:val="16"/>
                <w:szCs w:val="16"/>
              </w:rPr>
            </w:pPr>
            <w:r>
              <w:rPr>
                <w:rFonts w:ascii="Times New Roman" w:hAnsi="Times New Roman" w:cs="Times New Roman"/>
                <w:sz w:val="16"/>
                <w:szCs w:val="16"/>
              </w:rPr>
              <w:t>58.17</w:t>
            </w:r>
            <w:r w:rsidRPr="002C59C0">
              <w:rPr>
                <w:rFonts w:ascii="Times New Roman" w:hAnsi="Times New Roman" w:cs="Times New Roman"/>
                <w:sz w:val="16"/>
                <w:szCs w:val="16"/>
              </w:rPr>
              <w:t>s</w:t>
            </w:r>
          </w:p>
        </w:tc>
        <w:tc>
          <w:tcPr>
            <w:tcW w:w="1076" w:type="dxa"/>
            <w:tcBorders>
              <w:top w:val="single" w:sz="4" w:space="0" w:color="auto"/>
            </w:tcBorders>
          </w:tcPr>
          <w:p w:rsidR="007272C1" w:rsidRPr="002C59C0" w:rsidRDefault="007272C1" w:rsidP="007272C1">
            <w:pPr>
              <w:jc w:val="center"/>
              <w:rPr>
                <w:rFonts w:ascii="Times New Roman" w:hAnsi="Times New Roman" w:cs="Times New Roman"/>
                <w:sz w:val="16"/>
                <w:szCs w:val="16"/>
              </w:rPr>
            </w:pPr>
            <w:r>
              <w:rPr>
                <w:rFonts w:ascii="Times New Roman" w:hAnsi="Times New Roman" w:cs="Times New Roman" w:hint="eastAsia"/>
                <w:sz w:val="16"/>
                <w:szCs w:val="16"/>
              </w:rPr>
              <w:t>2.89</w:t>
            </w:r>
          </w:p>
        </w:tc>
      </w:tr>
      <w:tr w:rsidR="007272C1" w:rsidRPr="002C59C0" w:rsidTr="007272C1">
        <w:tc>
          <w:tcPr>
            <w:tcW w:w="1390" w:type="dxa"/>
          </w:tcPr>
          <w:p w:rsidR="007272C1" w:rsidRPr="002C59C0" w:rsidRDefault="007272C1" w:rsidP="007272C1">
            <w:pPr>
              <w:jc w:val="center"/>
              <w:rPr>
                <w:rFonts w:ascii="Times New Roman" w:hAnsi="Times New Roman" w:cs="Times New Roman"/>
                <w:sz w:val="16"/>
                <w:szCs w:val="16"/>
              </w:rPr>
            </w:pPr>
            <w:r w:rsidRPr="002C59C0">
              <w:rPr>
                <w:rFonts w:ascii="Times New Roman" w:hAnsi="Times New Roman" w:cs="Times New Roman"/>
                <w:sz w:val="16"/>
                <w:szCs w:val="16"/>
              </w:rPr>
              <w:t>FPS5</w:t>
            </w:r>
          </w:p>
        </w:tc>
        <w:tc>
          <w:tcPr>
            <w:tcW w:w="1603" w:type="dxa"/>
          </w:tcPr>
          <w:p w:rsidR="007272C1" w:rsidRPr="002C59C0" w:rsidRDefault="007272C1" w:rsidP="007272C1">
            <w:pPr>
              <w:jc w:val="center"/>
              <w:rPr>
                <w:rFonts w:ascii="Times New Roman" w:hAnsi="Times New Roman" w:cs="Times New Roman"/>
                <w:sz w:val="16"/>
                <w:szCs w:val="16"/>
              </w:rPr>
            </w:pPr>
            <w:r>
              <w:rPr>
                <w:rFonts w:ascii="Times New Roman" w:hAnsi="Times New Roman" w:cs="Times New Roman" w:hint="eastAsia"/>
                <w:sz w:val="16"/>
                <w:szCs w:val="16"/>
              </w:rPr>
              <w:t>30092(8hr21m32s)</w:t>
            </w:r>
          </w:p>
        </w:tc>
        <w:tc>
          <w:tcPr>
            <w:tcW w:w="1283" w:type="dxa"/>
          </w:tcPr>
          <w:p w:rsidR="007272C1" w:rsidRPr="002C59C0" w:rsidRDefault="007272C1" w:rsidP="007272C1">
            <w:pPr>
              <w:jc w:val="center"/>
              <w:rPr>
                <w:rFonts w:ascii="Times New Roman" w:hAnsi="Times New Roman" w:cs="Times New Roman"/>
                <w:sz w:val="16"/>
                <w:szCs w:val="16"/>
              </w:rPr>
            </w:pPr>
            <w:r>
              <w:rPr>
                <w:rFonts w:ascii="Times New Roman" w:hAnsi="Times New Roman" w:cs="Times New Roman" w:hint="eastAsia"/>
                <w:sz w:val="16"/>
                <w:szCs w:val="16"/>
              </w:rPr>
              <w:t>1654(27m34s)</w:t>
            </w:r>
          </w:p>
        </w:tc>
        <w:tc>
          <w:tcPr>
            <w:tcW w:w="1076" w:type="dxa"/>
          </w:tcPr>
          <w:p w:rsidR="007272C1" w:rsidRPr="002C59C0" w:rsidRDefault="007272C1" w:rsidP="007272C1">
            <w:pPr>
              <w:jc w:val="center"/>
              <w:rPr>
                <w:rFonts w:ascii="Times New Roman" w:hAnsi="Times New Roman" w:cs="Times New Roman"/>
                <w:sz w:val="16"/>
                <w:szCs w:val="16"/>
              </w:rPr>
            </w:pPr>
            <w:r>
              <w:rPr>
                <w:rFonts w:ascii="Times New Roman" w:hAnsi="Times New Roman" w:cs="Times New Roman" w:hint="eastAsia"/>
                <w:sz w:val="16"/>
                <w:szCs w:val="16"/>
              </w:rPr>
              <w:t>18.19</w:t>
            </w:r>
          </w:p>
        </w:tc>
      </w:tr>
      <w:tr w:rsidR="007272C1" w:rsidRPr="002C59C0" w:rsidTr="007272C1">
        <w:tc>
          <w:tcPr>
            <w:tcW w:w="1390" w:type="dxa"/>
            <w:tcBorders>
              <w:bottom w:val="single" w:sz="4" w:space="0" w:color="auto"/>
            </w:tcBorders>
          </w:tcPr>
          <w:p w:rsidR="007272C1" w:rsidRPr="002C59C0" w:rsidRDefault="007272C1" w:rsidP="007272C1">
            <w:pPr>
              <w:jc w:val="center"/>
              <w:rPr>
                <w:rFonts w:ascii="Times New Roman" w:hAnsi="Times New Roman" w:cs="Times New Roman"/>
                <w:sz w:val="16"/>
                <w:szCs w:val="16"/>
              </w:rPr>
            </w:pPr>
            <w:r w:rsidRPr="002C59C0">
              <w:rPr>
                <w:rFonts w:ascii="Times New Roman" w:hAnsi="Times New Roman" w:cs="Times New Roman"/>
                <w:sz w:val="16"/>
                <w:szCs w:val="16"/>
              </w:rPr>
              <w:t>FPS7</w:t>
            </w:r>
          </w:p>
        </w:tc>
        <w:tc>
          <w:tcPr>
            <w:tcW w:w="1603" w:type="dxa"/>
            <w:tcBorders>
              <w:bottom w:val="single" w:sz="4" w:space="0" w:color="auto"/>
            </w:tcBorders>
          </w:tcPr>
          <w:p w:rsidR="007272C1" w:rsidRPr="002C59C0" w:rsidRDefault="007272C1" w:rsidP="007272C1">
            <w:pPr>
              <w:rPr>
                <w:rFonts w:ascii="Times New Roman" w:hAnsi="Times New Roman" w:cs="Times New Roman"/>
                <w:sz w:val="16"/>
                <w:szCs w:val="16"/>
              </w:rPr>
            </w:pPr>
            <w:r>
              <w:rPr>
                <w:rFonts w:ascii="Times New Roman" w:hAnsi="Times New Roman" w:cs="Times New Roman" w:hint="eastAsia"/>
                <w:sz w:val="16"/>
                <w:szCs w:val="16"/>
              </w:rPr>
              <w:t>35092</w:t>
            </w:r>
            <w:r>
              <w:rPr>
                <w:rFonts w:ascii="Times New Roman" w:hAnsi="Times New Roman" w:cs="Times New Roman"/>
                <w:sz w:val="16"/>
                <w:szCs w:val="16"/>
              </w:rPr>
              <w:t>(9hr44m52s)</w:t>
            </w:r>
          </w:p>
        </w:tc>
        <w:tc>
          <w:tcPr>
            <w:tcW w:w="1283" w:type="dxa"/>
            <w:tcBorders>
              <w:bottom w:val="single" w:sz="4" w:space="0" w:color="auto"/>
            </w:tcBorders>
          </w:tcPr>
          <w:p w:rsidR="007272C1" w:rsidRPr="002C59C0" w:rsidRDefault="007272C1" w:rsidP="007272C1">
            <w:pPr>
              <w:jc w:val="center"/>
              <w:rPr>
                <w:rFonts w:ascii="Times New Roman" w:hAnsi="Times New Roman" w:cs="Times New Roman"/>
                <w:sz w:val="16"/>
                <w:szCs w:val="16"/>
              </w:rPr>
            </w:pPr>
            <w:r>
              <w:rPr>
                <w:rFonts w:ascii="Times New Roman" w:hAnsi="Times New Roman" w:cs="Times New Roman" w:hint="eastAsia"/>
                <w:sz w:val="16"/>
                <w:szCs w:val="16"/>
              </w:rPr>
              <w:t>4501(1hr25m1s)</w:t>
            </w:r>
          </w:p>
        </w:tc>
        <w:tc>
          <w:tcPr>
            <w:tcW w:w="1076" w:type="dxa"/>
            <w:tcBorders>
              <w:bottom w:val="single" w:sz="4" w:space="0" w:color="auto"/>
            </w:tcBorders>
          </w:tcPr>
          <w:p w:rsidR="007272C1" w:rsidRPr="002C59C0" w:rsidRDefault="007272C1" w:rsidP="007272C1">
            <w:pPr>
              <w:jc w:val="center"/>
              <w:rPr>
                <w:rFonts w:ascii="Times New Roman" w:hAnsi="Times New Roman" w:cs="Times New Roman"/>
                <w:sz w:val="16"/>
                <w:szCs w:val="16"/>
              </w:rPr>
            </w:pPr>
            <w:r>
              <w:rPr>
                <w:rFonts w:ascii="Times New Roman" w:hAnsi="Times New Roman" w:cs="Times New Roman" w:hint="eastAsia"/>
                <w:sz w:val="16"/>
                <w:szCs w:val="16"/>
              </w:rPr>
              <w:t>7.79</w:t>
            </w:r>
          </w:p>
        </w:tc>
      </w:tr>
      <w:tr w:rsidR="007272C1" w:rsidRPr="002C59C0" w:rsidTr="007272C1">
        <w:tc>
          <w:tcPr>
            <w:tcW w:w="1390" w:type="dxa"/>
            <w:tcBorders>
              <w:bottom w:val="double" w:sz="4" w:space="0" w:color="auto"/>
            </w:tcBorders>
          </w:tcPr>
          <w:p w:rsidR="007272C1" w:rsidRPr="002C59C0" w:rsidRDefault="007272C1" w:rsidP="007272C1">
            <w:pPr>
              <w:jc w:val="center"/>
              <w:rPr>
                <w:rFonts w:ascii="Times New Roman" w:hAnsi="Times New Roman" w:cs="Times New Roman"/>
                <w:sz w:val="16"/>
                <w:szCs w:val="16"/>
              </w:rPr>
            </w:pPr>
            <w:proofErr w:type="spellStart"/>
            <w:r w:rsidRPr="002C59C0">
              <w:rPr>
                <w:rFonts w:ascii="Times New Roman" w:hAnsi="Times New Roman" w:cs="Times New Roman"/>
                <w:sz w:val="16"/>
                <w:szCs w:val="16"/>
              </w:rPr>
              <w:t>Gisette</w:t>
            </w:r>
            <w:proofErr w:type="spellEnd"/>
          </w:p>
        </w:tc>
        <w:tc>
          <w:tcPr>
            <w:tcW w:w="1603" w:type="dxa"/>
            <w:tcBorders>
              <w:bottom w:val="double" w:sz="4" w:space="0" w:color="auto"/>
            </w:tcBorders>
          </w:tcPr>
          <w:p w:rsidR="007272C1" w:rsidRPr="002C59C0" w:rsidRDefault="007272C1" w:rsidP="007272C1">
            <w:pPr>
              <w:jc w:val="center"/>
              <w:rPr>
                <w:rFonts w:ascii="Times New Roman" w:hAnsi="Times New Roman" w:cs="Times New Roman"/>
                <w:sz w:val="16"/>
                <w:szCs w:val="16"/>
              </w:rPr>
            </w:pPr>
            <w:r>
              <w:rPr>
                <w:rFonts w:ascii="Times New Roman" w:hAnsi="Times New Roman" w:cs="Times New Roman" w:hint="eastAsia"/>
                <w:sz w:val="16"/>
                <w:szCs w:val="16"/>
              </w:rPr>
              <w:t>103161(28hr39m21s)</w:t>
            </w:r>
          </w:p>
        </w:tc>
        <w:tc>
          <w:tcPr>
            <w:tcW w:w="1283" w:type="dxa"/>
            <w:tcBorders>
              <w:bottom w:val="double" w:sz="4" w:space="0" w:color="auto"/>
            </w:tcBorders>
          </w:tcPr>
          <w:p w:rsidR="007272C1" w:rsidRPr="002C59C0" w:rsidRDefault="007272C1" w:rsidP="007272C1">
            <w:pPr>
              <w:jc w:val="center"/>
              <w:rPr>
                <w:rFonts w:ascii="Times New Roman" w:hAnsi="Times New Roman" w:cs="Times New Roman"/>
                <w:sz w:val="16"/>
                <w:szCs w:val="16"/>
              </w:rPr>
            </w:pPr>
            <w:r>
              <w:rPr>
                <w:rFonts w:ascii="Times New Roman" w:hAnsi="Times New Roman" w:cs="Times New Roman" w:hint="eastAsia"/>
                <w:sz w:val="16"/>
                <w:szCs w:val="16"/>
              </w:rPr>
              <w:t>10801(3hr1s)</w:t>
            </w:r>
          </w:p>
        </w:tc>
        <w:tc>
          <w:tcPr>
            <w:tcW w:w="1076" w:type="dxa"/>
            <w:tcBorders>
              <w:bottom w:val="double" w:sz="4" w:space="0" w:color="auto"/>
            </w:tcBorders>
          </w:tcPr>
          <w:p w:rsidR="007272C1" w:rsidRPr="002C59C0" w:rsidRDefault="007272C1" w:rsidP="007272C1">
            <w:pPr>
              <w:jc w:val="center"/>
              <w:rPr>
                <w:rFonts w:ascii="Times New Roman" w:hAnsi="Times New Roman" w:cs="Times New Roman"/>
                <w:sz w:val="16"/>
                <w:szCs w:val="16"/>
              </w:rPr>
            </w:pPr>
            <w:r>
              <w:rPr>
                <w:rFonts w:ascii="Times New Roman" w:hAnsi="Times New Roman" w:cs="Times New Roman" w:hint="eastAsia"/>
                <w:sz w:val="16"/>
                <w:szCs w:val="16"/>
              </w:rPr>
              <w:t>9.55</w:t>
            </w:r>
          </w:p>
        </w:tc>
      </w:tr>
      <w:tr w:rsidR="007272C1" w:rsidRPr="002C59C0" w:rsidTr="007272C1">
        <w:tc>
          <w:tcPr>
            <w:tcW w:w="1390" w:type="dxa"/>
            <w:tcBorders>
              <w:top w:val="double" w:sz="4" w:space="0" w:color="auto"/>
            </w:tcBorders>
          </w:tcPr>
          <w:p w:rsidR="007272C1" w:rsidRPr="002C59C0" w:rsidRDefault="007272C1" w:rsidP="007272C1">
            <w:pPr>
              <w:jc w:val="center"/>
              <w:rPr>
                <w:rFonts w:ascii="Times New Roman" w:hAnsi="Times New Roman" w:cs="Times New Roman"/>
                <w:sz w:val="16"/>
                <w:szCs w:val="16"/>
              </w:rPr>
            </w:pPr>
            <w:r w:rsidRPr="002C59C0">
              <w:rPr>
                <w:rFonts w:ascii="Times New Roman" w:hAnsi="Times New Roman" w:cs="Times New Roman" w:hint="eastAsia"/>
                <w:sz w:val="16"/>
                <w:szCs w:val="16"/>
              </w:rPr>
              <w:t>Average</w:t>
            </w:r>
          </w:p>
        </w:tc>
        <w:tc>
          <w:tcPr>
            <w:tcW w:w="1603" w:type="dxa"/>
            <w:tcBorders>
              <w:top w:val="double" w:sz="4" w:space="0" w:color="auto"/>
            </w:tcBorders>
          </w:tcPr>
          <w:p w:rsidR="007272C1" w:rsidRPr="002C59C0" w:rsidRDefault="007272C1" w:rsidP="007272C1">
            <w:pPr>
              <w:rPr>
                <w:rFonts w:ascii="Times New Roman" w:hAnsi="Times New Roman" w:cs="Times New Roman"/>
                <w:sz w:val="16"/>
                <w:szCs w:val="16"/>
              </w:rPr>
            </w:pPr>
            <w:r>
              <w:rPr>
                <w:rFonts w:ascii="Times New Roman" w:hAnsi="Times New Roman" w:cs="Times New Roman" w:hint="eastAsia"/>
                <w:sz w:val="16"/>
                <w:szCs w:val="16"/>
              </w:rPr>
              <w:t>17420(4hr50m6s)</w:t>
            </w:r>
          </w:p>
        </w:tc>
        <w:tc>
          <w:tcPr>
            <w:tcW w:w="1283" w:type="dxa"/>
            <w:tcBorders>
              <w:top w:val="double" w:sz="4" w:space="0" w:color="auto"/>
            </w:tcBorders>
          </w:tcPr>
          <w:p w:rsidR="007272C1" w:rsidRPr="002C59C0" w:rsidRDefault="007272C1" w:rsidP="007272C1">
            <w:pPr>
              <w:jc w:val="center"/>
              <w:rPr>
                <w:rFonts w:ascii="Times New Roman" w:hAnsi="Times New Roman" w:cs="Times New Roman"/>
                <w:sz w:val="16"/>
                <w:szCs w:val="16"/>
              </w:rPr>
            </w:pPr>
            <w:r>
              <w:rPr>
                <w:rFonts w:ascii="Times New Roman" w:hAnsi="Times New Roman" w:cs="Times New Roman" w:hint="eastAsia"/>
                <w:sz w:val="16"/>
                <w:szCs w:val="16"/>
              </w:rPr>
              <w:t>1730(28m50s)</w:t>
            </w:r>
          </w:p>
        </w:tc>
        <w:tc>
          <w:tcPr>
            <w:tcW w:w="1076" w:type="dxa"/>
            <w:tcBorders>
              <w:top w:val="double" w:sz="4" w:space="0" w:color="auto"/>
            </w:tcBorders>
          </w:tcPr>
          <w:p w:rsidR="007272C1" w:rsidRPr="002C59C0" w:rsidRDefault="007272C1" w:rsidP="007272C1">
            <w:pPr>
              <w:jc w:val="center"/>
              <w:rPr>
                <w:rFonts w:ascii="Times New Roman" w:hAnsi="Times New Roman" w:cs="Times New Roman"/>
                <w:sz w:val="16"/>
                <w:szCs w:val="16"/>
              </w:rPr>
            </w:pPr>
            <w:r>
              <w:rPr>
                <w:rFonts w:ascii="Times New Roman" w:hAnsi="Times New Roman" w:cs="Times New Roman" w:hint="eastAsia"/>
                <w:sz w:val="16"/>
                <w:szCs w:val="16"/>
              </w:rPr>
              <w:t>7.31</w:t>
            </w:r>
          </w:p>
        </w:tc>
      </w:tr>
    </w:tbl>
    <w:p w:rsidR="00A52653" w:rsidRPr="002C59C0" w:rsidRDefault="00F910BC" w:rsidP="009F54E6">
      <w:pPr>
        <w:ind w:firstLine="360"/>
        <w:jc w:val="both"/>
        <w:rPr>
          <w:rFonts w:ascii="Times New Roman" w:hAnsi="Times New Roman" w:cs="Times New Roman"/>
          <w:sz w:val="20"/>
          <w:szCs w:val="20"/>
        </w:rPr>
      </w:pPr>
      <w:r w:rsidRPr="00F910BC">
        <w:rPr>
          <w:rFonts w:ascii="Times New Roman" w:hAnsi="Times New Roman" w:cs="Times New Roman"/>
          <w:sz w:val="20"/>
          <w:szCs w:val="20"/>
        </w:rPr>
        <w:t xml:space="preserve">Table 3 shows that the total time of </w:t>
      </w:r>
      <w:proofErr w:type="spellStart"/>
      <w:r w:rsidRPr="00F910BC">
        <w:rPr>
          <w:rFonts w:ascii="Times New Roman" w:hAnsi="Times New Roman" w:cs="Times New Roman"/>
          <w:sz w:val="20"/>
          <w:szCs w:val="20"/>
        </w:rPr>
        <w:t>mRMR</w:t>
      </w:r>
      <w:proofErr w:type="spellEnd"/>
      <w:r w:rsidRPr="00F910BC">
        <w:rPr>
          <w:rFonts w:ascii="Times New Roman" w:hAnsi="Times New Roman" w:cs="Times New Roman"/>
          <w:sz w:val="20"/>
          <w:szCs w:val="20"/>
        </w:rPr>
        <w:t xml:space="preserve"> is obviously or even significantly higher than that of I-</w:t>
      </w:r>
      <w:proofErr w:type="spellStart"/>
      <w:r w:rsidRPr="00F910BC">
        <w:rPr>
          <w:rFonts w:ascii="Times New Roman" w:hAnsi="Times New Roman" w:cs="Times New Roman"/>
          <w:sz w:val="20"/>
          <w:szCs w:val="20"/>
        </w:rPr>
        <w:t>mRMR</w:t>
      </w:r>
      <w:proofErr w:type="spellEnd"/>
      <w:r w:rsidRPr="00F910BC">
        <w:rPr>
          <w:rFonts w:ascii="Times New Roman" w:hAnsi="Times New Roman" w:cs="Times New Roman"/>
          <w:sz w:val="20"/>
          <w:szCs w:val="20"/>
        </w:rPr>
        <w:t xml:space="preserve">, especially on the datasets with high number of instances. This is because when some new instances arriving </w:t>
      </w:r>
      <w:proofErr w:type="spellStart"/>
      <w:r w:rsidRPr="00F910BC">
        <w:rPr>
          <w:rFonts w:ascii="Times New Roman" w:hAnsi="Times New Roman" w:cs="Times New Roman"/>
          <w:sz w:val="20"/>
          <w:szCs w:val="20"/>
        </w:rPr>
        <w:t>mRMR</w:t>
      </w:r>
      <w:proofErr w:type="spellEnd"/>
      <w:r w:rsidRPr="00F910BC">
        <w:rPr>
          <w:rFonts w:ascii="Times New Roman" w:hAnsi="Times New Roman" w:cs="Times New Roman"/>
          <w:sz w:val="20"/>
          <w:szCs w:val="20"/>
        </w:rPr>
        <w:t xml:space="preserve"> has to be recomputed on the whole seen instances so far, which is really time consuming. Take '</w:t>
      </w:r>
      <w:proofErr w:type="spellStart"/>
      <w:r w:rsidRPr="00F910BC">
        <w:rPr>
          <w:rFonts w:ascii="Times New Roman" w:hAnsi="Times New Roman" w:cs="Times New Roman"/>
          <w:sz w:val="20"/>
          <w:szCs w:val="20"/>
        </w:rPr>
        <w:t>Gisette</w:t>
      </w:r>
      <w:proofErr w:type="spellEnd"/>
      <w:r w:rsidRPr="00F910BC">
        <w:rPr>
          <w:rFonts w:ascii="Times New Roman" w:hAnsi="Times New Roman" w:cs="Times New Roman"/>
          <w:sz w:val="20"/>
          <w:szCs w:val="20"/>
        </w:rPr>
        <w:t>' as an example, we present the detail running time of I-</w:t>
      </w:r>
      <w:proofErr w:type="spellStart"/>
      <w:r w:rsidRPr="00F910BC">
        <w:rPr>
          <w:rFonts w:ascii="Times New Roman" w:hAnsi="Times New Roman" w:cs="Times New Roman"/>
          <w:sz w:val="20"/>
          <w:szCs w:val="20"/>
        </w:rPr>
        <w:t>mRMR</w:t>
      </w:r>
      <w:proofErr w:type="spellEnd"/>
      <w:r w:rsidRPr="00F910BC">
        <w:rPr>
          <w:rFonts w:ascii="Times New Roman" w:hAnsi="Times New Roman" w:cs="Times New Roman"/>
          <w:sz w:val="20"/>
          <w:szCs w:val="20"/>
        </w:rPr>
        <w:t xml:space="preserve"> and </w:t>
      </w:r>
      <w:proofErr w:type="spellStart"/>
      <w:r w:rsidRPr="00F910BC">
        <w:rPr>
          <w:rFonts w:ascii="Times New Roman" w:hAnsi="Times New Roman" w:cs="Times New Roman"/>
          <w:sz w:val="20"/>
          <w:szCs w:val="20"/>
        </w:rPr>
        <w:t>mRMR</w:t>
      </w:r>
      <w:proofErr w:type="spellEnd"/>
      <w:r w:rsidRPr="00F910BC">
        <w:rPr>
          <w:rFonts w:ascii="Times New Roman" w:hAnsi="Times New Roman" w:cs="Times New Roman"/>
          <w:sz w:val="20"/>
          <w:szCs w:val="20"/>
        </w:rPr>
        <w:t xml:space="preserve"> in </w:t>
      </w:r>
      <w:r w:rsidRPr="00F910BC">
        <w:rPr>
          <w:rFonts w:ascii="Times New Roman" w:hAnsi="Times New Roman" w:cs="Times New Roman"/>
          <w:sz w:val="20"/>
          <w:szCs w:val="20"/>
        </w:rPr>
        <w:lastRenderedPageBreak/>
        <w:t xml:space="preserve">Table 4. Table 4 clearly demonstrates that </w:t>
      </w:r>
      <w:proofErr w:type="spellStart"/>
      <w:r w:rsidRPr="00F910BC">
        <w:rPr>
          <w:rFonts w:ascii="Times New Roman" w:hAnsi="Times New Roman" w:cs="Times New Roman"/>
          <w:sz w:val="20"/>
          <w:szCs w:val="20"/>
        </w:rPr>
        <w:t>mRMR</w:t>
      </w:r>
      <w:proofErr w:type="spellEnd"/>
      <w:r w:rsidRPr="00F910BC">
        <w:rPr>
          <w:rFonts w:ascii="Times New Roman" w:hAnsi="Times New Roman" w:cs="Times New Roman"/>
          <w:sz w:val="20"/>
          <w:szCs w:val="20"/>
        </w:rPr>
        <w:t xml:space="preserve"> is really time consuming and conducts much redundant computation.</w:t>
      </w:r>
    </w:p>
    <w:p w:rsidR="000018A4" w:rsidRPr="002C59C0" w:rsidRDefault="009B4057" w:rsidP="002407FA">
      <w:pPr>
        <w:ind w:firstLine="360"/>
        <w:jc w:val="center"/>
        <w:rPr>
          <w:rFonts w:ascii="Times New Roman" w:hAnsi="Times New Roman" w:cs="Times New Roman"/>
          <w:sz w:val="20"/>
          <w:szCs w:val="20"/>
        </w:rPr>
      </w:pPr>
      <w:r w:rsidRPr="002C59C0">
        <w:rPr>
          <w:rFonts w:ascii="Times New Roman" w:hAnsi="Times New Roman" w:cs="Times New Roman" w:hint="eastAsia"/>
          <w:sz w:val="20"/>
          <w:szCs w:val="20"/>
        </w:rPr>
        <w:t xml:space="preserve">Table </w:t>
      </w:r>
      <w:r w:rsidR="001F7AE8" w:rsidRPr="002C59C0">
        <w:rPr>
          <w:rFonts w:ascii="Times New Roman" w:hAnsi="Times New Roman" w:cs="Times New Roman"/>
          <w:sz w:val="20"/>
          <w:szCs w:val="20"/>
        </w:rPr>
        <w:t>4</w:t>
      </w:r>
      <w:r w:rsidR="00292D8D" w:rsidRPr="002C59C0">
        <w:rPr>
          <w:rFonts w:ascii="Times New Roman" w:hAnsi="Times New Roman" w:cs="Times New Roman" w:hint="eastAsia"/>
          <w:sz w:val="20"/>
          <w:szCs w:val="20"/>
        </w:rPr>
        <w:t xml:space="preserve">: </w:t>
      </w:r>
      <w:r w:rsidR="00292D8D" w:rsidRPr="002C59C0">
        <w:rPr>
          <w:rFonts w:ascii="Times New Roman" w:hAnsi="Times New Roman" w:cs="Times New Roman"/>
          <w:sz w:val="20"/>
          <w:szCs w:val="20"/>
        </w:rPr>
        <w:t xml:space="preserve">the detail running time of </w:t>
      </w:r>
      <w:proofErr w:type="spellStart"/>
      <w:r w:rsidR="005A2DE6" w:rsidRPr="002C59C0">
        <w:rPr>
          <w:rFonts w:ascii="Times New Roman" w:hAnsi="Times New Roman" w:cs="Times New Roman"/>
          <w:sz w:val="20"/>
          <w:szCs w:val="20"/>
        </w:rPr>
        <w:t>Gisette</w:t>
      </w:r>
      <w:proofErr w:type="spellEnd"/>
      <w:r w:rsidR="005A2DE6" w:rsidRPr="002C59C0">
        <w:rPr>
          <w:rFonts w:ascii="Times New Roman" w:hAnsi="Times New Roman" w:cs="Times New Roman"/>
          <w:sz w:val="20"/>
          <w:szCs w:val="20"/>
        </w:rPr>
        <w:t xml:space="preserve"> when </w:t>
      </w:r>
      <w:r w:rsidR="0044523E" w:rsidRPr="002C59C0">
        <w:rPr>
          <w:rFonts w:ascii="Times New Roman" w:hAnsi="Times New Roman" w:cs="Times New Roman"/>
          <w:sz w:val="20"/>
          <w:szCs w:val="20"/>
        </w:rPr>
        <w:t>new instances arriving successively</w:t>
      </w:r>
    </w:p>
    <w:tbl>
      <w:tblPr>
        <w:tblStyle w:val="a8"/>
        <w:tblW w:w="0" w:type="auto"/>
        <w:tblInd w:w="137" w:type="dxa"/>
        <w:tblLayout w:type="fixed"/>
        <w:tblLook w:val="04A0" w:firstRow="1" w:lastRow="0" w:firstColumn="1" w:lastColumn="0" w:noHBand="0" w:noVBand="1"/>
      </w:tblPr>
      <w:tblGrid>
        <w:gridCol w:w="851"/>
        <w:gridCol w:w="1559"/>
        <w:gridCol w:w="992"/>
        <w:gridCol w:w="992"/>
        <w:gridCol w:w="993"/>
        <w:gridCol w:w="992"/>
        <w:gridCol w:w="1134"/>
      </w:tblGrid>
      <w:tr w:rsidR="002C59C0" w:rsidRPr="002C59C0" w:rsidTr="00B54CDD">
        <w:tc>
          <w:tcPr>
            <w:tcW w:w="2410" w:type="dxa"/>
            <w:gridSpan w:val="2"/>
          </w:tcPr>
          <w:p w:rsidR="00FA314B" w:rsidRPr="002C59C0" w:rsidRDefault="00FA314B" w:rsidP="00987920">
            <w:pPr>
              <w:jc w:val="center"/>
              <w:rPr>
                <w:rFonts w:ascii="Times New Roman" w:hAnsi="Times New Roman" w:cs="Times New Roman"/>
                <w:sz w:val="16"/>
                <w:szCs w:val="16"/>
              </w:rPr>
            </w:pPr>
            <w:r w:rsidRPr="002C59C0">
              <w:rPr>
                <w:rFonts w:ascii="Times New Roman" w:hAnsi="Times New Roman" w:cs="Times New Roman"/>
                <w:sz w:val="16"/>
                <w:szCs w:val="16"/>
              </w:rPr>
              <w:t>Algorithm</w:t>
            </w:r>
          </w:p>
        </w:tc>
        <w:tc>
          <w:tcPr>
            <w:tcW w:w="992" w:type="dxa"/>
          </w:tcPr>
          <w:p w:rsidR="00FA314B" w:rsidRPr="002C59C0" w:rsidRDefault="00FA314B" w:rsidP="00987920">
            <w:pPr>
              <w:jc w:val="center"/>
              <w:rPr>
                <w:rFonts w:ascii="Times New Roman" w:hAnsi="Times New Roman" w:cs="Times New Roman"/>
                <w:sz w:val="16"/>
                <w:szCs w:val="16"/>
              </w:rPr>
            </w:pPr>
            <w:r w:rsidRPr="002C59C0">
              <w:rPr>
                <w:rFonts w:ascii="Times New Roman" w:hAnsi="Times New Roman" w:cs="Times New Roman"/>
                <w:sz w:val="16"/>
                <w:szCs w:val="16"/>
              </w:rPr>
              <w:t>1</w:t>
            </w:r>
            <w:r w:rsidRPr="002C59C0">
              <w:rPr>
                <w:rFonts w:ascii="Times New Roman" w:hAnsi="Times New Roman" w:cs="Times New Roman" w:hint="eastAsia"/>
                <w:sz w:val="16"/>
                <w:szCs w:val="16"/>
              </w:rPr>
              <w:t>st</w:t>
            </w:r>
            <w:r w:rsidRPr="002C59C0">
              <w:rPr>
                <w:rFonts w:ascii="Times New Roman" w:hAnsi="Times New Roman" w:cs="Times New Roman"/>
                <w:sz w:val="16"/>
                <w:szCs w:val="16"/>
              </w:rPr>
              <w:t xml:space="preserve"> </w:t>
            </w:r>
            <w:r w:rsidRPr="002C59C0">
              <w:rPr>
                <w:rFonts w:ascii="Times New Roman" w:hAnsi="Times New Roman" w:cs="Times New Roman" w:hint="eastAsia"/>
                <w:sz w:val="16"/>
                <w:szCs w:val="16"/>
              </w:rPr>
              <w:t>new instances arriving</w:t>
            </w:r>
          </w:p>
        </w:tc>
        <w:tc>
          <w:tcPr>
            <w:tcW w:w="992" w:type="dxa"/>
          </w:tcPr>
          <w:p w:rsidR="00FA314B" w:rsidRPr="002C59C0" w:rsidRDefault="00FA314B" w:rsidP="00987920">
            <w:pPr>
              <w:jc w:val="center"/>
              <w:rPr>
                <w:rFonts w:ascii="Times New Roman" w:hAnsi="Times New Roman" w:cs="Times New Roman"/>
                <w:sz w:val="16"/>
                <w:szCs w:val="16"/>
              </w:rPr>
            </w:pPr>
            <w:r w:rsidRPr="002C59C0">
              <w:rPr>
                <w:rFonts w:ascii="Times New Roman" w:hAnsi="Times New Roman" w:cs="Times New Roman"/>
                <w:sz w:val="16"/>
                <w:szCs w:val="16"/>
              </w:rPr>
              <w:t>2</w:t>
            </w:r>
            <w:r w:rsidRPr="002C59C0">
              <w:rPr>
                <w:rFonts w:ascii="Times New Roman" w:hAnsi="Times New Roman" w:cs="Times New Roman" w:hint="eastAsia"/>
                <w:sz w:val="16"/>
                <w:szCs w:val="16"/>
              </w:rPr>
              <w:t>st</w:t>
            </w:r>
            <w:r w:rsidRPr="002C59C0">
              <w:rPr>
                <w:rFonts w:ascii="Times New Roman" w:hAnsi="Times New Roman" w:cs="Times New Roman"/>
                <w:sz w:val="16"/>
                <w:szCs w:val="16"/>
              </w:rPr>
              <w:t xml:space="preserve"> </w:t>
            </w:r>
            <w:r w:rsidRPr="002C59C0">
              <w:rPr>
                <w:rFonts w:ascii="Times New Roman" w:hAnsi="Times New Roman" w:cs="Times New Roman" w:hint="eastAsia"/>
                <w:sz w:val="16"/>
                <w:szCs w:val="16"/>
              </w:rPr>
              <w:t>new instances arriving</w:t>
            </w:r>
          </w:p>
        </w:tc>
        <w:tc>
          <w:tcPr>
            <w:tcW w:w="993" w:type="dxa"/>
          </w:tcPr>
          <w:p w:rsidR="00FA314B" w:rsidRPr="002C59C0" w:rsidRDefault="00FA314B" w:rsidP="00987920">
            <w:pPr>
              <w:jc w:val="center"/>
              <w:rPr>
                <w:rFonts w:ascii="Times New Roman" w:hAnsi="Times New Roman" w:cs="Times New Roman"/>
                <w:sz w:val="16"/>
                <w:szCs w:val="16"/>
              </w:rPr>
            </w:pPr>
            <w:r w:rsidRPr="002C59C0">
              <w:rPr>
                <w:rFonts w:ascii="Times New Roman" w:hAnsi="Times New Roman" w:cs="Times New Roman"/>
                <w:sz w:val="16"/>
                <w:szCs w:val="16"/>
              </w:rPr>
              <w:t>3</w:t>
            </w:r>
            <w:r w:rsidRPr="002C59C0">
              <w:rPr>
                <w:rFonts w:ascii="Times New Roman" w:hAnsi="Times New Roman" w:cs="Times New Roman" w:hint="eastAsia"/>
                <w:sz w:val="16"/>
                <w:szCs w:val="16"/>
              </w:rPr>
              <w:t>st</w:t>
            </w:r>
            <w:r w:rsidRPr="002C59C0">
              <w:rPr>
                <w:rFonts w:ascii="Times New Roman" w:hAnsi="Times New Roman" w:cs="Times New Roman"/>
                <w:sz w:val="16"/>
                <w:szCs w:val="16"/>
              </w:rPr>
              <w:t xml:space="preserve"> </w:t>
            </w:r>
            <w:r w:rsidRPr="002C59C0">
              <w:rPr>
                <w:rFonts w:ascii="Times New Roman" w:hAnsi="Times New Roman" w:cs="Times New Roman" w:hint="eastAsia"/>
                <w:sz w:val="16"/>
                <w:szCs w:val="16"/>
              </w:rPr>
              <w:t>new instances arriving</w:t>
            </w:r>
          </w:p>
        </w:tc>
        <w:tc>
          <w:tcPr>
            <w:tcW w:w="992" w:type="dxa"/>
          </w:tcPr>
          <w:p w:rsidR="00FA314B" w:rsidRPr="002C59C0" w:rsidRDefault="00FA314B" w:rsidP="00987920">
            <w:pPr>
              <w:jc w:val="center"/>
              <w:rPr>
                <w:rFonts w:ascii="Times New Roman" w:hAnsi="Times New Roman" w:cs="Times New Roman"/>
                <w:sz w:val="16"/>
                <w:szCs w:val="16"/>
              </w:rPr>
            </w:pPr>
            <w:r w:rsidRPr="002C59C0">
              <w:rPr>
                <w:rFonts w:ascii="Times New Roman" w:hAnsi="Times New Roman" w:cs="Times New Roman"/>
                <w:sz w:val="16"/>
                <w:szCs w:val="16"/>
              </w:rPr>
              <w:t>4</w:t>
            </w:r>
            <w:r w:rsidRPr="002C59C0">
              <w:rPr>
                <w:rFonts w:ascii="Times New Roman" w:hAnsi="Times New Roman" w:cs="Times New Roman" w:hint="eastAsia"/>
                <w:sz w:val="16"/>
                <w:szCs w:val="16"/>
              </w:rPr>
              <w:t>st</w:t>
            </w:r>
            <w:r w:rsidRPr="002C59C0">
              <w:rPr>
                <w:rFonts w:ascii="Times New Roman" w:hAnsi="Times New Roman" w:cs="Times New Roman"/>
                <w:sz w:val="16"/>
                <w:szCs w:val="16"/>
              </w:rPr>
              <w:t xml:space="preserve"> </w:t>
            </w:r>
            <w:r w:rsidRPr="002C59C0">
              <w:rPr>
                <w:rFonts w:ascii="Times New Roman" w:hAnsi="Times New Roman" w:cs="Times New Roman" w:hint="eastAsia"/>
                <w:sz w:val="16"/>
                <w:szCs w:val="16"/>
              </w:rPr>
              <w:t>new instances arriving</w:t>
            </w:r>
          </w:p>
        </w:tc>
        <w:tc>
          <w:tcPr>
            <w:tcW w:w="1134" w:type="dxa"/>
          </w:tcPr>
          <w:p w:rsidR="00FA314B" w:rsidRPr="002C59C0" w:rsidRDefault="00FA314B" w:rsidP="00987920">
            <w:pPr>
              <w:jc w:val="center"/>
              <w:rPr>
                <w:rFonts w:ascii="Times New Roman" w:hAnsi="Times New Roman" w:cs="Times New Roman"/>
                <w:sz w:val="16"/>
                <w:szCs w:val="16"/>
              </w:rPr>
            </w:pPr>
            <w:r w:rsidRPr="002C59C0">
              <w:rPr>
                <w:rFonts w:ascii="Times New Roman" w:hAnsi="Times New Roman" w:cs="Times New Roman"/>
                <w:sz w:val="16"/>
                <w:szCs w:val="16"/>
              </w:rPr>
              <w:t>5</w:t>
            </w:r>
            <w:r w:rsidRPr="002C59C0">
              <w:rPr>
                <w:rFonts w:ascii="Times New Roman" w:hAnsi="Times New Roman" w:cs="Times New Roman" w:hint="eastAsia"/>
                <w:sz w:val="16"/>
                <w:szCs w:val="16"/>
              </w:rPr>
              <w:t>st</w:t>
            </w:r>
            <w:r w:rsidRPr="002C59C0">
              <w:rPr>
                <w:rFonts w:ascii="Times New Roman" w:hAnsi="Times New Roman" w:cs="Times New Roman"/>
                <w:sz w:val="16"/>
                <w:szCs w:val="16"/>
              </w:rPr>
              <w:t xml:space="preserve"> </w:t>
            </w:r>
            <w:r w:rsidRPr="002C59C0">
              <w:rPr>
                <w:rFonts w:ascii="Times New Roman" w:hAnsi="Times New Roman" w:cs="Times New Roman" w:hint="eastAsia"/>
                <w:sz w:val="16"/>
                <w:szCs w:val="16"/>
              </w:rPr>
              <w:t>new instances arriving</w:t>
            </w:r>
          </w:p>
        </w:tc>
      </w:tr>
      <w:tr w:rsidR="002C59C0" w:rsidRPr="002C59C0" w:rsidTr="00B54CDD">
        <w:tc>
          <w:tcPr>
            <w:tcW w:w="851" w:type="dxa"/>
            <w:vMerge w:val="restart"/>
          </w:tcPr>
          <w:p w:rsidR="00FA314B" w:rsidRPr="002C59C0" w:rsidRDefault="00FB3C49" w:rsidP="004F5A75">
            <w:pPr>
              <w:rPr>
                <w:rFonts w:ascii="Times New Roman" w:hAnsi="Times New Roman" w:cs="Times New Roman"/>
                <w:sz w:val="20"/>
                <w:szCs w:val="20"/>
              </w:rPr>
            </w:pPr>
            <w:r w:rsidRPr="002C59C0">
              <w:rPr>
                <w:rFonts w:ascii="Times New Roman" w:hAnsi="Times New Roman" w:cs="Times New Roman"/>
                <w:sz w:val="14"/>
                <w:szCs w:val="14"/>
              </w:rPr>
              <w:t>I-</w:t>
            </w:r>
            <w:proofErr w:type="spellStart"/>
            <w:r w:rsidRPr="002C59C0">
              <w:rPr>
                <w:rFonts w:ascii="Times New Roman" w:hAnsi="Times New Roman" w:cs="Times New Roman"/>
                <w:sz w:val="14"/>
                <w:szCs w:val="14"/>
              </w:rPr>
              <w:t>mRMR</w:t>
            </w:r>
            <w:proofErr w:type="spellEnd"/>
          </w:p>
        </w:tc>
        <w:tc>
          <w:tcPr>
            <w:tcW w:w="1559" w:type="dxa"/>
          </w:tcPr>
          <w:p w:rsidR="00FA314B" w:rsidRPr="002C59C0" w:rsidRDefault="00FA314B" w:rsidP="00987920">
            <w:pPr>
              <w:jc w:val="center"/>
              <w:rPr>
                <w:rFonts w:ascii="Times New Roman" w:hAnsi="Times New Roman" w:cs="Times New Roman"/>
                <w:sz w:val="16"/>
                <w:szCs w:val="16"/>
              </w:rPr>
            </w:pPr>
            <w:r w:rsidRPr="002C59C0">
              <w:rPr>
                <w:rFonts w:ascii="Times New Roman" w:hAnsi="Times New Roman" w:cs="Times New Roman"/>
                <w:sz w:val="16"/>
                <w:szCs w:val="16"/>
              </w:rPr>
              <w:t>Selected Feature No.</w:t>
            </w:r>
          </w:p>
        </w:tc>
        <w:tc>
          <w:tcPr>
            <w:tcW w:w="992" w:type="dxa"/>
          </w:tcPr>
          <w:p w:rsidR="00FA314B" w:rsidRPr="002C59C0" w:rsidRDefault="00542CF9" w:rsidP="00987920">
            <w:pPr>
              <w:jc w:val="center"/>
              <w:rPr>
                <w:rFonts w:ascii="Times New Roman" w:hAnsi="Times New Roman" w:cs="Times New Roman"/>
                <w:sz w:val="16"/>
                <w:szCs w:val="16"/>
              </w:rPr>
            </w:pPr>
            <w:r>
              <w:rPr>
                <w:rFonts w:ascii="Times New Roman" w:hAnsi="Times New Roman" w:cs="Times New Roman"/>
                <w:sz w:val="16"/>
                <w:szCs w:val="16"/>
              </w:rPr>
              <w:t>69</w:t>
            </w:r>
          </w:p>
        </w:tc>
        <w:tc>
          <w:tcPr>
            <w:tcW w:w="992" w:type="dxa"/>
          </w:tcPr>
          <w:p w:rsidR="00FA314B" w:rsidRPr="002C59C0" w:rsidRDefault="00542CF9" w:rsidP="00987920">
            <w:pPr>
              <w:jc w:val="center"/>
              <w:rPr>
                <w:rFonts w:ascii="Times New Roman" w:hAnsi="Times New Roman" w:cs="Times New Roman"/>
                <w:sz w:val="16"/>
                <w:szCs w:val="16"/>
              </w:rPr>
            </w:pPr>
            <w:r>
              <w:rPr>
                <w:rFonts w:ascii="Times New Roman" w:hAnsi="Times New Roman" w:cs="Times New Roman" w:hint="eastAsia"/>
                <w:sz w:val="16"/>
                <w:szCs w:val="16"/>
              </w:rPr>
              <w:t>73</w:t>
            </w:r>
          </w:p>
        </w:tc>
        <w:tc>
          <w:tcPr>
            <w:tcW w:w="993" w:type="dxa"/>
          </w:tcPr>
          <w:p w:rsidR="00FA314B" w:rsidRPr="002C59C0" w:rsidRDefault="00542CF9" w:rsidP="00987920">
            <w:pPr>
              <w:jc w:val="center"/>
              <w:rPr>
                <w:rFonts w:ascii="Times New Roman" w:hAnsi="Times New Roman" w:cs="Times New Roman"/>
                <w:sz w:val="16"/>
                <w:szCs w:val="16"/>
              </w:rPr>
            </w:pPr>
            <w:r>
              <w:rPr>
                <w:rFonts w:ascii="Times New Roman" w:hAnsi="Times New Roman" w:cs="Times New Roman" w:hint="eastAsia"/>
                <w:sz w:val="16"/>
                <w:szCs w:val="16"/>
              </w:rPr>
              <w:t>74</w:t>
            </w:r>
          </w:p>
        </w:tc>
        <w:tc>
          <w:tcPr>
            <w:tcW w:w="992" w:type="dxa"/>
          </w:tcPr>
          <w:p w:rsidR="00FA314B" w:rsidRPr="002C59C0" w:rsidRDefault="00542CF9" w:rsidP="00987920">
            <w:pPr>
              <w:jc w:val="center"/>
              <w:rPr>
                <w:rFonts w:ascii="Times New Roman" w:hAnsi="Times New Roman" w:cs="Times New Roman"/>
                <w:sz w:val="16"/>
                <w:szCs w:val="16"/>
              </w:rPr>
            </w:pPr>
            <w:r>
              <w:rPr>
                <w:rFonts w:ascii="Times New Roman" w:hAnsi="Times New Roman" w:cs="Times New Roman" w:hint="eastAsia"/>
                <w:sz w:val="16"/>
                <w:szCs w:val="16"/>
              </w:rPr>
              <w:t>76</w:t>
            </w:r>
          </w:p>
        </w:tc>
        <w:tc>
          <w:tcPr>
            <w:tcW w:w="1134" w:type="dxa"/>
          </w:tcPr>
          <w:p w:rsidR="00FA314B" w:rsidRPr="002C59C0" w:rsidRDefault="00542CF9" w:rsidP="00987920">
            <w:pPr>
              <w:jc w:val="center"/>
              <w:rPr>
                <w:rFonts w:ascii="Times New Roman" w:hAnsi="Times New Roman" w:cs="Times New Roman"/>
                <w:sz w:val="16"/>
                <w:szCs w:val="16"/>
              </w:rPr>
            </w:pPr>
            <w:r>
              <w:rPr>
                <w:rFonts w:ascii="Times New Roman" w:hAnsi="Times New Roman" w:cs="Times New Roman" w:hint="eastAsia"/>
                <w:sz w:val="16"/>
                <w:szCs w:val="16"/>
              </w:rPr>
              <w:t>76</w:t>
            </w:r>
          </w:p>
        </w:tc>
      </w:tr>
      <w:tr w:rsidR="002C59C0" w:rsidRPr="002C59C0" w:rsidTr="00B54CDD">
        <w:tc>
          <w:tcPr>
            <w:tcW w:w="851" w:type="dxa"/>
            <w:vMerge/>
          </w:tcPr>
          <w:p w:rsidR="00FA314B" w:rsidRPr="002C59C0" w:rsidRDefault="00FA314B" w:rsidP="004F5A75">
            <w:pPr>
              <w:rPr>
                <w:rFonts w:ascii="Times New Roman" w:hAnsi="Times New Roman" w:cs="Times New Roman"/>
                <w:sz w:val="20"/>
                <w:szCs w:val="20"/>
              </w:rPr>
            </w:pPr>
          </w:p>
        </w:tc>
        <w:tc>
          <w:tcPr>
            <w:tcW w:w="1559" w:type="dxa"/>
          </w:tcPr>
          <w:p w:rsidR="00FA314B" w:rsidRPr="002C59C0" w:rsidRDefault="00FA314B" w:rsidP="00987920">
            <w:pPr>
              <w:jc w:val="center"/>
              <w:rPr>
                <w:rFonts w:ascii="Times New Roman" w:hAnsi="Times New Roman" w:cs="Times New Roman"/>
                <w:sz w:val="16"/>
                <w:szCs w:val="16"/>
              </w:rPr>
            </w:pPr>
            <w:r w:rsidRPr="002C59C0">
              <w:rPr>
                <w:rFonts w:ascii="Times New Roman" w:hAnsi="Times New Roman" w:cs="Times New Roman" w:hint="eastAsia"/>
                <w:sz w:val="16"/>
                <w:szCs w:val="16"/>
              </w:rPr>
              <w:t>running time</w:t>
            </w:r>
          </w:p>
        </w:tc>
        <w:tc>
          <w:tcPr>
            <w:tcW w:w="992" w:type="dxa"/>
          </w:tcPr>
          <w:p w:rsidR="00FA314B" w:rsidRPr="002C59C0" w:rsidRDefault="00542CF9" w:rsidP="00987920">
            <w:pPr>
              <w:jc w:val="center"/>
              <w:rPr>
                <w:rFonts w:ascii="Times New Roman" w:hAnsi="Times New Roman" w:cs="Times New Roman"/>
                <w:sz w:val="16"/>
                <w:szCs w:val="16"/>
              </w:rPr>
            </w:pPr>
            <w:r>
              <w:rPr>
                <w:rFonts w:ascii="Times New Roman" w:hAnsi="Times New Roman" w:cs="Times New Roman" w:hint="eastAsia"/>
                <w:sz w:val="16"/>
                <w:szCs w:val="16"/>
              </w:rPr>
              <w:t>337</w:t>
            </w:r>
            <w:r w:rsidR="00987920" w:rsidRPr="002C59C0">
              <w:rPr>
                <w:rFonts w:ascii="Times New Roman" w:hAnsi="Times New Roman" w:cs="Times New Roman" w:hint="eastAsia"/>
                <w:sz w:val="16"/>
                <w:szCs w:val="16"/>
              </w:rPr>
              <w:t>s</w:t>
            </w:r>
          </w:p>
        </w:tc>
        <w:tc>
          <w:tcPr>
            <w:tcW w:w="992" w:type="dxa"/>
          </w:tcPr>
          <w:p w:rsidR="00FA314B" w:rsidRPr="002C59C0" w:rsidRDefault="00542CF9" w:rsidP="00987920">
            <w:pPr>
              <w:jc w:val="center"/>
              <w:rPr>
                <w:rFonts w:ascii="Times New Roman" w:hAnsi="Times New Roman" w:cs="Times New Roman"/>
                <w:sz w:val="16"/>
                <w:szCs w:val="16"/>
              </w:rPr>
            </w:pPr>
            <w:r>
              <w:rPr>
                <w:rFonts w:ascii="Times New Roman" w:hAnsi="Times New Roman" w:cs="Times New Roman" w:hint="eastAsia"/>
                <w:sz w:val="16"/>
                <w:szCs w:val="16"/>
              </w:rPr>
              <w:t>100.85</w:t>
            </w:r>
            <w:r w:rsidR="00987920" w:rsidRPr="002C59C0">
              <w:rPr>
                <w:rFonts w:ascii="Times New Roman" w:hAnsi="Times New Roman" w:cs="Times New Roman" w:hint="eastAsia"/>
                <w:sz w:val="16"/>
                <w:szCs w:val="16"/>
              </w:rPr>
              <w:t>s</w:t>
            </w:r>
          </w:p>
        </w:tc>
        <w:tc>
          <w:tcPr>
            <w:tcW w:w="993" w:type="dxa"/>
          </w:tcPr>
          <w:p w:rsidR="00FA314B" w:rsidRPr="002C59C0" w:rsidRDefault="00542CF9" w:rsidP="00987920">
            <w:pPr>
              <w:jc w:val="center"/>
              <w:rPr>
                <w:rFonts w:ascii="Times New Roman" w:hAnsi="Times New Roman" w:cs="Times New Roman"/>
                <w:sz w:val="16"/>
                <w:szCs w:val="16"/>
              </w:rPr>
            </w:pPr>
            <w:r>
              <w:rPr>
                <w:rFonts w:ascii="Times New Roman" w:hAnsi="Times New Roman" w:cs="Times New Roman" w:hint="eastAsia"/>
                <w:sz w:val="16"/>
                <w:szCs w:val="16"/>
              </w:rPr>
              <w:t>74.6</w:t>
            </w:r>
            <w:r w:rsidR="00987920" w:rsidRPr="002C59C0">
              <w:rPr>
                <w:rFonts w:ascii="Times New Roman" w:hAnsi="Times New Roman" w:cs="Times New Roman" w:hint="eastAsia"/>
                <w:sz w:val="16"/>
                <w:szCs w:val="16"/>
              </w:rPr>
              <w:t>s</w:t>
            </w:r>
          </w:p>
        </w:tc>
        <w:tc>
          <w:tcPr>
            <w:tcW w:w="992" w:type="dxa"/>
          </w:tcPr>
          <w:p w:rsidR="00FA314B" w:rsidRPr="002C59C0" w:rsidRDefault="00542CF9" w:rsidP="00987920">
            <w:pPr>
              <w:jc w:val="center"/>
              <w:rPr>
                <w:rFonts w:ascii="Times New Roman" w:hAnsi="Times New Roman" w:cs="Times New Roman"/>
                <w:sz w:val="16"/>
                <w:szCs w:val="16"/>
              </w:rPr>
            </w:pPr>
            <w:r>
              <w:rPr>
                <w:rFonts w:ascii="Times New Roman" w:hAnsi="Times New Roman" w:cs="Times New Roman" w:hint="eastAsia"/>
                <w:sz w:val="16"/>
                <w:szCs w:val="16"/>
              </w:rPr>
              <w:t>119</w:t>
            </w:r>
            <w:r w:rsidR="00987920" w:rsidRPr="002C59C0">
              <w:rPr>
                <w:rFonts w:ascii="Times New Roman" w:hAnsi="Times New Roman" w:cs="Times New Roman" w:hint="eastAsia"/>
                <w:sz w:val="16"/>
                <w:szCs w:val="16"/>
              </w:rPr>
              <w:t>s</w:t>
            </w:r>
          </w:p>
        </w:tc>
        <w:tc>
          <w:tcPr>
            <w:tcW w:w="1134" w:type="dxa"/>
          </w:tcPr>
          <w:p w:rsidR="00FA314B" w:rsidRPr="002C59C0" w:rsidRDefault="00542CF9" w:rsidP="00987920">
            <w:pPr>
              <w:jc w:val="center"/>
              <w:rPr>
                <w:rFonts w:ascii="Times New Roman" w:hAnsi="Times New Roman" w:cs="Times New Roman"/>
                <w:sz w:val="16"/>
                <w:szCs w:val="16"/>
              </w:rPr>
            </w:pPr>
            <w:r>
              <w:rPr>
                <w:rFonts w:ascii="Times New Roman" w:hAnsi="Times New Roman" w:cs="Times New Roman" w:hint="eastAsia"/>
                <w:sz w:val="16"/>
                <w:szCs w:val="16"/>
              </w:rPr>
              <w:t>105.6</w:t>
            </w:r>
            <w:r w:rsidR="00987920" w:rsidRPr="002C59C0">
              <w:rPr>
                <w:rFonts w:ascii="Times New Roman" w:hAnsi="Times New Roman" w:cs="Times New Roman" w:hint="eastAsia"/>
                <w:sz w:val="16"/>
                <w:szCs w:val="16"/>
              </w:rPr>
              <w:t>s</w:t>
            </w:r>
          </w:p>
        </w:tc>
      </w:tr>
      <w:tr w:rsidR="00542CF9" w:rsidRPr="002C59C0" w:rsidTr="00B54CDD">
        <w:tc>
          <w:tcPr>
            <w:tcW w:w="851" w:type="dxa"/>
            <w:vMerge w:val="restart"/>
          </w:tcPr>
          <w:p w:rsidR="00542CF9" w:rsidRPr="002C59C0" w:rsidRDefault="00542CF9" w:rsidP="00542CF9">
            <w:pPr>
              <w:rPr>
                <w:rFonts w:ascii="Times New Roman" w:hAnsi="Times New Roman" w:cs="Times New Roman"/>
                <w:sz w:val="20"/>
                <w:szCs w:val="20"/>
              </w:rPr>
            </w:pPr>
            <w:proofErr w:type="spellStart"/>
            <w:r w:rsidRPr="002C59C0">
              <w:rPr>
                <w:rFonts w:ascii="Times New Roman" w:hAnsi="Times New Roman" w:cs="Times New Roman"/>
                <w:sz w:val="14"/>
                <w:szCs w:val="14"/>
              </w:rPr>
              <w:t>mRMR</w:t>
            </w:r>
            <w:proofErr w:type="spellEnd"/>
          </w:p>
        </w:tc>
        <w:tc>
          <w:tcPr>
            <w:tcW w:w="1559" w:type="dxa"/>
          </w:tcPr>
          <w:p w:rsidR="00542CF9" w:rsidRPr="002C59C0" w:rsidRDefault="00542CF9" w:rsidP="00542CF9">
            <w:pPr>
              <w:jc w:val="center"/>
              <w:rPr>
                <w:rFonts w:ascii="Times New Roman" w:hAnsi="Times New Roman" w:cs="Times New Roman"/>
                <w:sz w:val="16"/>
                <w:szCs w:val="16"/>
              </w:rPr>
            </w:pPr>
            <w:r w:rsidRPr="002C59C0">
              <w:rPr>
                <w:rFonts w:ascii="Times New Roman" w:hAnsi="Times New Roman" w:cs="Times New Roman"/>
                <w:sz w:val="16"/>
                <w:szCs w:val="16"/>
              </w:rPr>
              <w:t>Selected Feature No.</w:t>
            </w:r>
          </w:p>
        </w:tc>
        <w:tc>
          <w:tcPr>
            <w:tcW w:w="992" w:type="dxa"/>
          </w:tcPr>
          <w:p w:rsidR="00542CF9" w:rsidRPr="002C59C0" w:rsidRDefault="00542CF9" w:rsidP="00542CF9">
            <w:pPr>
              <w:jc w:val="center"/>
              <w:rPr>
                <w:rFonts w:ascii="Times New Roman" w:hAnsi="Times New Roman" w:cs="Times New Roman"/>
                <w:sz w:val="16"/>
                <w:szCs w:val="16"/>
              </w:rPr>
            </w:pPr>
            <w:r>
              <w:rPr>
                <w:rFonts w:ascii="Times New Roman" w:hAnsi="Times New Roman" w:cs="Times New Roman"/>
                <w:sz w:val="16"/>
                <w:szCs w:val="16"/>
              </w:rPr>
              <w:t>69</w:t>
            </w:r>
          </w:p>
        </w:tc>
        <w:tc>
          <w:tcPr>
            <w:tcW w:w="992" w:type="dxa"/>
          </w:tcPr>
          <w:p w:rsidR="00542CF9" w:rsidRPr="002C59C0" w:rsidRDefault="00542CF9" w:rsidP="00542CF9">
            <w:pPr>
              <w:jc w:val="center"/>
              <w:rPr>
                <w:rFonts w:ascii="Times New Roman" w:hAnsi="Times New Roman" w:cs="Times New Roman"/>
                <w:sz w:val="16"/>
                <w:szCs w:val="16"/>
              </w:rPr>
            </w:pPr>
            <w:r>
              <w:rPr>
                <w:rFonts w:ascii="Times New Roman" w:hAnsi="Times New Roman" w:cs="Times New Roman" w:hint="eastAsia"/>
                <w:sz w:val="16"/>
                <w:szCs w:val="16"/>
              </w:rPr>
              <w:t>73</w:t>
            </w:r>
          </w:p>
        </w:tc>
        <w:tc>
          <w:tcPr>
            <w:tcW w:w="993" w:type="dxa"/>
          </w:tcPr>
          <w:p w:rsidR="00542CF9" w:rsidRPr="002C59C0" w:rsidRDefault="00542CF9" w:rsidP="00542CF9">
            <w:pPr>
              <w:jc w:val="center"/>
              <w:rPr>
                <w:rFonts w:ascii="Times New Roman" w:hAnsi="Times New Roman" w:cs="Times New Roman"/>
                <w:sz w:val="16"/>
                <w:szCs w:val="16"/>
              </w:rPr>
            </w:pPr>
            <w:r>
              <w:rPr>
                <w:rFonts w:ascii="Times New Roman" w:hAnsi="Times New Roman" w:cs="Times New Roman" w:hint="eastAsia"/>
                <w:sz w:val="16"/>
                <w:szCs w:val="16"/>
              </w:rPr>
              <w:t>74</w:t>
            </w:r>
          </w:p>
        </w:tc>
        <w:tc>
          <w:tcPr>
            <w:tcW w:w="992" w:type="dxa"/>
          </w:tcPr>
          <w:p w:rsidR="00542CF9" w:rsidRPr="002C59C0" w:rsidRDefault="00542CF9" w:rsidP="00542CF9">
            <w:pPr>
              <w:jc w:val="center"/>
              <w:rPr>
                <w:rFonts w:ascii="Times New Roman" w:hAnsi="Times New Roman" w:cs="Times New Roman"/>
                <w:sz w:val="16"/>
                <w:szCs w:val="16"/>
              </w:rPr>
            </w:pPr>
            <w:r>
              <w:rPr>
                <w:rFonts w:ascii="Times New Roman" w:hAnsi="Times New Roman" w:cs="Times New Roman" w:hint="eastAsia"/>
                <w:sz w:val="16"/>
                <w:szCs w:val="16"/>
              </w:rPr>
              <w:t>76</w:t>
            </w:r>
          </w:p>
        </w:tc>
        <w:tc>
          <w:tcPr>
            <w:tcW w:w="1134" w:type="dxa"/>
          </w:tcPr>
          <w:p w:rsidR="00542CF9" w:rsidRPr="002C59C0" w:rsidRDefault="00542CF9" w:rsidP="00542CF9">
            <w:pPr>
              <w:jc w:val="center"/>
              <w:rPr>
                <w:rFonts w:ascii="Times New Roman" w:hAnsi="Times New Roman" w:cs="Times New Roman"/>
                <w:sz w:val="16"/>
                <w:szCs w:val="16"/>
              </w:rPr>
            </w:pPr>
            <w:r>
              <w:rPr>
                <w:rFonts w:ascii="Times New Roman" w:hAnsi="Times New Roman" w:cs="Times New Roman" w:hint="eastAsia"/>
                <w:sz w:val="16"/>
                <w:szCs w:val="16"/>
              </w:rPr>
              <w:t>76</w:t>
            </w:r>
          </w:p>
        </w:tc>
      </w:tr>
      <w:tr w:rsidR="00542CF9" w:rsidRPr="002C59C0" w:rsidTr="00B54CDD">
        <w:tc>
          <w:tcPr>
            <w:tcW w:w="851" w:type="dxa"/>
            <w:vMerge/>
          </w:tcPr>
          <w:p w:rsidR="00FA314B" w:rsidRPr="002C59C0" w:rsidRDefault="00FA314B" w:rsidP="004F5A75">
            <w:pPr>
              <w:rPr>
                <w:rFonts w:ascii="Times New Roman" w:hAnsi="Times New Roman" w:cs="Times New Roman"/>
                <w:sz w:val="20"/>
                <w:szCs w:val="20"/>
              </w:rPr>
            </w:pPr>
          </w:p>
        </w:tc>
        <w:tc>
          <w:tcPr>
            <w:tcW w:w="1559" w:type="dxa"/>
          </w:tcPr>
          <w:p w:rsidR="00FA314B" w:rsidRPr="002C59C0" w:rsidRDefault="00FA314B" w:rsidP="00987920">
            <w:pPr>
              <w:jc w:val="center"/>
              <w:rPr>
                <w:rFonts w:ascii="Times New Roman" w:hAnsi="Times New Roman" w:cs="Times New Roman"/>
                <w:sz w:val="16"/>
                <w:szCs w:val="16"/>
              </w:rPr>
            </w:pPr>
            <w:r w:rsidRPr="002C59C0">
              <w:rPr>
                <w:rFonts w:ascii="Times New Roman" w:hAnsi="Times New Roman" w:cs="Times New Roman" w:hint="eastAsia"/>
                <w:sz w:val="16"/>
                <w:szCs w:val="16"/>
              </w:rPr>
              <w:t>running time</w:t>
            </w:r>
          </w:p>
        </w:tc>
        <w:tc>
          <w:tcPr>
            <w:tcW w:w="992" w:type="dxa"/>
          </w:tcPr>
          <w:p w:rsidR="00FA314B" w:rsidRPr="002C59C0" w:rsidRDefault="00D14A28" w:rsidP="00987920">
            <w:pPr>
              <w:jc w:val="center"/>
              <w:rPr>
                <w:rFonts w:ascii="Times New Roman" w:hAnsi="Times New Roman" w:cs="Times New Roman"/>
                <w:sz w:val="16"/>
                <w:szCs w:val="16"/>
              </w:rPr>
            </w:pPr>
            <w:r>
              <w:rPr>
                <w:rFonts w:ascii="Times New Roman" w:hAnsi="Times New Roman" w:cs="Times New Roman" w:hint="eastAsia"/>
                <w:sz w:val="16"/>
                <w:szCs w:val="16"/>
              </w:rPr>
              <w:t>8954(2hr29m14s)</w:t>
            </w:r>
          </w:p>
        </w:tc>
        <w:tc>
          <w:tcPr>
            <w:tcW w:w="992" w:type="dxa"/>
          </w:tcPr>
          <w:p w:rsidR="00FA314B" w:rsidRPr="002C59C0" w:rsidRDefault="00D14A28" w:rsidP="00987920">
            <w:pPr>
              <w:jc w:val="center"/>
              <w:rPr>
                <w:rFonts w:ascii="Times New Roman" w:hAnsi="Times New Roman" w:cs="Times New Roman"/>
                <w:sz w:val="16"/>
                <w:szCs w:val="16"/>
              </w:rPr>
            </w:pPr>
            <w:r>
              <w:rPr>
                <w:rFonts w:ascii="Times New Roman" w:hAnsi="Times New Roman" w:cs="Times New Roman" w:hint="eastAsia"/>
                <w:sz w:val="16"/>
                <w:szCs w:val="16"/>
              </w:rPr>
              <w:t>14617(4hr</w:t>
            </w:r>
            <w:r>
              <w:rPr>
                <w:rFonts w:ascii="Times New Roman" w:hAnsi="Times New Roman" w:cs="Times New Roman"/>
                <w:sz w:val="16"/>
                <w:szCs w:val="16"/>
              </w:rPr>
              <w:t>3m23s)</w:t>
            </w:r>
          </w:p>
        </w:tc>
        <w:tc>
          <w:tcPr>
            <w:tcW w:w="993" w:type="dxa"/>
          </w:tcPr>
          <w:p w:rsidR="00FA314B" w:rsidRPr="002C59C0" w:rsidRDefault="00D14A28" w:rsidP="00987920">
            <w:pPr>
              <w:jc w:val="center"/>
              <w:rPr>
                <w:rFonts w:ascii="Times New Roman" w:hAnsi="Times New Roman" w:cs="Times New Roman"/>
                <w:sz w:val="16"/>
                <w:szCs w:val="16"/>
              </w:rPr>
            </w:pPr>
            <w:r>
              <w:rPr>
                <w:rFonts w:ascii="Times New Roman" w:hAnsi="Times New Roman" w:cs="Times New Roman" w:hint="eastAsia"/>
                <w:sz w:val="16"/>
                <w:szCs w:val="16"/>
              </w:rPr>
              <w:t>19188(5hr19</w:t>
            </w:r>
            <w:r>
              <w:rPr>
                <w:rFonts w:ascii="Times New Roman" w:hAnsi="Times New Roman" w:cs="Times New Roman"/>
                <w:sz w:val="16"/>
                <w:szCs w:val="16"/>
              </w:rPr>
              <w:t>m</w:t>
            </w:r>
            <w:r>
              <w:rPr>
                <w:rFonts w:ascii="Times New Roman" w:hAnsi="Times New Roman" w:cs="Times New Roman" w:hint="eastAsia"/>
                <w:sz w:val="16"/>
                <w:szCs w:val="16"/>
              </w:rPr>
              <w:t>48s)</w:t>
            </w:r>
          </w:p>
        </w:tc>
        <w:tc>
          <w:tcPr>
            <w:tcW w:w="992" w:type="dxa"/>
          </w:tcPr>
          <w:p w:rsidR="00FA314B" w:rsidRPr="002C59C0" w:rsidRDefault="00D14A28" w:rsidP="00987920">
            <w:pPr>
              <w:jc w:val="center"/>
              <w:rPr>
                <w:rFonts w:ascii="Times New Roman" w:hAnsi="Times New Roman" w:cs="Times New Roman"/>
                <w:sz w:val="16"/>
                <w:szCs w:val="16"/>
              </w:rPr>
            </w:pPr>
            <w:r>
              <w:rPr>
                <w:rFonts w:ascii="Times New Roman" w:hAnsi="Times New Roman" w:cs="Times New Roman" w:hint="eastAsia"/>
                <w:sz w:val="16"/>
                <w:szCs w:val="16"/>
              </w:rPr>
              <w:t>26088(7hr14m48s)</w:t>
            </w:r>
          </w:p>
        </w:tc>
        <w:tc>
          <w:tcPr>
            <w:tcW w:w="1134" w:type="dxa"/>
          </w:tcPr>
          <w:p w:rsidR="00FA314B" w:rsidRPr="002C59C0" w:rsidRDefault="00D14A28" w:rsidP="00987920">
            <w:pPr>
              <w:jc w:val="center"/>
              <w:rPr>
                <w:rFonts w:ascii="Times New Roman" w:hAnsi="Times New Roman" w:cs="Times New Roman"/>
                <w:sz w:val="16"/>
                <w:szCs w:val="16"/>
              </w:rPr>
            </w:pPr>
            <w:r>
              <w:rPr>
                <w:rFonts w:ascii="Times New Roman" w:hAnsi="Times New Roman" w:cs="Times New Roman"/>
                <w:sz w:val="16"/>
                <w:szCs w:val="16"/>
              </w:rPr>
              <w:t>30991</w:t>
            </w:r>
            <w:r>
              <w:rPr>
                <w:rFonts w:ascii="Times New Roman" w:hAnsi="Times New Roman" w:cs="Times New Roman" w:hint="eastAsia"/>
                <w:sz w:val="16"/>
                <w:szCs w:val="16"/>
              </w:rPr>
              <w:t>(8hr</w:t>
            </w:r>
            <w:r>
              <w:rPr>
                <w:rFonts w:ascii="Times New Roman" w:hAnsi="Times New Roman" w:cs="Times New Roman"/>
                <w:sz w:val="16"/>
                <w:szCs w:val="16"/>
              </w:rPr>
              <w:t>36m31s)</w:t>
            </w:r>
          </w:p>
        </w:tc>
      </w:tr>
    </w:tbl>
    <w:p w:rsidR="00FA314B" w:rsidRPr="002C59C0" w:rsidRDefault="00FA314B" w:rsidP="00987920">
      <w:pPr>
        <w:rPr>
          <w:rFonts w:ascii="Times New Roman" w:hAnsi="Times New Roman" w:cs="Times New Roman"/>
          <w:sz w:val="20"/>
          <w:szCs w:val="20"/>
        </w:rPr>
      </w:pPr>
    </w:p>
    <w:p w:rsidR="004F5A75" w:rsidRDefault="00674F5A" w:rsidP="009F54E6">
      <w:pPr>
        <w:ind w:firstLine="360"/>
        <w:jc w:val="both"/>
        <w:rPr>
          <w:rFonts w:ascii="Times New Roman" w:hAnsi="Times New Roman" w:cs="Times New Roman"/>
          <w:sz w:val="20"/>
          <w:szCs w:val="20"/>
        </w:rPr>
      </w:pPr>
      <w:r w:rsidRPr="00674F5A">
        <w:rPr>
          <w:rFonts w:ascii="Times New Roman" w:hAnsi="Times New Roman" w:cs="Times New Roman"/>
          <w:sz w:val="20"/>
          <w:szCs w:val="20"/>
        </w:rPr>
        <w:t>Furthermore, Table 5 demonstrates the time superiority of I-</w:t>
      </w:r>
      <w:proofErr w:type="spellStart"/>
      <w:r w:rsidRPr="00674F5A">
        <w:rPr>
          <w:rFonts w:ascii="Times New Roman" w:hAnsi="Times New Roman" w:cs="Times New Roman"/>
          <w:sz w:val="20"/>
          <w:szCs w:val="20"/>
        </w:rPr>
        <w:t>mRMR</w:t>
      </w:r>
      <w:proofErr w:type="spellEnd"/>
      <w:r w:rsidRPr="00674F5A">
        <w:rPr>
          <w:rFonts w:ascii="Times New Roman" w:hAnsi="Times New Roman" w:cs="Times New Roman"/>
          <w:sz w:val="20"/>
          <w:szCs w:val="20"/>
        </w:rPr>
        <w:t xml:space="preserve"> from the aspect of local speedup ratio. From Table 5 we observe that I-</w:t>
      </w:r>
      <w:proofErr w:type="spellStart"/>
      <w:r w:rsidRPr="00674F5A">
        <w:rPr>
          <w:rFonts w:ascii="Times New Roman" w:hAnsi="Times New Roman" w:cs="Times New Roman"/>
          <w:sz w:val="20"/>
          <w:szCs w:val="20"/>
        </w:rPr>
        <w:t>mRMR</w:t>
      </w:r>
      <w:proofErr w:type="spellEnd"/>
      <w:r w:rsidRPr="00674F5A">
        <w:rPr>
          <w:rFonts w:ascii="Times New Roman" w:hAnsi="Times New Roman" w:cs="Times New Roman"/>
          <w:sz w:val="20"/>
          <w:szCs w:val="20"/>
        </w:rPr>
        <w:t xml:space="preserve"> is significantly or even dramatically faster than </w:t>
      </w:r>
      <w:proofErr w:type="spellStart"/>
      <w:r w:rsidRPr="00674F5A">
        <w:rPr>
          <w:rFonts w:ascii="Times New Roman" w:hAnsi="Times New Roman" w:cs="Times New Roman"/>
          <w:sz w:val="20"/>
          <w:szCs w:val="20"/>
        </w:rPr>
        <w:t>mRMR</w:t>
      </w:r>
      <w:proofErr w:type="spellEnd"/>
      <w:r w:rsidRPr="00674F5A">
        <w:rPr>
          <w:rFonts w:ascii="Times New Roman" w:hAnsi="Times New Roman" w:cs="Times New Roman"/>
          <w:sz w:val="20"/>
          <w:szCs w:val="20"/>
        </w:rPr>
        <w:t>. This is because I-</w:t>
      </w:r>
      <w:proofErr w:type="spellStart"/>
      <w:r w:rsidRPr="00674F5A">
        <w:rPr>
          <w:rFonts w:ascii="Times New Roman" w:hAnsi="Times New Roman" w:cs="Times New Roman"/>
          <w:sz w:val="20"/>
          <w:szCs w:val="20"/>
        </w:rPr>
        <w:t>mRMR</w:t>
      </w:r>
      <w:proofErr w:type="spellEnd"/>
      <w:r w:rsidRPr="00674F5A">
        <w:rPr>
          <w:rFonts w:ascii="Times New Roman" w:hAnsi="Times New Roman" w:cs="Times New Roman"/>
          <w:sz w:val="20"/>
          <w:szCs w:val="20"/>
        </w:rPr>
        <w:t xml:space="preserve"> only consider part of instances which are not distinguished by the previous selected features, whereas </w:t>
      </w:r>
      <w:proofErr w:type="spellStart"/>
      <w:r w:rsidRPr="00674F5A">
        <w:rPr>
          <w:rFonts w:ascii="Times New Roman" w:hAnsi="Times New Roman" w:cs="Times New Roman"/>
          <w:sz w:val="20"/>
          <w:szCs w:val="20"/>
        </w:rPr>
        <w:t>mRMR</w:t>
      </w:r>
      <w:proofErr w:type="spellEnd"/>
      <w:r w:rsidRPr="00674F5A">
        <w:rPr>
          <w:rFonts w:ascii="Times New Roman" w:hAnsi="Times New Roman" w:cs="Times New Roman"/>
          <w:sz w:val="20"/>
          <w:szCs w:val="20"/>
        </w:rPr>
        <w:t xml:space="preserve"> computes on the whole seen instances so far. Take three datasets with high number of instances 'FPS5', 'FPS7' and '</w:t>
      </w:r>
      <w:proofErr w:type="spellStart"/>
      <w:r w:rsidRPr="00674F5A">
        <w:rPr>
          <w:rFonts w:ascii="Times New Roman" w:hAnsi="Times New Roman" w:cs="Times New Roman"/>
          <w:sz w:val="20"/>
          <w:szCs w:val="20"/>
        </w:rPr>
        <w:t>Gisette</w:t>
      </w:r>
      <w:proofErr w:type="spellEnd"/>
      <w:r w:rsidRPr="00674F5A">
        <w:rPr>
          <w:rFonts w:ascii="Times New Roman" w:hAnsi="Times New Roman" w:cs="Times New Roman"/>
          <w:sz w:val="20"/>
          <w:szCs w:val="20"/>
        </w:rPr>
        <w:t>' as examples. We find that the running time of I-</w:t>
      </w:r>
      <w:proofErr w:type="spellStart"/>
      <w:r w:rsidRPr="00674F5A">
        <w:rPr>
          <w:rFonts w:ascii="Times New Roman" w:hAnsi="Times New Roman" w:cs="Times New Roman"/>
          <w:sz w:val="20"/>
          <w:szCs w:val="20"/>
        </w:rPr>
        <w:t>mRMR</w:t>
      </w:r>
      <w:proofErr w:type="spellEnd"/>
      <w:r w:rsidRPr="00674F5A">
        <w:rPr>
          <w:rFonts w:ascii="Times New Roman" w:hAnsi="Times New Roman" w:cs="Times New Roman"/>
          <w:sz w:val="20"/>
          <w:szCs w:val="20"/>
        </w:rPr>
        <w:t xml:space="preserve"> when the 5th part of new instances arriving is far less than that of </w:t>
      </w:r>
      <w:proofErr w:type="spellStart"/>
      <w:r w:rsidRPr="00674F5A">
        <w:rPr>
          <w:rFonts w:ascii="Times New Roman" w:hAnsi="Times New Roman" w:cs="Times New Roman"/>
          <w:sz w:val="20"/>
          <w:szCs w:val="20"/>
        </w:rPr>
        <w:t>mRMR</w:t>
      </w:r>
      <w:proofErr w:type="spellEnd"/>
      <w:r w:rsidRPr="00674F5A">
        <w:rPr>
          <w:rFonts w:ascii="Times New Roman" w:hAnsi="Times New Roman" w:cs="Times New Roman"/>
          <w:sz w:val="20"/>
          <w:szCs w:val="20"/>
        </w:rPr>
        <w:t>. This is because I-</w:t>
      </w:r>
      <w:proofErr w:type="spellStart"/>
      <w:r w:rsidRPr="00674F5A">
        <w:rPr>
          <w:rFonts w:ascii="Times New Roman" w:hAnsi="Times New Roman" w:cs="Times New Roman"/>
          <w:sz w:val="20"/>
          <w:szCs w:val="20"/>
        </w:rPr>
        <w:t>mRMR</w:t>
      </w:r>
      <w:proofErr w:type="spellEnd"/>
      <w:r w:rsidRPr="00674F5A">
        <w:rPr>
          <w:rFonts w:ascii="Times New Roman" w:hAnsi="Times New Roman" w:cs="Times New Roman"/>
          <w:sz w:val="20"/>
          <w:szCs w:val="20"/>
        </w:rPr>
        <w:t xml:space="preserve"> find that the previously selected features are enough to distinguish the new arriving instances and no additive feature need to be added, which dramatically saves the running time and avoids the redundant computation.</w:t>
      </w:r>
    </w:p>
    <w:p w:rsidR="00CE28F5" w:rsidRDefault="00CE28F5" w:rsidP="009F54E6">
      <w:pPr>
        <w:ind w:firstLine="360"/>
        <w:jc w:val="both"/>
        <w:rPr>
          <w:rFonts w:ascii="Times New Roman" w:hAnsi="Times New Roman" w:cs="Times New Roman"/>
          <w:sz w:val="20"/>
          <w:szCs w:val="20"/>
        </w:rPr>
      </w:pPr>
    </w:p>
    <w:p w:rsidR="00CE28F5" w:rsidRDefault="00CE28F5" w:rsidP="009F54E6">
      <w:pPr>
        <w:ind w:firstLine="360"/>
        <w:jc w:val="both"/>
        <w:rPr>
          <w:rFonts w:ascii="Times New Roman" w:hAnsi="Times New Roman" w:cs="Times New Roman"/>
          <w:sz w:val="20"/>
          <w:szCs w:val="20"/>
        </w:rPr>
      </w:pPr>
    </w:p>
    <w:p w:rsidR="00CE28F5" w:rsidRDefault="00CE28F5" w:rsidP="009F54E6">
      <w:pPr>
        <w:ind w:firstLine="360"/>
        <w:jc w:val="both"/>
        <w:rPr>
          <w:rFonts w:ascii="Times New Roman" w:hAnsi="Times New Roman" w:cs="Times New Roman"/>
          <w:sz w:val="20"/>
          <w:szCs w:val="20"/>
        </w:rPr>
      </w:pPr>
    </w:p>
    <w:p w:rsidR="00CE28F5" w:rsidRDefault="00CE28F5" w:rsidP="009F54E6">
      <w:pPr>
        <w:ind w:firstLine="360"/>
        <w:jc w:val="both"/>
        <w:rPr>
          <w:rFonts w:ascii="Times New Roman" w:hAnsi="Times New Roman" w:cs="Times New Roman"/>
          <w:sz w:val="20"/>
          <w:szCs w:val="20"/>
        </w:rPr>
      </w:pPr>
    </w:p>
    <w:p w:rsidR="00CE28F5" w:rsidRDefault="00CE28F5" w:rsidP="009F54E6">
      <w:pPr>
        <w:ind w:firstLine="360"/>
        <w:jc w:val="both"/>
        <w:rPr>
          <w:rFonts w:ascii="Times New Roman" w:hAnsi="Times New Roman" w:cs="Times New Roman"/>
          <w:sz w:val="20"/>
          <w:szCs w:val="20"/>
        </w:rPr>
      </w:pPr>
    </w:p>
    <w:p w:rsidR="00CE28F5" w:rsidRDefault="00CE28F5" w:rsidP="009F54E6">
      <w:pPr>
        <w:ind w:firstLine="360"/>
        <w:jc w:val="both"/>
        <w:rPr>
          <w:rFonts w:ascii="Times New Roman" w:hAnsi="Times New Roman" w:cs="Times New Roman"/>
          <w:sz w:val="20"/>
          <w:szCs w:val="20"/>
        </w:rPr>
      </w:pPr>
    </w:p>
    <w:p w:rsidR="00CE28F5" w:rsidRPr="002C59C0" w:rsidRDefault="00CE28F5" w:rsidP="009F54E6">
      <w:pPr>
        <w:ind w:firstLine="360"/>
        <w:jc w:val="both"/>
        <w:rPr>
          <w:rFonts w:ascii="Times New Roman" w:hAnsi="Times New Roman" w:cs="Times New Roman"/>
          <w:sz w:val="20"/>
          <w:szCs w:val="20"/>
        </w:rPr>
      </w:pPr>
    </w:p>
    <w:p w:rsidR="00CD4EE8" w:rsidRPr="002C59C0" w:rsidRDefault="001F7AE8" w:rsidP="00CD4EE8">
      <w:pPr>
        <w:ind w:firstLine="360"/>
        <w:jc w:val="center"/>
        <w:rPr>
          <w:rFonts w:ascii="Times New Roman" w:hAnsi="Times New Roman" w:cs="Times New Roman"/>
          <w:sz w:val="20"/>
          <w:szCs w:val="20"/>
        </w:rPr>
      </w:pPr>
      <w:r w:rsidRPr="002C59C0">
        <w:rPr>
          <w:rFonts w:ascii="Times New Roman" w:hAnsi="Times New Roman" w:cs="Times New Roman"/>
          <w:sz w:val="20"/>
          <w:szCs w:val="20"/>
        </w:rPr>
        <w:t>Table 5</w:t>
      </w:r>
      <w:r w:rsidR="00CD4EE8" w:rsidRPr="002C59C0">
        <w:rPr>
          <w:rFonts w:ascii="Times New Roman" w:hAnsi="Times New Roman" w:cs="Times New Roman"/>
          <w:sz w:val="20"/>
          <w:szCs w:val="20"/>
        </w:rPr>
        <w:t xml:space="preserve">: </w:t>
      </w:r>
      <w:r w:rsidR="00CD4EE8" w:rsidRPr="002C59C0">
        <w:rPr>
          <w:rFonts w:ascii="Times New Roman" w:hAnsi="Times New Roman" w:cs="Times New Roman" w:hint="eastAsia"/>
          <w:sz w:val="20"/>
          <w:szCs w:val="20"/>
        </w:rPr>
        <w:t>The</w:t>
      </w:r>
      <w:r w:rsidR="00CD4EE8" w:rsidRPr="002C59C0">
        <w:rPr>
          <w:rFonts w:ascii="Times New Roman" w:hAnsi="Times New Roman" w:cs="Times New Roman"/>
          <w:sz w:val="20"/>
          <w:szCs w:val="20"/>
        </w:rPr>
        <w:t xml:space="preserve"> local speedup ratio of </w:t>
      </w:r>
      <w:proofErr w:type="spellStart"/>
      <w:r w:rsidR="00CD4EE8" w:rsidRPr="002C59C0">
        <w:rPr>
          <w:rFonts w:ascii="Times New Roman" w:hAnsi="Times New Roman" w:cs="Times New Roman"/>
          <w:sz w:val="20"/>
          <w:szCs w:val="20"/>
        </w:rPr>
        <w:t>mRMR</w:t>
      </w:r>
      <w:proofErr w:type="spellEnd"/>
      <w:r w:rsidR="00CD4EE8" w:rsidRPr="002C59C0">
        <w:rPr>
          <w:rFonts w:ascii="Times New Roman" w:hAnsi="Times New Roman" w:cs="Times New Roman"/>
          <w:sz w:val="20"/>
          <w:szCs w:val="20"/>
        </w:rPr>
        <w:t xml:space="preserve"> and </w:t>
      </w:r>
      <w:r w:rsidR="00FB3C49" w:rsidRPr="002C59C0">
        <w:rPr>
          <w:rFonts w:ascii="Times New Roman" w:hAnsi="Times New Roman" w:cs="Times New Roman"/>
          <w:sz w:val="20"/>
          <w:szCs w:val="20"/>
        </w:rPr>
        <w:t>I-</w:t>
      </w:r>
      <w:proofErr w:type="spellStart"/>
      <w:r w:rsidR="00FB3C49" w:rsidRPr="002C59C0">
        <w:rPr>
          <w:rFonts w:ascii="Times New Roman" w:hAnsi="Times New Roman" w:cs="Times New Roman"/>
          <w:sz w:val="20"/>
          <w:szCs w:val="20"/>
        </w:rPr>
        <w:t>mRMR</w:t>
      </w:r>
      <w:proofErr w:type="spellEnd"/>
    </w:p>
    <w:tbl>
      <w:tblPr>
        <w:tblStyle w:val="a8"/>
        <w:tblW w:w="0" w:type="auto"/>
        <w:tblInd w:w="704" w:type="dxa"/>
        <w:tblLook w:val="04A0" w:firstRow="1" w:lastRow="0" w:firstColumn="1" w:lastColumn="0" w:noHBand="0" w:noVBand="1"/>
      </w:tblPr>
      <w:tblGrid>
        <w:gridCol w:w="1959"/>
        <w:gridCol w:w="1603"/>
        <w:gridCol w:w="1541"/>
        <w:gridCol w:w="1134"/>
      </w:tblGrid>
      <w:tr w:rsidR="002C59C0" w:rsidRPr="002C59C0" w:rsidTr="00CD4EE8">
        <w:tc>
          <w:tcPr>
            <w:tcW w:w="1959" w:type="dxa"/>
            <w:tcBorders>
              <w:bottom w:val="double" w:sz="4" w:space="0" w:color="auto"/>
            </w:tcBorders>
          </w:tcPr>
          <w:p w:rsidR="00CD4EE8" w:rsidRPr="002C59C0" w:rsidRDefault="00CD4EE8" w:rsidP="00CD4EE8">
            <w:pPr>
              <w:jc w:val="center"/>
              <w:rPr>
                <w:rFonts w:ascii="Times New Roman" w:hAnsi="Times New Roman" w:cs="Times New Roman"/>
                <w:sz w:val="16"/>
                <w:szCs w:val="16"/>
              </w:rPr>
            </w:pPr>
            <w:r w:rsidRPr="002C59C0">
              <w:rPr>
                <w:rFonts w:ascii="Times New Roman" w:hAnsi="Times New Roman" w:cs="Times New Roman"/>
                <w:sz w:val="16"/>
                <w:szCs w:val="16"/>
              </w:rPr>
              <w:t>Dataset</w:t>
            </w:r>
          </w:p>
        </w:tc>
        <w:tc>
          <w:tcPr>
            <w:tcW w:w="1603" w:type="dxa"/>
            <w:tcBorders>
              <w:bottom w:val="double" w:sz="4" w:space="0" w:color="auto"/>
            </w:tcBorders>
          </w:tcPr>
          <w:p w:rsidR="00CD4EE8" w:rsidRPr="002C59C0" w:rsidRDefault="00CD4EE8" w:rsidP="00CD4EE8">
            <w:pPr>
              <w:jc w:val="center"/>
              <w:rPr>
                <w:rFonts w:ascii="Times New Roman" w:hAnsi="Times New Roman" w:cs="Times New Roman"/>
                <w:sz w:val="16"/>
                <w:szCs w:val="16"/>
              </w:rPr>
            </w:pPr>
            <w:proofErr w:type="spellStart"/>
            <w:r w:rsidRPr="002C59C0">
              <w:rPr>
                <w:rFonts w:ascii="Times New Roman" w:hAnsi="Times New Roman" w:cs="Times New Roman"/>
                <w:sz w:val="16"/>
                <w:szCs w:val="16"/>
              </w:rPr>
              <w:t>mRMR</w:t>
            </w:r>
            <w:proofErr w:type="spellEnd"/>
          </w:p>
        </w:tc>
        <w:tc>
          <w:tcPr>
            <w:tcW w:w="1541" w:type="dxa"/>
            <w:tcBorders>
              <w:bottom w:val="double" w:sz="4" w:space="0" w:color="auto"/>
            </w:tcBorders>
          </w:tcPr>
          <w:p w:rsidR="00CD4EE8" w:rsidRPr="002C59C0" w:rsidRDefault="00FB3C49" w:rsidP="00656645">
            <w:pPr>
              <w:jc w:val="center"/>
              <w:rPr>
                <w:rFonts w:ascii="Times New Roman" w:hAnsi="Times New Roman" w:cs="Times New Roman"/>
                <w:sz w:val="16"/>
                <w:szCs w:val="16"/>
              </w:rPr>
            </w:pPr>
            <w:r w:rsidRPr="002C59C0">
              <w:rPr>
                <w:rFonts w:ascii="Times New Roman" w:hAnsi="Times New Roman" w:cs="Times New Roman"/>
                <w:sz w:val="16"/>
                <w:szCs w:val="16"/>
              </w:rPr>
              <w:t>I-</w:t>
            </w:r>
            <w:proofErr w:type="spellStart"/>
            <w:r w:rsidRPr="002C59C0">
              <w:rPr>
                <w:rFonts w:ascii="Times New Roman" w:hAnsi="Times New Roman" w:cs="Times New Roman"/>
                <w:sz w:val="16"/>
                <w:szCs w:val="16"/>
              </w:rPr>
              <w:t>mRMR</w:t>
            </w:r>
            <w:proofErr w:type="spellEnd"/>
            <w:r w:rsidR="004E7A27" w:rsidRPr="002C59C0">
              <w:rPr>
                <w:rFonts w:ascii="Times New Roman" w:hAnsi="Times New Roman" w:cs="Times New Roman"/>
                <w:sz w:val="16"/>
                <w:szCs w:val="16"/>
              </w:rPr>
              <w:t xml:space="preserve"> </w:t>
            </w:r>
          </w:p>
        </w:tc>
        <w:tc>
          <w:tcPr>
            <w:tcW w:w="1134" w:type="dxa"/>
            <w:tcBorders>
              <w:bottom w:val="double" w:sz="4" w:space="0" w:color="auto"/>
            </w:tcBorders>
          </w:tcPr>
          <w:p w:rsidR="00CD4EE8" w:rsidRPr="002C59C0" w:rsidRDefault="00CD4EE8" w:rsidP="00CD4EE8">
            <w:pPr>
              <w:jc w:val="center"/>
              <w:rPr>
                <w:rFonts w:ascii="Times New Roman" w:hAnsi="Times New Roman" w:cs="Times New Roman"/>
                <w:sz w:val="16"/>
                <w:szCs w:val="16"/>
              </w:rPr>
            </w:pPr>
            <w:r w:rsidRPr="002C59C0">
              <w:rPr>
                <w:rFonts w:ascii="Times New Roman" w:hAnsi="Times New Roman" w:cs="Times New Roman"/>
                <w:sz w:val="16"/>
                <w:szCs w:val="16"/>
              </w:rPr>
              <w:t>Local speedup ratio</w:t>
            </w:r>
          </w:p>
        </w:tc>
      </w:tr>
      <w:tr w:rsidR="002C59C0" w:rsidRPr="002C59C0" w:rsidTr="00CD4EE8">
        <w:tc>
          <w:tcPr>
            <w:tcW w:w="1959" w:type="dxa"/>
            <w:tcBorders>
              <w:top w:val="double" w:sz="4" w:space="0" w:color="auto"/>
            </w:tcBorders>
          </w:tcPr>
          <w:p w:rsidR="00CD4EE8" w:rsidRPr="002C59C0" w:rsidRDefault="00CD4EE8" w:rsidP="00CD4EE8">
            <w:pPr>
              <w:jc w:val="center"/>
              <w:rPr>
                <w:rFonts w:ascii="Times New Roman" w:hAnsi="Times New Roman" w:cs="Times New Roman"/>
                <w:sz w:val="16"/>
                <w:szCs w:val="16"/>
              </w:rPr>
            </w:pPr>
            <w:proofErr w:type="spellStart"/>
            <w:r w:rsidRPr="002C59C0">
              <w:rPr>
                <w:rFonts w:ascii="Times New Roman" w:hAnsi="Times New Roman" w:cs="Times New Roman"/>
                <w:sz w:val="16"/>
                <w:szCs w:val="16"/>
              </w:rPr>
              <w:t>madelon</w:t>
            </w:r>
            <w:proofErr w:type="spellEnd"/>
          </w:p>
        </w:tc>
        <w:tc>
          <w:tcPr>
            <w:tcW w:w="1603" w:type="dxa"/>
            <w:tcBorders>
              <w:top w:val="double" w:sz="4" w:space="0" w:color="auto"/>
            </w:tcBorders>
          </w:tcPr>
          <w:p w:rsidR="00CD4EE8" w:rsidRPr="002C59C0" w:rsidRDefault="00347E74" w:rsidP="00CD4EE8">
            <w:pPr>
              <w:jc w:val="center"/>
              <w:rPr>
                <w:rFonts w:ascii="Times New Roman" w:hAnsi="Times New Roman" w:cs="Times New Roman"/>
                <w:sz w:val="16"/>
                <w:szCs w:val="16"/>
              </w:rPr>
            </w:pPr>
            <w:r>
              <w:rPr>
                <w:rFonts w:ascii="Times New Roman" w:hAnsi="Times New Roman" w:cs="Times New Roman" w:hint="eastAsia"/>
                <w:sz w:val="16"/>
                <w:szCs w:val="16"/>
              </w:rPr>
              <w:t>57.92</w:t>
            </w:r>
            <w:r w:rsidR="00396234" w:rsidRPr="002C59C0">
              <w:rPr>
                <w:rFonts w:ascii="Times New Roman" w:hAnsi="Times New Roman" w:cs="Times New Roman"/>
                <w:sz w:val="16"/>
                <w:szCs w:val="16"/>
              </w:rPr>
              <w:t>s</w:t>
            </w:r>
          </w:p>
        </w:tc>
        <w:tc>
          <w:tcPr>
            <w:tcW w:w="1541" w:type="dxa"/>
            <w:tcBorders>
              <w:top w:val="double" w:sz="4" w:space="0" w:color="auto"/>
            </w:tcBorders>
          </w:tcPr>
          <w:p w:rsidR="00CD4EE8" w:rsidRPr="002C59C0" w:rsidRDefault="00347E74" w:rsidP="00CD4EE8">
            <w:pPr>
              <w:jc w:val="center"/>
              <w:rPr>
                <w:rFonts w:ascii="Times New Roman" w:hAnsi="Times New Roman" w:cs="Times New Roman"/>
                <w:sz w:val="16"/>
                <w:szCs w:val="16"/>
              </w:rPr>
            </w:pPr>
            <w:r>
              <w:rPr>
                <w:rFonts w:ascii="Times New Roman" w:hAnsi="Times New Roman" w:cs="Times New Roman"/>
                <w:sz w:val="16"/>
                <w:szCs w:val="16"/>
              </w:rPr>
              <w:t>4.23</w:t>
            </w:r>
            <w:r w:rsidR="00CD4EE8" w:rsidRPr="002C59C0">
              <w:rPr>
                <w:rFonts w:ascii="Times New Roman" w:hAnsi="Times New Roman" w:cs="Times New Roman"/>
                <w:sz w:val="16"/>
                <w:szCs w:val="16"/>
              </w:rPr>
              <w:t>s</w:t>
            </w:r>
          </w:p>
        </w:tc>
        <w:tc>
          <w:tcPr>
            <w:tcW w:w="1134" w:type="dxa"/>
            <w:tcBorders>
              <w:top w:val="double" w:sz="4" w:space="0" w:color="auto"/>
            </w:tcBorders>
          </w:tcPr>
          <w:p w:rsidR="00CD4EE8" w:rsidRPr="002C59C0" w:rsidRDefault="00347E74" w:rsidP="00CD4EE8">
            <w:pPr>
              <w:jc w:val="center"/>
              <w:rPr>
                <w:rFonts w:ascii="Times New Roman" w:hAnsi="Times New Roman" w:cs="Times New Roman"/>
                <w:sz w:val="16"/>
                <w:szCs w:val="16"/>
              </w:rPr>
            </w:pPr>
            <w:r>
              <w:rPr>
                <w:rFonts w:ascii="Times New Roman" w:hAnsi="Times New Roman" w:cs="Times New Roman" w:hint="eastAsia"/>
                <w:sz w:val="16"/>
                <w:szCs w:val="16"/>
              </w:rPr>
              <w:t>13.69</w:t>
            </w:r>
          </w:p>
        </w:tc>
      </w:tr>
      <w:tr w:rsidR="002C59C0" w:rsidRPr="002C59C0" w:rsidTr="00CD4EE8">
        <w:tc>
          <w:tcPr>
            <w:tcW w:w="1959" w:type="dxa"/>
          </w:tcPr>
          <w:p w:rsidR="00CD4EE8" w:rsidRPr="002C59C0" w:rsidRDefault="00CD4EE8" w:rsidP="00CD4EE8">
            <w:pPr>
              <w:jc w:val="center"/>
              <w:rPr>
                <w:rFonts w:ascii="Times New Roman" w:hAnsi="Times New Roman" w:cs="Times New Roman"/>
                <w:sz w:val="16"/>
                <w:szCs w:val="16"/>
              </w:rPr>
            </w:pPr>
            <w:r w:rsidRPr="002C59C0">
              <w:rPr>
                <w:rFonts w:ascii="Times New Roman" w:hAnsi="Times New Roman" w:cs="Times New Roman"/>
                <w:sz w:val="16"/>
                <w:szCs w:val="16"/>
              </w:rPr>
              <w:t>colon</w:t>
            </w:r>
          </w:p>
        </w:tc>
        <w:tc>
          <w:tcPr>
            <w:tcW w:w="1603" w:type="dxa"/>
          </w:tcPr>
          <w:p w:rsidR="00CD4EE8" w:rsidRPr="002C59C0" w:rsidRDefault="004834B6" w:rsidP="00CD4EE8">
            <w:pPr>
              <w:jc w:val="center"/>
              <w:rPr>
                <w:rFonts w:ascii="Times New Roman" w:hAnsi="Times New Roman" w:cs="Times New Roman"/>
                <w:sz w:val="16"/>
                <w:szCs w:val="16"/>
              </w:rPr>
            </w:pPr>
            <w:r>
              <w:rPr>
                <w:rFonts w:ascii="Times New Roman" w:hAnsi="Times New Roman" w:cs="Times New Roman"/>
                <w:sz w:val="16"/>
                <w:szCs w:val="16"/>
              </w:rPr>
              <w:t>19.08</w:t>
            </w:r>
            <w:r w:rsidR="00396234" w:rsidRPr="002C59C0">
              <w:rPr>
                <w:rFonts w:ascii="Times New Roman" w:hAnsi="Times New Roman" w:cs="Times New Roman"/>
                <w:sz w:val="16"/>
                <w:szCs w:val="16"/>
              </w:rPr>
              <w:t>s</w:t>
            </w:r>
          </w:p>
        </w:tc>
        <w:tc>
          <w:tcPr>
            <w:tcW w:w="1541" w:type="dxa"/>
          </w:tcPr>
          <w:p w:rsidR="00CD4EE8" w:rsidRPr="002C59C0" w:rsidRDefault="00347E74" w:rsidP="004834B6">
            <w:pPr>
              <w:jc w:val="center"/>
              <w:rPr>
                <w:rFonts w:ascii="Times New Roman" w:hAnsi="Times New Roman" w:cs="Times New Roman"/>
                <w:sz w:val="16"/>
                <w:szCs w:val="16"/>
              </w:rPr>
            </w:pPr>
            <w:r>
              <w:rPr>
                <w:rFonts w:ascii="Times New Roman" w:hAnsi="Times New Roman" w:cs="Times New Roman"/>
                <w:sz w:val="16"/>
                <w:szCs w:val="16"/>
              </w:rPr>
              <w:t>0.</w:t>
            </w:r>
            <w:r w:rsidR="004834B6">
              <w:rPr>
                <w:rFonts w:ascii="Times New Roman" w:hAnsi="Times New Roman" w:cs="Times New Roman"/>
                <w:sz w:val="16"/>
                <w:szCs w:val="16"/>
              </w:rPr>
              <w:t>56</w:t>
            </w:r>
          </w:p>
        </w:tc>
        <w:tc>
          <w:tcPr>
            <w:tcW w:w="1134" w:type="dxa"/>
          </w:tcPr>
          <w:p w:rsidR="00CD4EE8" w:rsidRPr="002C59C0" w:rsidRDefault="004834B6" w:rsidP="00CD4EE8">
            <w:pPr>
              <w:jc w:val="center"/>
              <w:rPr>
                <w:rFonts w:ascii="Times New Roman" w:hAnsi="Times New Roman" w:cs="Times New Roman"/>
                <w:sz w:val="16"/>
                <w:szCs w:val="16"/>
              </w:rPr>
            </w:pPr>
            <w:r>
              <w:rPr>
                <w:rFonts w:ascii="Times New Roman" w:hAnsi="Times New Roman" w:cs="Times New Roman"/>
                <w:sz w:val="16"/>
                <w:szCs w:val="16"/>
              </w:rPr>
              <w:t>34.07</w:t>
            </w:r>
          </w:p>
        </w:tc>
      </w:tr>
      <w:tr w:rsidR="002C59C0" w:rsidRPr="002C59C0" w:rsidTr="00CD4EE8">
        <w:tc>
          <w:tcPr>
            <w:tcW w:w="1959" w:type="dxa"/>
          </w:tcPr>
          <w:p w:rsidR="00CD4EE8" w:rsidRPr="002C59C0" w:rsidRDefault="00CD4EE8" w:rsidP="00CD4EE8">
            <w:pPr>
              <w:jc w:val="center"/>
              <w:rPr>
                <w:rFonts w:ascii="Times New Roman" w:hAnsi="Times New Roman" w:cs="Times New Roman"/>
                <w:sz w:val="16"/>
                <w:szCs w:val="16"/>
              </w:rPr>
            </w:pPr>
            <w:r w:rsidRPr="002C59C0">
              <w:rPr>
                <w:rFonts w:ascii="Times New Roman" w:hAnsi="Times New Roman" w:cs="Times New Roman"/>
                <w:sz w:val="16"/>
                <w:szCs w:val="16"/>
              </w:rPr>
              <w:t>breast</w:t>
            </w:r>
          </w:p>
        </w:tc>
        <w:tc>
          <w:tcPr>
            <w:tcW w:w="1603" w:type="dxa"/>
          </w:tcPr>
          <w:p w:rsidR="00CD4EE8" w:rsidRPr="002C59C0" w:rsidRDefault="00347E74" w:rsidP="00CD4EE8">
            <w:pPr>
              <w:jc w:val="center"/>
              <w:rPr>
                <w:rFonts w:ascii="Times New Roman" w:hAnsi="Times New Roman" w:cs="Times New Roman"/>
                <w:sz w:val="16"/>
                <w:szCs w:val="16"/>
              </w:rPr>
            </w:pPr>
            <w:r>
              <w:rPr>
                <w:rFonts w:ascii="Times New Roman" w:hAnsi="Times New Roman" w:cs="Times New Roman" w:hint="eastAsia"/>
                <w:sz w:val="16"/>
                <w:szCs w:val="16"/>
              </w:rPr>
              <w:t>48.53</w:t>
            </w:r>
            <w:r w:rsidR="00396234" w:rsidRPr="002C59C0">
              <w:rPr>
                <w:rFonts w:ascii="Times New Roman" w:hAnsi="Times New Roman" w:cs="Times New Roman"/>
                <w:sz w:val="16"/>
                <w:szCs w:val="16"/>
              </w:rPr>
              <w:t>s</w:t>
            </w:r>
          </w:p>
        </w:tc>
        <w:tc>
          <w:tcPr>
            <w:tcW w:w="1541" w:type="dxa"/>
          </w:tcPr>
          <w:p w:rsidR="00CD4EE8" w:rsidRPr="002C59C0" w:rsidRDefault="00347E74" w:rsidP="00CD4EE8">
            <w:pPr>
              <w:jc w:val="center"/>
              <w:rPr>
                <w:rFonts w:ascii="Times New Roman" w:hAnsi="Times New Roman" w:cs="Times New Roman"/>
                <w:sz w:val="16"/>
                <w:szCs w:val="16"/>
              </w:rPr>
            </w:pPr>
            <w:r>
              <w:rPr>
                <w:rFonts w:ascii="Times New Roman" w:hAnsi="Times New Roman" w:cs="Times New Roman"/>
                <w:sz w:val="16"/>
                <w:szCs w:val="16"/>
              </w:rPr>
              <w:t>3.02</w:t>
            </w:r>
            <w:r w:rsidR="00CD4EE8" w:rsidRPr="002C59C0">
              <w:rPr>
                <w:rFonts w:ascii="Times New Roman" w:hAnsi="Times New Roman" w:cs="Times New Roman"/>
                <w:sz w:val="16"/>
                <w:szCs w:val="16"/>
              </w:rPr>
              <w:t>s</w:t>
            </w:r>
          </w:p>
        </w:tc>
        <w:tc>
          <w:tcPr>
            <w:tcW w:w="1134" w:type="dxa"/>
          </w:tcPr>
          <w:p w:rsidR="00CD4EE8" w:rsidRPr="002C59C0" w:rsidRDefault="00347E74" w:rsidP="00CD4EE8">
            <w:pPr>
              <w:jc w:val="center"/>
              <w:rPr>
                <w:rFonts w:ascii="Times New Roman" w:hAnsi="Times New Roman" w:cs="Times New Roman"/>
                <w:sz w:val="16"/>
                <w:szCs w:val="16"/>
              </w:rPr>
            </w:pPr>
            <w:r>
              <w:rPr>
                <w:rFonts w:ascii="Times New Roman" w:hAnsi="Times New Roman" w:cs="Times New Roman" w:hint="eastAsia"/>
                <w:sz w:val="16"/>
                <w:szCs w:val="16"/>
              </w:rPr>
              <w:t>16.06</w:t>
            </w:r>
          </w:p>
        </w:tc>
      </w:tr>
      <w:tr w:rsidR="002C59C0" w:rsidRPr="002C59C0" w:rsidTr="00CD4EE8">
        <w:tc>
          <w:tcPr>
            <w:tcW w:w="1959" w:type="dxa"/>
          </w:tcPr>
          <w:p w:rsidR="00CD4EE8" w:rsidRPr="002C59C0" w:rsidRDefault="00CD4EE8" w:rsidP="00CD4EE8">
            <w:pPr>
              <w:jc w:val="center"/>
              <w:rPr>
                <w:rFonts w:ascii="Times New Roman" w:hAnsi="Times New Roman" w:cs="Times New Roman"/>
                <w:sz w:val="16"/>
                <w:szCs w:val="16"/>
              </w:rPr>
            </w:pPr>
            <w:proofErr w:type="spellStart"/>
            <w:r w:rsidRPr="002C59C0">
              <w:rPr>
                <w:rFonts w:ascii="Times New Roman" w:hAnsi="Times New Roman" w:cs="Times New Roman"/>
                <w:sz w:val="16"/>
                <w:szCs w:val="16"/>
              </w:rPr>
              <w:t>arcene</w:t>
            </w:r>
            <w:proofErr w:type="spellEnd"/>
          </w:p>
        </w:tc>
        <w:tc>
          <w:tcPr>
            <w:tcW w:w="1603" w:type="dxa"/>
          </w:tcPr>
          <w:p w:rsidR="00CD4EE8" w:rsidRPr="002C59C0" w:rsidRDefault="00347E74" w:rsidP="00CD4EE8">
            <w:pPr>
              <w:jc w:val="center"/>
              <w:rPr>
                <w:rFonts w:ascii="Times New Roman" w:hAnsi="Times New Roman" w:cs="Times New Roman"/>
                <w:sz w:val="16"/>
                <w:szCs w:val="16"/>
              </w:rPr>
            </w:pPr>
            <w:r>
              <w:rPr>
                <w:rFonts w:ascii="Times New Roman" w:hAnsi="Times New Roman" w:cs="Times New Roman" w:hint="eastAsia"/>
                <w:sz w:val="16"/>
                <w:szCs w:val="16"/>
              </w:rPr>
              <w:t>58.7</w:t>
            </w:r>
            <w:r w:rsidR="00396234" w:rsidRPr="002C59C0">
              <w:rPr>
                <w:rFonts w:ascii="Times New Roman" w:hAnsi="Times New Roman" w:cs="Times New Roman"/>
                <w:sz w:val="16"/>
                <w:szCs w:val="16"/>
              </w:rPr>
              <w:t>s</w:t>
            </w:r>
          </w:p>
        </w:tc>
        <w:tc>
          <w:tcPr>
            <w:tcW w:w="1541" w:type="dxa"/>
          </w:tcPr>
          <w:p w:rsidR="00CD4EE8" w:rsidRPr="002C59C0" w:rsidRDefault="00347E74" w:rsidP="00CD4EE8">
            <w:pPr>
              <w:jc w:val="center"/>
              <w:rPr>
                <w:rFonts w:ascii="Times New Roman" w:hAnsi="Times New Roman" w:cs="Times New Roman"/>
                <w:sz w:val="16"/>
                <w:szCs w:val="16"/>
              </w:rPr>
            </w:pPr>
            <w:r>
              <w:rPr>
                <w:rFonts w:ascii="Times New Roman" w:hAnsi="Times New Roman" w:cs="Times New Roman"/>
                <w:sz w:val="16"/>
                <w:szCs w:val="16"/>
              </w:rPr>
              <w:t>3.05</w:t>
            </w:r>
            <w:r w:rsidR="00CD4EE8" w:rsidRPr="002C59C0">
              <w:rPr>
                <w:rFonts w:ascii="Times New Roman" w:hAnsi="Times New Roman" w:cs="Times New Roman"/>
                <w:sz w:val="16"/>
                <w:szCs w:val="16"/>
              </w:rPr>
              <w:t>s</w:t>
            </w:r>
          </w:p>
        </w:tc>
        <w:tc>
          <w:tcPr>
            <w:tcW w:w="1134" w:type="dxa"/>
          </w:tcPr>
          <w:p w:rsidR="00CD4EE8" w:rsidRPr="002C59C0" w:rsidRDefault="00347E74" w:rsidP="00CD4EE8">
            <w:pPr>
              <w:jc w:val="center"/>
              <w:rPr>
                <w:rFonts w:ascii="Times New Roman" w:hAnsi="Times New Roman" w:cs="Times New Roman"/>
                <w:sz w:val="16"/>
                <w:szCs w:val="16"/>
              </w:rPr>
            </w:pPr>
            <w:r>
              <w:rPr>
                <w:rFonts w:ascii="Times New Roman" w:hAnsi="Times New Roman" w:cs="Times New Roman" w:hint="eastAsia"/>
                <w:sz w:val="16"/>
                <w:szCs w:val="16"/>
              </w:rPr>
              <w:t>19.24</w:t>
            </w:r>
          </w:p>
        </w:tc>
      </w:tr>
      <w:tr w:rsidR="002C59C0" w:rsidRPr="002C59C0" w:rsidTr="00CD4EE8">
        <w:tc>
          <w:tcPr>
            <w:tcW w:w="1959" w:type="dxa"/>
          </w:tcPr>
          <w:p w:rsidR="00CD4EE8" w:rsidRPr="002C59C0" w:rsidRDefault="00CD4EE8" w:rsidP="00CD4EE8">
            <w:pPr>
              <w:jc w:val="center"/>
              <w:rPr>
                <w:rFonts w:ascii="Times New Roman" w:hAnsi="Times New Roman" w:cs="Times New Roman"/>
                <w:sz w:val="16"/>
                <w:szCs w:val="16"/>
              </w:rPr>
            </w:pPr>
            <w:r w:rsidRPr="002C59C0">
              <w:rPr>
                <w:rFonts w:ascii="Times New Roman" w:hAnsi="Times New Roman" w:cs="Times New Roman"/>
                <w:sz w:val="16"/>
                <w:szCs w:val="16"/>
              </w:rPr>
              <w:t>Gene9</w:t>
            </w:r>
          </w:p>
        </w:tc>
        <w:tc>
          <w:tcPr>
            <w:tcW w:w="1603" w:type="dxa"/>
          </w:tcPr>
          <w:p w:rsidR="00CD4EE8" w:rsidRPr="002C59C0" w:rsidRDefault="00347E74" w:rsidP="00A20FEE">
            <w:pPr>
              <w:jc w:val="center"/>
              <w:rPr>
                <w:rFonts w:ascii="Times New Roman" w:hAnsi="Times New Roman" w:cs="Times New Roman"/>
                <w:sz w:val="16"/>
                <w:szCs w:val="16"/>
              </w:rPr>
            </w:pPr>
            <w:r>
              <w:rPr>
                <w:rFonts w:ascii="Times New Roman" w:hAnsi="Times New Roman" w:cs="Times New Roman" w:hint="eastAsia"/>
                <w:sz w:val="16"/>
                <w:szCs w:val="16"/>
              </w:rPr>
              <w:t>107.9</w:t>
            </w:r>
            <w:r w:rsidR="00396234" w:rsidRPr="002C59C0">
              <w:rPr>
                <w:rFonts w:ascii="Times New Roman" w:hAnsi="Times New Roman" w:cs="Times New Roman"/>
                <w:sz w:val="16"/>
                <w:szCs w:val="16"/>
              </w:rPr>
              <w:t>s</w:t>
            </w:r>
          </w:p>
        </w:tc>
        <w:tc>
          <w:tcPr>
            <w:tcW w:w="1541" w:type="dxa"/>
          </w:tcPr>
          <w:p w:rsidR="00CD4EE8" w:rsidRPr="002C59C0" w:rsidRDefault="00347E74" w:rsidP="00CD4EE8">
            <w:pPr>
              <w:jc w:val="center"/>
              <w:rPr>
                <w:rFonts w:ascii="Times New Roman" w:hAnsi="Times New Roman" w:cs="Times New Roman"/>
                <w:sz w:val="16"/>
                <w:szCs w:val="16"/>
              </w:rPr>
            </w:pPr>
            <w:r>
              <w:rPr>
                <w:rFonts w:ascii="Times New Roman" w:hAnsi="Times New Roman" w:cs="Times New Roman"/>
                <w:sz w:val="16"/>
                <w:szCs w:val="16"/>
              </w:rPr>
              <w:t>4.25</w:t>
            </w:r>
            <w:r w:rsidR="00CD4EE8" w:rsidRPr="002C59C0">
              <w:rPr>
                <w:rFonts w:ascii="Times New Roman" w:hAnsi="Times New Roman" w:cs="Times New Roman"/>
                <w:sz w:val="16"/>
                <w:szCs w:val="16"/>
              </w:rPr>
              <w:t>s</w:t>
            </w:r>
          </w:p>
        </w:tc>
        <w:tc>
          <w:tcPr>
            <w:tcW w:w="1134" w:type="dxa"/>
          </w:tcPr>
          <w:p w:rsidR="00CD4EE8" w:rsidRPr="002C59C0" w:rsidRDefault="00347E74" w:rsidP="00CD4EE8">
            <w:pPr>
              <w:jc w:val="center"/>
              <w:rPr>
                <w:rFonts w:ascii="Times New Roman" w:hAnsi="Times New Roman" w:cs="Times New Roman"/>
                <w:sz w:val="16"/>
                <w:szCs w:val="16"/>
              </w:rPr>
            </w:pPr>
            <w:r>
              <w:rPr>
                <w:rFonts w:ascii="Times New Roman" w:hAnsi="Times New Roman" w:cs="Times New Roman" w:hint="eastAsia"/>
                <w:sz w:val="16"/>
                <w:szCs w:val="16"/>
              </w:rPr>
              <w:t>25.38</w:t>
            </w:r>
          </w:p>
        </w:tc>
      </w:tr>
      <w:tr w:rsidR="002C59C0" w:rsidRPr="002C59C0" w:rsidTr="00CD4EE8">
        <w:tc>
          <w:tcPr>
            <w:tcW w:w="1959" w:type="dxa"/>
          </w:tcPr>
          <w:p w:rsidR="00CD4EE8" w:rsidRPr="002C59C0" w:rsidRDefault="00CD4EE8" w:rsidP="00CD4EE8">
            <w:pPr>
              <w:jc w:val="center"/>
              <w:rPr>
                <w:rFonts w:ascii="Times New Roman" w:hAnsi="Times New Roman" w:cs="Times New Roman"/>
                <w:sz w:val="16"/>
                <w:szCs w:val="16"/>
              </w:rPr>
            </w:pPr>
            <w:r w:rsidRPr="002C59C0">
              <w:rPr>
                <w:rFonts w:ascii="Times New Roman" w:hAnsi="Times New Roman" w:cs="Times New Roman"/>
                <w:sz w:val="16"/>
                <w:szCs w:val="16"/>
              </w:rPr>
              <w:t>TCGA_PANCAN</w:t>
            </w:r>
          </w:p>
        </w:tc>
        <w:tc>
          <w:tcPr>
            <w:tcW w:w="1603" w:type="dxa"/>
          </w:tcPr>
          <w:p w:rsidR="00CD4EE8" w:rsidRPr="002C59C0" w:rsidRDefault="00347E74" w:rsidP="00CD4EE8">
            <w:pPr>
              <w:jc w:val="center"/>
              <w:rPr>
                <w:rFonts w:ascii="Times New Roman" w:hAnsi="Times New Roman" w:cs="Times New Roman"/>
                <w:sz w:val="16"/>
                <w:szCs w:val="16"/>
              </w:rPr>
            </w:pPr>
            <w:r>
              <w:rPr>
                <w:rFonts w:ascii="Times New Roman" w:hAnsi="Times New Roman" w:cs="Times New Roman" w:hint="eastAsia"/>
                <w:sz w:val="16"/>
                <w:szCs w:val="16"/>
              </w:rPr>
              <w:t>355.8</w:t>
            </w:r>
            <w:r w:rsidR="00396234" w:rsidRPr="002C59C0">
              <w:rPr>
                <w:rFonts w:ascii="Times New Roman" w:hAnsi="Times New Roman" w:cs="Times New Roman"/>
                <w:sz w:val="16"/>
                <w:szCs w:val="16"/>
              </w:rPr>
              <w:t>s</w:t>
            </w:r>
          </w:p>
        </w:tc>
        <w:tc>
          <w:tcPr>
            <w:tcW w:w="1541" w:type="dxa"/>
          </w:tcPr>
          <w:p w:rsidR="00CD4EE8" w:rsidRPr="002C59C0" w:rsidRDefault="00347E74" w:rsidP="00CD4EE8">
            <w:pPr>
              <w:jc w:val="center"/>
              <w:rPr>
                <w:rFonts w:ascii="Times New Roman" w:hAnsi="Times New Roman" w:cs="Times New Roman"/>
                <w:sz w:val="16"/>
                <w:szCs w:val="16"/>
              </w:rPr>
            </w:pPr>
            <w:r>
              <w:rPr>
                <w:rFonts w:ascii="Times New Roman" w:hAnsi="Times New Roman" w:cs="Times New Roman"/>
                <w:sz w:val="16"/>
                <w:szCs w:val="16"/>
              </w:rPr>
              <w:t>16.74</w:t>
            </w:r>
            <w:r w:rsidR="00CD4EE8" w:rsidRPr="002C59C0">
              <w:rPr>
                <w:rFonts w:ascii="Times New Roman" w:hAnsi="Times New Roman" w:cs="Times New Roman"/>
                <w:sz w:val="16"/>
                <w:szCs w:val="16"/>
              </w:rPr>
              <w:t>s</w:t>
            </w:r>
          </w:p>
        </w:tc>
        <w:tc>
          <w:tcPr>
            <w:tcW w:w="1134" w:type="dxa"/>
          </w:tcPr>
          <w:p w:rsidR="00CD4EE8" w:rsidRPr="002C59C0" w:rsidRDefault="00347E74" w:rsidP="00CD4EE8">
            <w:pPr>
              <w:jc w:val="center"/>
              <w:rPr>
                <w:rFonts w:ascii="Times New Roman" w:hAnsi="Times New Roman" w:cs="Times New Roman"/>
                <w:sz w:val="16"/>
                <w:szCs w:val="16"/>
              </w:rPr>
            </w:pPr>
            <w:r>
              <w:rPr>
                <w:rFonts w:ascii="Times New Roman" w:hAnsi="Times New Roman" w:cs="Times New Roman" w:hint="eastAsia"/>
                <w:sz w:val="16"/>
                <w:szCs w:val="16"/>
              </w:rPr>
              <w:t>21.25</w:t>
            </w:r>
          </w:p>
        </w:tc>
      </w:tr>
      <w:tr w:rsidR="002C59C0" w:rsidRPr="002C59C0" w:rsidTr="00CD4EE8">
        <w:tc>
          <w:tcPr>
            <w:tcW w:w="1959" w:type="dxa"/>
          </w:tcPr>
          <w:p w:rsidR="00CD4EE8" w:rsidRPr="002C59C0" w:rsidRDefault="00CD4EE8" w:rsidP="00CD4EE8">
            <w:pPr>
              <w:jc w:val="center"/>
              <w:rPr>
                <w:rFonts w:ascii="Times New Roman" w:hAnsi="Times New Roman" w:cs="Times New Roman"/>
                <w:sz w:val="16"/>
                <w:szCs w:val="16"/>
              </w:rPr>
            </w:pPr>
            <w:r w:rsidRPr="002C59C0">
              <w:rPr>
                <w:rFonts w:ascii="Times New Roman" w:hAnsi="Times New Roman" w:cs="Times New Roman"/>
                <w:sz w:val="16"/>
                <w:szCs w:val="16"/>
              </w:rPr>
              <w:t>Ad</w:t>
            </w:r>
          </w:p>
        </w:tc>
        <w:tc>
          <w:tcPr>
            <w:tcW w:w="1603" w:type="dxa"/>
          </w:tcPr>
          <w:p w:rsidR="00CD4EE8" w:rsidRPr="002C59C0" w:rsidRDefault="003E3F43" w:rsidP="00CD4EE8">
            <w:pPr>
              <w:jc w:val="center"/>
              <w:rPr>
                <w:rFonts w:ascii="Times New Roman" w:hAnsi="Times New Roman" w:cs="Times New Roman"/>
                <w:sz w:val="16"/>
                <w:szCs w:val="16"/>
              </w:rPr>
            </w:pPr>
            <w:r>
              <w:rPr>
                <w:rFonts w:ascii="Times New Roman" w:hAnsi="Times New Roman" w:cs="Times New Roman"/>
                <w:sz w:val="16"/>
                <w:szCs w:val="16"/>
              </w:rPr>
              <w:t>61.36</w:t>
            </w:r>
            <w:r w:rsidR="00396234" w:rsidRPr="002C59C0">
              <w:rPr>
                <w:rFonts w:ascii="Times New Roman" w:hAnsi="Times New Roman" w:cs="Times New Roman"/>
                <w:sz w:val="16"/>
                <w:szCs w:val="16"/>
              </w:rPr>
              <w:t>s</w:t>
            </w:r>
          </w:p>
        </w:tc>
        <w:tc>
          <w:tcPr>
            <w:tcW w:w="1541" w:type="dxa"/>
          </w:tcPr>
          <w:p w:rsidR="00CD4EE8" w:rsidRPr="002C59C0" w:rsidRDefault="00347E74" w:rsidP="003E3F43">
            <w:pPr>
              <w:jc w:val="center"/>
              <w:rPr>
                <w:rFonts w:ascii="Times New Roman" w:hAnsi="Times New Roman" w:cs="Times New Roman"/>
                <w:sz w:val="16"/>
                <w:szCs w:val="16"/>
              </w:rPr>
            </w:pPr>
            <w:r>
              <w:rPr>
                <w:rFonts w:ascii="Times New Roman" w:hAnsi="Times New Roman" w:cs="Times New Roman"/>
                <w:sz w:val="16"/>
                <w:szCs w:val="16"/>
              </w:rPr>
              <w:t>6.</w:t>
            </w:r>
            <w:r w:rsidR="003E3F43">
              <w:rPr>
                <w:rFonts w:ascii="Times New Roman" w:hAnsi="Times New Roman" w:cs="Times New Roman"/>
                <w:sz w:val="16"/>
                <w:szCs w:val="16"/>
              </w:rPr>
              <w:t>88s</w:t>
            </w:r>
          </w:p>
        </w:tc>
        <w:tc>
          <w:tcPr>
            <w:tcW w:w="1134" w:type="dxa"/>
          </w:tcPr>
          <w:p w:rsidR="00CD4EE8" w:rsidRPr="002C59C0" w:rsidRDefault="003E3F43" w:rsidP="00CD4EE8">
            <w:pPr>
              <w:jc w:val="center"/>
              <w:rPr>
                <w:rFonts w:ascii="Times New Roman" w:hAnsi="Times New Roman" w:cs="Times New Roman"/>
                <w:sz w:val="16"/>
                <w:szCs w:val="16"/>
              </w:rPr>
            </w:pPr>
            <w:r>
              <w:rPr>
                <w:rFonts w:ascii="Times New Roman" w:hAnsi="Times New Roman" w:cs="Times New Roman"/>
                <w:sz w:val="16"/>
                <w:szCs w:val="16"/>
              </w:rPr>
              <w:t>8.92</w:t>
            </w:r>
          </w:p>
        </w:tc>
      </w:tr>
      <w:tr w:rsidR="002C59C0" w:rsidRPr="002C59C0" w:rsidTr="00CD4EE8">
        <w:tc>
          <w:tcPr>
            <w:tcW w:w="1959" w:type="dxa"/>
          </w:tcPr>
          <w:p w:rsidR="00CD4EE8" w:rsidRPr="002C59C0" w:rsidRDefault="00CD4EE8" w:rsidP="00CD4EE8">
            <w:pPr>
              <w:jc w:val="center"/>
              <w:rPr>
                <w:rFonts w:ascii="Times New Roman" w:hAnsi="Times New Roman" w:cs="Times New Roman"/>
                <w:sz w:val="16"/>
                <w:szCs w:val="16"/>
              </w:rPr>
            </w:pPr>
            <w:r w:rsidRPr="002C59C0">
              <w:rPr>
                <w:rFonts w:ascii="Times New Roman" w:hAnsi="Times New Roman" w:cs="Times New Roman"/>
                <w:sz w:val="16"/>
                <w:szCs w:val="16"/>
              </w:rPr>
              <w:t>FPS5</w:t>
            </w:r>
          </w:p>
        </w:tc>
        <w:tc>
          <w:tcPr>
            <w:tcW w:w="1603" w:type="dxa"/>
          </w:tcPr>
          <w:p w:rsidR="00CD4EE8" w:rsidRPr="002C59C0" w:rsidRDefault="00C17CD0" w:rsidP="00F63B85">
            <w:pPr>
              <w:jc w:val="center"/>
              <w:rPr>
                <w:rFonts w:ascii="Times New Roman" w:hAnsi="Times New Roman" w:cs="Times New Roman"/>
                <w:sz w:val="16"/>
                <w:szCs w:val="16"/>
              </w:rPr>
            </w:pPr>
            <w:r>
              <w:rPr>
                <w:rFonts w:ascii="Times New Roman" w:hAnsi="Times New Roman" w:cs="Times New Roman" w:hint="eastAsia"/>
                <w:sz w:val="16"/>
                <w:szCs w:val="16"/>
              </w:rPr>
              <w:t>12392</w:t>
            </w:r>
            <w:r>
              <w:rPr>
                <w:rFonts w:ascii="Times New Roman" w:hAnsi="Times New Roman" w:cs="Times New Roman"/>
                <w:sz w:val="16"/>
                <w:szCs w:val="16"/>
              </w:rPr>
              <w:t>(3hr26m32s)</w:t>
            </w:r>
          </w:p>
        </w:tc>
        <w:tc>
          <w:tcPr>
            <w:tcW w:w="1541" w:type="dxa"/>
          </w:tcPr>
          <w:p w:rsidR="00CD4EE8" w:rsidRPr="002C59C0" w:rsidRDefault="00F15BB6" w:rsidP="00CD4EE8">
            <w:pPr>
              <w:jc w:val="center"/>
              <w:rPr>
                <w:rFonts w:ascii="Times New Roman" w:hAnsi="Times New Roman" w:cs="Times New Roman"/>
                <w:sz w:val="16"/>
                <w:szCs w:val="16"/>
              </w:rPr>
            </w:pPr>
            <w:r>
              <w:rPr>
                <w:rFonts w:ascii="Times New Roman" w:hAnsi="Times New Roman" w:cs="Times New Roman" w:hint="eastAsia"/>
                <w:sz w:val="16"/>
                <w:szCs w:val="16"/>
              </w:rPr>
              <w:t>119s</w:t>
            </w:r>
          </w:p>
        </w:tc>
        <w:tc>
          <w:tcPr>
            <w:tcW w:w="1134" w:type="dxa"/>
          </w:tcPr>
          <w:p w:rsidR="00CD4EE8" w:rsidRPr="002C59C0" w:rsidRDefault="00F15BB6" w:rsidP="00CD4EE8">
            <w:pPr>
              <w:jc w:val="center"/>
              <w:rPr>
                <w:rFonts w:ascii="Times New Roman" w:hAnsi="Times New Roman" w:cs="Times New Roman"/>
                <w:sz w:val="16"/>
                <w:szCs w:val="16"/>
              </w:rPr>
            </w:pPr>
            <w:r>
              <w:rPr>
                <w:rFonts w:ascii="Times New Roman" w:hAnsi="Times New Roman" w:cs="Times New Roman" w:hint="eastAsia"/>
                <w:sz w:val="16"/>
                <w:szCs w:val="16"/>
              </w:rPr>
              <w:t>104</w:t>
            </w:r>
          </w:p>
        </w:tc>
      </w:tr>
      <w:tr w:rsidR="002C59C0" w:rsidRPr="002C59C0" w:rsidTr="00CD4EE8">
        <w:tc>
          <w:tcPr>
            <w:tcW w:w="1959" w:type="dxa"/>
            <w:tcBorders>
              <w:bottom w:val="single" w:sz="4" w:space="0" w:color="auto"/>
            </w:tcBorders>
          </w:tcPr>
          <w:p w:rsidR="00CD4EE8" w:rsidRPr="002C59C0" w:rsidRDefault="00CD4EE8" w:rsidP="00CD4EE8">
            <w:pPr>
              <w:jc w:val="center"/>
              <w:rPr>
                <w:rFonts w:ascii="Times New Roman" w:hAnsi="Times New Roman" w:cs="Times New Roman"/>
                <w:sz w:val="16"/>
                <w:szCs w:val="16"/>
              </w:rPr>
            </w:pPr>
            <w:r w:rsidRPr="002C59C0">
              <w:rPr>
                <w:rFonts w:ascii="Times New Roman" w:hAnsi="Times New Roman" w:cs="Times New Roman"/>
                <w:sz w:val="16"/>
                <w:szCs w:val="16"/>
              </w:rPr>
              <w:t>FPS7</w:t>
            </w:r>
          </w:p>
        </w:tc>
        <w:tc>
          <w:tcPr>
            <w:tcW w:w="1603" w:type="dxa"/>
            <w:tcBorders>
              <w:bottom w:val="single" w:sz="4" w:space="0" w:color="auto"/>
            </w:tcBorders>
          </w:tcPr>
          <w:p w:rsidR="00CD4EE8" w:rsidRPr="002C59C0" w:rsidRDefault="00835584" w:rsidP="00CD4EE8">
            <w:pPr>
              <w:jc w:val="center"/>
              <w:rPr>
                <w:rFonts w:ascii="Times New Roman" w:hAnsi="Times New Roman" w:cs="Times New Roman"/>
                <w:sz w:val="16"/>
                <w:szCs w:val="16"/>
              </w:rPr>
            </w:pPr>
            <w:r>
              <w:rPr>
                <w:rFonts w:ascii="Times New Roman" w:hAnsi="Times New Roman" w:cs="Times New Roman" w:hint="eastAsia"/>
                <w:sz w:val="16"/>
                <w:szCs w:val="16"/>
              </w:rPr>
              <w:t>15690(4hr21m30s)</w:t>
            </w:r>
          </w:p>
        </w:tc>
        <w:tc>
          <w:tcPr>
            <w:tcW w:w="1541" w:type="dxa"/>
            <w:tcBorders>
              <w:bottom w:val="single" w:sz="4" w:space="0" w:color="auto"/>
            </w:tcBorders>
          </w:tcPr>
          <w:p w:rsidR="00CD4EE8" w:rsidRPr="002C59C0" w:rsidRDefault="00835584" w:rsidP="00CD4EE8">
            <w:pPr>
              <w:jc w:val="center"/>
              <w:rPr>
                <w:rFonts w:ascii="Times New Roman" w:hAnsi="Times New Roman" w:cs="Times New Roman"/>
                <w:sz w:val="16"/>
                <w:szCs w:val="16"/>
              </w:rPr>
            </w:pPr>
            <w:r>
              <w:rPr>
                <w:rFonts w:ascii="Times New Roman" w:hAnsi="Times New Roman" w:cs="Times New Roman" w:hint="eastAsia"/>
                <w:sz w:val="16"/>
                <w:szCs w:val="16"/>
              </w:rPr>
              <w:t>398s</w:t>
            </w:r>
          </w:p>
        </w:tc>
        <w:tc>
          <w:tcPr>
            <w:tcW w:w="1134" w:type="dxa"/>
            <w:tcBorders>
              <w:bottom w:val="single" w:sz="4" w:space="0" w:color="auto"/>
            </w:tcBorders>
          </w:tcPr>
          <w:p w:rsidR="00CD4EE8" w:rsidRPr="002C59C0" w:rsidRDefault="00835584" w:rsidP="00CD4EE8">
            <w:pPr>
              <w:jc w:val="center"/>
              <w:rPr>
                <w:rFonts w:ascii="Times New Roman" w:hAnsi="Times New Roman" w:cs="Times New Roman"/>
                <w:sz w:val="16"/>
                <w:szCs w:val="16"/>
              </w:rPr>
            </w:pPr>
            <w:r>
              <w:rPr>
                <w:rFonts w:ascii="Times New Roman" w:hAnsi="Times New Roman" w:cs="Times New Roman" w:hint="eastAsia"/>
                <w:sz w:val="16"/>
                <w:szCs w:val="16"/>
              </w:rPr>
              <w:t>39.4</w:t>
            </w:r>
          </w:p>
        </w:tc>
      </w:tr>
      <w:tr w:rsidR="002C59C0" w:rsidRPr="002C59C0" w:rsidTr="00CD4EE8">
        <w:tc>
          <w:tcPr>
            <w:tcW w:w="1959" w:type="dxa"/>
            <w:tcBorders>
              <w:bottom w:val="double" w:sz="4" w:space="0" w:color="auto"/>
            </w:tcBorders>
          </w:tcPr>
          <w:p w:rsidR="00CD4EE8" w:rsidRPr="002C59C0" w:rsidRDefault="00CD4EE8" w:rsidP="00CD4EE8">
            <w:pPr>
              <w:jc w:val="center"/>
              <w:rPr>
                <w:rFonts w:ascii="Times New Roman" w:hAnsi="Times New Roman" w:cs="Times New Roman"/>
                <w:sz w:val="16"/>
                <w:szCs w:val="16"/>
              </w:rPr>
            </w:pPr>
            <w:proofErr w:type="spellStart"/>
            <w:r w:rsidRPr="002C59C0">
              <w:rPr>
                <w:rFonts w:ascii="Times New Roman" w:hAnsi="Times New Roman" w:cs="Times New Roman"/>
                <w:sz w:val="16"/>
                <w:szCs w:val="16"/>
              </w:rPr>
              <w:t>Gisette</w:t>
            </w:r>
            <w:proofErr w:type="spellEnd"/>
          </w:p>
        </w:tc>
        <w:tc>
          <w:tcPr>
            <w:tcW w:w="1603" w:type="dxa"/>
            <w:tcBorders>
              <w:bottom w:val="double" w:sz="4" w:space="0" w:color="auto"/>
            </w:tcBorders>
          </w:tcPr>
          <w:p w:rsidR="00CD4EE8" w:rsidRPr="002C59C0" w:rsidRDefault="00ED2FF8" w:rsidP="00CD4EE8">
            <w:pPr>
              <w:jc w:val="center"/>
              <w:rPr>
                <w:rFonts w:ascii="Times New Roman" w:hAnsi="Times New Roman" w:cs="Times New Roman"/>
                <w:sz w:val="16"/>
                <w:szCs w:val="16"/>
              </w:rPr>
            </w:pPr>
            <w:r>
              <w:rPr>
                <w:rFonts w:ascii="Times New Roman" w:hAnsi="Times New Roman" w:cs="Times New Roman"/>
                <w:sz w:val="16"/>
                <w:szCs w:val="16"/>
              </w:rPr>
              <w:t>30991</w:t>
            </w:r>
            <w:r>
              <w:rPr>
                <w:rFonts w:ascii="Times New Roman" w:hAnsi="Times New Roman" w:cs="Times New Roman" w:hint="eastAsia"/>
                <w:sz w:val="16"/>
                <w:szCs w:val="16"/>
              </w:rPr>
              <w:t>(8hr</w:t>
            </w:r>
            <w:r>
              <w:rPr>
                <w:rFonts w:ascii="Times New Roman" w:hAnsi="Times New Roman" w:cs="Times New Roman"/>
                <w:sz w:val="16"/>
                <w:szCs w:val="16"/>
              </w:rPr>
              <w:t>36m31s)</w:t>
            </w:r>
          </w:p>
        </w:tc>
        <w:tc>
          <w:tcPr>
            <w:tcW w:w="1541" w:type="dxa"/>
            <w:tcBorders>
              <w:bottom w:val="double" w:sz="4" w:space="0" w:color="auto"/>
            </w:tcBorders>
          </w:tcPr>
          <w:p w:rsidR="00CD4EE8" w:rsidRPr="002C59C0" w:rsidRDefault="00ED2FF8" w:rsidP="00CD4EE8">
            <w:pPr>
              <w:jc w:val="center"/>
              <w:rPr>
                <w:rFonts w:ascii="Times New Roman" w:hAnsi="Times New Roman" w:cs="Times New Roman"/>
                <w:sz w:val="16"/>
                <w:szCs w:val="16"/>
              </w:rPr>
            </w:pPr>
            <w:r>
              <w:rPr>
                <w:rFonts w:ascii="Times New Roman" w:hAnsi="Times New Roman" w:cs="Times New Roman" w:hint="eastAsia"/>
                <w:sz w:val="16"/>
                <w:szCs w:val="16"/>
              </w:rPr>
              <w:t>105.6s</w:t>
            </w:r>
          </w:p>
        </w:tc>
        <w:tc>
          <w:tcPr>
            <w:tcW w:w="1134" w:type="dxa"/>
            <w:tcBorders>
              <w:bottom w:val="double" w:sz="4" w:space="0" w:color="auto"/>
            </w:tcBorders>
          </w:tcPr>
          <w:p w:rsidR="00CD4EE8" w:rsidRPr="002C59C0" w:rsidRDefault="00ED2FF8" w:rsidP="00CD4EE8">
            <w:pPr>
              <w:jc w:val="center"/>
              <w:rPr>
                <w:rFonts w:ascii="Times New Roman" w:hAnsi="Times New Roman" w:cs="Times New Roman"/>
                <w:sz w:val="16"/>
                <w:szCs w:val="16"/>
              </w:rPr>
            </w:pPr>
            <w:r>
              <w:rPr>
                <w:rFonts w:ascii="Times New Roman" w:hAnsi="Times New Roman" w:cs="Times New Roman" w:hint="eastAsia"/>
                <w:sz w:val="16"/>
                <w:szCs w:val="16"/>
              </w:rPr>
              <w:t>293.5</w:t>
            </w:r>
          </w:p>
        </w:tc>
      </w:tr>
      <w:tr w:rsidR="00CD4EE8" w:rsidRPr="002C59C0" w:rsidTr="00CD4EE8">
        <w:tc>
          <w:tcPr>
            <w:tcW w:w="1959" w:type="dxa"/>
            <w:tcBorders>
              <w:top w:val="double" w:sz="4" w:space="0" w:color="auto"/>
            </w:tcBorders>
          </w:tcPr>
          <w:p w:rsidR="00CD4EE8" w:rsidRPr="002C59C0" w:rsidRDefault="00CD4EE8" w:rsidP="00CD4EE8">
            <w:pPr>
              <w:jc w:val="center"/>
              <w:rPr>
                <w:rFonts w:ascii="Times New Roman" w:hAnsi="Times New Roman" w:cs="Times New Roman"/>
                <w:sz w:val="16"/>
                <w:szCs w:val="16"/>
              </w:rPr>
            </w:pPr>
            <w:r w:rsidRPr="002C59C0">
              <w:rPr>
                <w:rFonts w:ascii="Times New Roman" w:hAnsi="Times New Roman" w:cs="Times New Roman"/>
                <w:sz w:val="16"/>
                <w:szCs w:val="16"/>
              </w:rPr>
              <w:t>Average</w:t>
            </w:r>
          </w:p>
        </w:tc>
        <w:tc>
          <w:tcPr>
            <w:tcW w:w="1603" w:type="dxa"/>
            <w:tcBorders>
              <w:top w:val="double" w:sz="4" w:space="0" w:color="auto"/>
            </w:tcBorders>
          </w:tcPr>
          <w:p w:rsidR="00CD4EE8" w:rsidRPr="002C59C0" w:rsidRDefault="00035C63" w:rsidP="00CD4EE8">
            <w:pPr>
              <w:jc w:val="center"/>
              <w:rPr>
                <w:rFonts w:ascii="Times New Roman" w:hAnsi="Times New Roman" w:cs="Times New Roman"/>
                <w:sz w:val="16"/>
                <w:szCs w:val="16"/>
              </w:rPr>
            </w:pPr>
            <w:r>
              <w:rPr>
                <w:rFonts w:ascii="Times New Roman" w:hAnsi="Times New Roman" w:cs="Times New Roman" w:hint="eastAsia"/>
                <w:sz w:val="16"/>
                <w:szCs w:val="16"/>
              </w:rPr>
              <w:t>5978(1hr39m38s)</w:t>
            </w:r>
          </w:p>
        </w:tc>
        <w:tc>
          <w:tcPr>
            <w:tcW w:w="1541" w:type="dxa"/>
            <w:tcBorders>
              <w:top w:val="double" w:sz="4" w:space="0" w:color="auto"/>
            </w:tcBorders>
          </w:tcPr>
          <w:p w:rsidR="00CD4EE8" w:rsidRPr="002C59C0" w:rsidRDefault="00035C63" w:rsidP="00CD4EE8">
            <w:pPr>
              <w:jc w:val="center"/>
              <w:rPr>
                <w:rFonts w:ascii="Times New Roman" w:hAnsi="Times New Roman" w:cs="Times New Roman"/>
                <w:sz w:val="16"/>
                <w:szCs w:val="16"/>
              </w:rPr>
            </w:pPr>
            <w:r>
              <w:rPr>
                <w:rFonts w:ascii="Times New Roman" w:hAnsi="Times New Roman" w:cs="Times New Roman" w:hint="eastAsia"/>
                <w:sz w:val="16"/>
                <w:szCs w:val="16"/>
              </w:rPr>
              <w:t>66s</w:t>
            </w:r>
          </w:p>
        </w:tc>
        <w:tc>
          <w:tcPr>
            <w:tcW w:w="1134" w:type="dxa"/>
            <w:tcBorders>
              <w:top w:val="double" w:sz="4" w:space="0" w:color="auto"/>
            </w:tcBorders>
          </w:tcPr>
          <w:p w:rsidR="00CD4EE8" w:rsidRPr="002C59C0" w:rsidRDefault="00035C63" w:rsidP="00CD4EE8">
            <w:pPr>
              <w:jc w:val="center"/>
              <w:rPr>
                <w:rFonts w:ascii="Times New Roman" w:hAnsi="Times New Roman" w:cs="Times New Roman"/>
                <w:sz w:val="16"/>
                <w:szCs w:val="16"/>
              </w:rPr>
            </w:pPr>
            <w:r>
              <w:rPr>
                <w:rFonts w:ascii="Times New Roman" w:hAnsi="Times New Roman" w:cs="Times New Roman" w:hint="eastAsia"/>
                <w:sz w:val="16"/>
                <w:szCs w:val="16"/>
              </w:rPr>
              <w:t>57.5</w:t>
            </w:r>
          </w:p>
        </w:tc>
      </w:tr>
    </w:tbl>
    <w:p w:rsidR="00695C5B" w:rsidRPr="002C59C0" w:rsidRDefault="00695C5B" w:rsidP="009F12D4">
      <w:pPr>
        <w:rPr>
          <w:rFonts w:ascii="Times New Roman" w:hAnsi="Times New Roman" w:cs="Times New Roman"/>
        </w:rPr>
      </w:pPr>
    </w:p>
    <w:p w:rsidR="005247EE" w:rsidRPr="002C59C0" w:rsidRDefault="009A67E6" w:rsidP="003502A0">
      <w:pPr>
        <w:pStyle w:val="a7"/>
        <w:numPr>
          <w:ilvl w:val="0"/>
          <w:numId w:val="10"/>
        </w:numPr>
        <w:ind w:firstLineChars="0"/>
        <w:rPr>
          <w:rFonts w:ascii="Times New Roman" w:hAnsi="Times New Roman" w:cs="Times New Roman"/>
          <w:sz w:val="28"/>
          <w:szCs w:val="28"/>
        </w:rPr>
      </w:pPr>
      <w:r w:rsidRPr="002C59C0">
        <w:rPr>
          <w:rFonts w:ascii="Times New Roman" w:hAnsi="Times New Roman" w:cs="Times New Roman"/>
          <w:sz w:val="28"/>
          <w:szCs w:val="28"/>
        </w:rPr>
        <w:lastRenderedPageBreak/>
        <w:t xml:space="preserve">The </w:t>
      </w:r>
      <w:r w:rsidR="003502A0" w:rsidRPr="002C59C0">
        <w:rPr>
          <w:rFonts w:ascii="Times New Roman" w:hAnsi="Times New Roman" w:cs="Times New Roman"/>
          <w:sz w:val="28"/>
          <w:szCs w:val="28"/>
        </w:rPr>
        <w:t xml:space="preserve">Comparison of </w:t>
      </w:r>
      <w:r w:rsidR="00B32D67" w:rsidRPr="002C59C0">
        <w:rPr>
          <w:rFonts w:ascii="Times New Roman" w:hAnsi="Times New Roman" w:cs="Times New Roman"/>
          <w:sz w:val="28"/>
          <w:szCs w:val="28"/>
        </w:rPr>
        <w:t xml:space="preserve">the </w:t>
      </w:r>
      <w:r w:rsidR="003502A0" w:rsidRPr="002C59C0">
        <w:rPr>
          <w:rFonts w:ascii="Times New Roman" w:hAnsi="Times New Roman" w:cs="Times New Roman"/>
          <w:sz w:val="28"/>
          <w:szCs w:val="28"/>
        </w:rPr>
        <w:t>classification accuracy</w:t>
      </w:r>
    </w:p>
    <w:p w:rsidR="00B32D67" w:rsidRPr="002C59C0" w:rsidRDefault="00512FD6" w:rsidP="009F54E6">
      <w:pPr>
        <w:ind w:firstLine="360"/>
        <w:jc w:val="both"/>
        <w:rPr>
          <w:rFonts w:ascii="Times New Roman" w:hAnsi="Times New Roman" w:cs="Times New Roman"/>
          <w:sz w:val="20"/>
          <w:szCs w:val="20"/>
        </w:rPr>
      </w:pPr>
      <w:r w:rsidRPr="00512FD6">
        <w:rPr>
          <w:rFonts w:ascii="Times New Roman" w:hAnsi="Times New Roman" w:cs="Times New Roman"/>
          <w:sz w:val="20"/>
          <w:szCs w:val="20"/>
        </w:rPr>
        <w:t>In this part, to illustrate the effectiveness of I-MRMR, we compare the classification performance of I-</w:t>
      </w:r>
      <w:proofErr w:type="spellStart"/>
      <w:r w:rsidRPr="00512FD6">
        <w:rPr>
          <w:rFonts w:ascii="Times New Roman" w:hAnsi="Times New Roman" w:cs="Times New Roman"/>
          <w:sz w:val="20"/>
          <w:szCs w:val="20"/>
        </w:rPr>
        <w:t>mRMR</w:t>
      </w:r>
      <w:proofErr w:type="spellEnd"/>
      <w:r w:rsidRPr="00512FD6">
        <w:rPr>
          <w:rFonts w:ascii="Times New Roman" w:hAnsi="Times New Roman" w:cs="Times New Roman"/>
          <w:sz w:val="20"/>
          <w:szCs w:val="20"/>
        </w:rPr>
        <w:t xml:space="preserve"> and </w:t>
      </w:r>
      <w:proofErr w:type="spellStart"/>
      <w:r w:rsidRPr="00512FD6">
        <w:rPr>
          <w:rFonts w:ascii="Times New Roman" w:hAnsi="Times New Roman" w:cs="Times New Roman"/>
          <w:sz w:val="20"/>
          <w:szCs w:val="20"/>
        </w:rPr>
        <w:t>mRMR</w:t>
      </w:r>
      <w:proofErr w:type="spellEnd"/>
      <w:r w:rsidRPr="00512FD6">
        <w:rPr>
          <w:rFonts w:ascii="Times New Roman" w:hAnsi="Times New Roman" w:cs="Times New Roman"/>
          <w:sz w:val="20"/>
          <w:szCs w:val="20"/>
        </w:rPr>
        <w:t xml:space="preserve">. For fairness, the number of the features selected by </w:t>
      </w:r>
      <w:proofErr w:type="spellStart"/>
      <w:r w:rsidRPr="00512FD6">
        <w:rPr>
          <w:rFonts w:ascii="Times New Roman" w:hAnsi="Times New Roman" w:cs="Times New Roman"/>
          <w:sz w:val="20"/>
          <w:szCs w:val="20"/>
        </w:rPr>
        <w:t>mRMR</w:t>
      </w:r>
      <w:proofErr w:type="spellEnd"/>
      <w:r w:rsidRPr="00512FD6">
        <w:rPr>
          <w:rFonts w:ascii="Times New Roman" w:hAnsi="Times New Roman" w:cs="Times New Roman"/>
          <w:sz w:val="20"/>
          <w:szCs w:val="20"/>
        </w:rPr>
        <w:t xml:space="preserve"> is set as same as the number of selected features by I-</w:t>
      </w:r>
      <w:proofErr w:type="spellStart"/>
      <w:r w:rsidRPr="00512FD6">
        <w:rPr>
          <w:rFonts w:ascii="Times New Roman" w:hAnsi="Times New Roman" w:cs="Times New Roman"/>
          <w:sz w:val="20"/>
          <w:szCs w:val="20"/>
        </w:rPr>
        <w:t>mRMR</w:t>
      </w:r>
      <w:proofErr w:type="spellEnd"/>
      <w:r w:rsidRPr="00512FD6">
        <w:rPr>
          <w:rFonts w:ascii="Times New Roman" w:hAnsi="Times New Roman" w:cs="Times New Roman"/>
          <w:sz w:val="20"/>
          <w:szCs w:val="20"/>
        </w:rPr>
        <w:t xml:space="preserve">. The Classification accuracies of </w:t>
      </w:r>
      <w:proofErr w:type="spellStart"/>
      <w:r w:rsidRPr="00512FD6">
        <w:rPr>
          <w:rFonts w:ascii="Times New Roman" w:hAnsi="Times New Roman" w:cs="Times New Roman"/>
          <w:sz w:val="20"/>
          <w:szCs w:val="20"/>
        </w:rPr>
        <w:t>mRMR</w:t>
      </w:r>
      <w:proofErr w:type="spellEnd"/>
      <w:r w:rsidRPr="00512FD6">
        <w:rPr>
          <w:rFonts w:ascii="Times New Roman" w:hAnsi="Times New Roman" w:cs="Times New Roman"/>
          <w:sz w:val="20"/>
          <w:szCs w:val="20"/>
        </w:rPr>
        <w:t xml:space="preserve"> and I-</w:t>
      </w:r>
      <w:proofErr w:type="spellStart"/>
      <w:r w:rsidRPr="00512FD6">
        <w:rPr>
          <w:rFonts w:ascii="Times New Roman" w:hAnsi="Times New Roman" w:cs="Times New Roman"/>
          <w:sz w:val="20"/>
          <w:szCs w:val="20"/>
        </w:rPr>
        <w:t>mRMR</w:t>
      </w:r>
      <w:proofErr w:type="spellEnd"/>
      <w:r w:rsidRPr="00512FD6">
        <w:rPr>
          <w:rFonts w:ascii="Times New Roman" w:hAnsi="Times New Roman" w:cs="Times New Roman"/>
          <w:sz w:val="20"/>
          <w:szCs w:val="20"/>
        </w:rPr>
        <w:t xml:space="preserve"> are summarized in Table 6.</w:t>
      </w:r>
    </w:p>
    <w:p w:rsidR="00A20FEE" w:rsidRPr="002C59C0" w:rsidRDefault="00A20FEE" w:rsidP="009F54E6">
      <w:pPr>
        <w:ind w:firstLine="360"/>
        <w:jc w:val="both"/>
        <w:rPr>
          <w:rFonts w:ascii="Times New Roman" w:hAnsi="Times New Roman" w:cs="Times New Roman"/>
          <w:sz w:val="20"/>
          <w:szCs w:val="20"/>
        </w:rPr>
      </w:pPr>
    </w:p>
    <w:p w:rsidR="00A20FEE" w:rsidRPr="002C59C0" w:rsidRDefault="00A20FEE" w:rsidP="009F54E6">
      <w:pPr>
        <w:ind w:firstLine="360"/>
        <w:jc w:val="both"/>
        <w:rPr>
          <w:rFonts w:ascii="Times New Roman" w:hAnsi="Times New Roman" w:cs="Times New Roman"/>
          <w:sz w:val="20"/>
          <w:szCs w:val="20"/>
        </w:rPr>
      </w:pPr>
    </w:p>
    <w:p w:rsidR="00A20FEE" w:rsidRPr="002C59C0" w:rsidRDefault="00A20FEE" w:rsidP="009F54E6">
      <w:pPr>
        <w:ind w:firstLine="360"/>
        <w:jc w:val="both"/>
        <w:rPr>
          <w:rFonts w:ascii="Times New Roman" w:hAnsi="Times New Roman" w:cs="Times New Roman"/>
          <w:sz w:val="20"/>
          <w:szCs w:val="20"/>
        </w:rPr>
      </w:pPr>
    </w:p>
    <w:p w:rsidR="00DC4280" w:rsidRPr="002C59C0" w:rsidRDefault="001F7AE8" w:rsidP="00360160">
      <w:pPr>
        <w:jc w:val="center"/>
        <w:rPr>
          <w:rFonts w:ascii="Times New Roman" w:hAnsi="Times New Roman" w:cs="Times New Roman"/>
          <w:sz w:val="20"/>
          <w:szCs w:val="20"/>
        </w:rPr>
      </w:pPr>
      <w:r w:rsidRPr="002C59C0">
        <w:rPr>
          <w:rFonts w:ascii="Times New Roman" w:hAnsi="Times New Roman" w:cs="Times New Roman"/>
          <w:sz w:val="20"/>
          <w:szCs w:val="20"/>
        </w:rPr>
        <w:t>Table 6</w:t>
      </w:r>
      <w:r w:rsidR="00454AD9" w:rsidRPr="002C59C0">
        <w:rPr>
          <w:rFonts w:ascii="Times New Roman" w:hAnsi="Times New Roman" w:cs="Times New Roman"/>
          <w:sz w:val="20"/>
          <w:szCs w:val="20"/>
        </w:rPr>
        <w:t xml:space="preserve">: </w:t>
      </w:r>
      <w:r w:rsidR="009661EB" w:rsidRPr="002C59C0">
        <w:rPr>
          <w:rFonts w:ascii="Times New Roman" w:hAnsi="Times New Roman" w:cs="Times New Roman"/>
          <w:sz w:val="20"/>
          <w:szCs w:val="20"/>
        </w:rPr>
        <w:t>The c</w:t>
      </w:r>
      <w:r w:rsidR="00454AD9" w:rsidRPr="002C59C0">
        <w:rPr>
          <w:rFonts w:ascii="Times New Roman" w:hAnsi="Times New Roman" w:cs="Times New Roman"/>
          <w:sz w:val="20"/>
          <w:szCs w:val="20"/>
        </w:rPr>
        <w:t xml:space="preserve">lassification accuracy of </w:t>
      </w:r>
      <w:proofErr w:type="spellStart"/>
      <w:r w:rsidR="00454AD9" w:rsidRPr="002C59C0">
        <w:rPr>
          <w:rFonts w:ascii="Times New Roman" w:hAnsi="Times New Roman" w:cs="Times New Roman"/>
          <w:sz w:val="20"/>
          <w:szCs w:val="20"/>
        </w:rPr>
        <w:t>mRMR</w:t>
      </w:r>
      <w:proofErr w:type="spellEnd"/>
      <w:r w:rsidR="00454AD9" w:rsidRPr="002C59C0">
        <w:rPr>
          <w:rFonts w:ascii="Times New Roman" w:hAnsi="Times New Roman" w:cs="Times New Roman"/>
          <w:sz w:val="20"/>
          <w:szCs w:val="20"/>
        </w:rPr>
        <w:t xml:space="preserve"> </w:t>
      </w:r>
      <w:r w:rsidR="001A2BB9" w:rsidRPr="002C59C0">
        <w:rPr>
          <w:rFonts w:ascii="Times New Roman" w:hAnsi="Times New Roman" w:cs="Times New Roman"/>
          <w:sz w:val="20"/>
          <w:szCs w:val="20"/>
        </w:rPr>
        <w:t xml:space="preserve">and </w:t>
      </w:r>
      <w:r w:rsidR="00FB3C49" w:rsidRPr="002C59C0">
        <w:rPr>
          <w:rFonts w:ascii="Times New Roman" w:hAnsi="Times New Roman" w:cs="Times New Roman"/>
          <w:sz w:val="20"/>
          <w:szCs w:val="20"/>
        </w:rPr>
        <w:t>I-</w:t>
      </w:r>
      <w:proofErr w:type="spellStart"/>
      <w:r w:rsidR="00FB3C49" w:rsidRPr="002C59C0">
        <w:rPr>
          <w:rFonts w:ascii="Times New Roman" w:hAnsi="Times New Roman" w:cs="Times New Roman"/>
          <w:sz w:val="20"/>
          <w:szCs w:val="20"/>
        </w:rPr>
        <w:t>mRMR</w:t>
      </w:r>
      <w:proofErr w:type="spellEnd"/>
      <w:r w:rsidR="001A2BB9" w:rsidRPr="002C59C0">
        <w:rPr>
          <w:rFonts w:ascii="Times New Roman" w:hAnsi="Times New Roman" w:cs="Times New Roman"/>
          <w:sz w:val="20"/>
          <w:szCs w:val="20"/>
        </w:rPr>
        <w:t xml:space="preserve"> </w:t>
      </w:r>
    </w:p>
    <w:tbl>
      <w:tblPr>
        <w:tblStyle w:val="a8"/>
        <w:tblW w:w="0" w:type="auto"/>
        <w:tblInd w:w="562" w:type="dxa"/>
        <w:tblLayout w:type="fixed"/>
        <w:tblLook w:val="04A0" w:firstRow="1" w:lastRow="0" w:firstColumn="1" w:lastColumn="0" w:noHBand="0" w:noVBand="1"/>
      </w:tblPr>
      <w:tblGrid>
        <w:gridCol w:w="939"/>
        <w:gridCol w:w="759"/>
        <w:gridCol w:w="707"/>
        <w:gridCol w:w="707"/>
        <w:gridCol w:w="758"/>
        <w:gridCol w:w="666"/>
        <w:gridCol w:w="709"/>
        <w:gridCol w:w="851"/>
        <w:gridCol w:w="708"/>
        <w:gridCol w:w="709"/>
      </w:tblGrid>
      <w:tr w:rsidR="002C59C0" w:rsidRPr="002C59C0" w:rsidTr="008B0423">
        <w:tc>
          <w:tcPr>
            <w:tcW w:w="939" w:type="dxa"/>
            <w:vMerge w:val="restart"/>
          </w:tcPr>
          <w:p w:rsidR="008B0423" w:rsidRPr="002C59C0" w:rsidRDefault="008B0423" w:rsidP="008B0423">
            <w:pPr>
              <w:jc w:val="center"/>
              <w:rPr>
                <w:rFonts w:ascii="Times New Roman" w:hAnsi="Times New Roman" w:cs="Times New Roman"/>
                <w:sz w:val="16"/>
                <w:szCs w:val="16"/>
              </w:rPr>
            </w:pPr>
            <w:r w:rsidRPr="002C59C0">
              <w:rPr>
                <w:rFonts w:ascii="Times New Roman" w:hAnsi="Times New Roman" w:cs="Times New Roman" w:hint="eastAsia"/>
                <w:sz w:val="16"/>
                <w:szCs w:val="16"/>
              </w:rPr>
              <w:t>D</w:t>
            </w:r>
            <w:r w:rsidR="00F47CFB" w:rsidRPr="002C59C0">
              <w:rPr>
                <w:rFonts w:ascii="Times New Roman" w:hAnsi="Times New Roman" w:cs="Times New Roman"/>
                <w:sz w:val="16"/>
                <w:szCs w:val="16"/>
              </w:rPr>
              <w:t>atas</w:t>
            </w:r>
            <w:r w:rsidRPr="002C59C0">
              <w:rPr>
                <w:rFonts w:ascii="Times New Roman" w:hAnsi="Times New Roman" w:cs="Times New Roman"/>
                <w:sz w:val="16"/>
                <w:szCs w:val="16"/>
              </w:rPr>
              <w:t>et</w:t>
            </w:r>
          </w:p>
        </w:tc>
        <w:tc>
          <w:tcPr>
            <w:tcW w:w="2173" w:type="dxa"/>
            <w:gridSpan w:val="3"/>
          </w:tcPr>
          <w:p w:rsidR="008B0423" w:rsidRPr="002C59C0" w:rsidRDefault="008B0423" w:rsidP="008B0423">
            <w:pPr>
              <w:jc w:val="center"/>
              <w:rPr>
                <w:rFonts w:ascii="Times New Roman" w:hAnsi="Times New Roman" w:cs="Times New Roman"/>
                <w:sz w:val="16"/>
                <w:szCs w:val="16"/>
              </w:rPr>
            </w:pPr>
            <w:r w:rsidRPr="002C59C0">
              <w:rPr>
                <w:rFonts w:ascii="Times New Roman" w:hAnsi="Times New Roman" w:cs="Times New Roman"/>
                <w:sz w:val="16"/>
                <w:szCs w:val="16"/>
              </w:rPr>
              <w:t>Original</w:t>
            </w:r>
          </w:p>
        </w:tc>
        <w:tc>
          <w:tcPr>
            <w:tcW w:w="2133" w:type="dxa"/>
            <w:gridSpan w:val="3"/>
          </w:tcPr>
          <w:p w:rsidR="008B0423" w:rsidRPr="002C59C0" w:rsidRDefault="008B0423" w:rsidP="008B0423">
            <w:pPr>
              <w:jc w:val="center"/>
              <w:rPr>
                <w:rFonts w:ascii="Times New Roman" w:hAnsi="Times New Roman" w:cs="Times New Roman"/>
                <w:sz w:val="16"/>
                <w:szCs w:val="16"/>
              </w:rPr>
            </w:pPr>
            <w:proofErr w:type="spellStart"/>
            <w:r w:rsidRPr="002C59C0">
              <w:rPr>
                <w:rFonts w:ascii="Times New Roman" w:hAnsi="Times New Roman" w:cs="Times New Roman" w:hint="eastAsia"/>
                <w:sz w:val="16"/>
                <w:szCs w:val="16"/>
              </w:rPr>
              <w:t>mRMR</w:t>
            </w:r>
            <w:proofErr w:type="spellEnd"/>
          </w:p>
        </w:tc>
        <w:tc>
          <w:tcPr>
            <w:tcW w:w="2268" w:type="dxa"/>
            <w:gridSpan w:val="3"/>
          </w:tcPr>
          <w:p w:rsidR="008B0423" w:rsidRPr="002C59C0" w:rsidRDefault="00FB3C49" w:rsidP="008B0423">
            <w:pPr>
              <w:jc w:val="center"/>
              <w:rPr>
                <w:rFonts w:ascii="Times New Roman" w:hAnsi="Times New Roman" w:cs="Times New Roman"/>
                <w:sz w:val="16"/>
                <w:szCs w:val="16"/>
              </w:rPr>
            </w:pPr>
            <w:r w:rsidRPr="002C59C0">
              <w:rPr>
                <w:rFonts w:ascii="Times New Roman" w:hAnsi="Times New Roman" w:cs="Times New Roman"/>
                <w:sz w:val="16"/>
                <w:szCs w:val="16"/>
              </w:rPr>
              <w:t>I-</w:t>
            </w:r>
            <w:proofErr w:type="spellStart"/>
            <w:r w:rsidRPr="002C59C0">
              <w:rPr>
                <w:rFonts w:ascii="Times New Roman" w:hAnsi="Times New Roman" w:cs="Times New Roman"/>
                <w:sz w:val="16"/>
                <w:szCs w:val="16"/>
              </w:rPr>
              <w:t>mRMR</w:t>
            </w:r>
            <w:proofErr w:type="spellEnd"/>
          </w:p>
        </w:tc>
      </w:tr>
      <w:tr w:rsidR="002C59C0" w:rsidRPr="002C59C0" w:rsidTr="008B0423">
        <w:tc>
          <w:tcPr>
            <w:tcW w:w="939" w:type="dxa"/>
            <w:vMerge/>
          </w:tcPr>
          <w:p w:rsidR="008B0423" w:rsidRPr="002C59C0" w:rsidRDefault="008B0423" w:rsidP="008B0423">
            <w:pPr>
              <w:jc w:val="center"/>
              <w:rPr>
                <w:rFonts w:ascii="Times New Roman" w:hAnsi="Times New Roman" w:cs="Times New Roman"/>
                <w:sz w:val="16"/>
                <w:szCs w:val="16"/>
              </w:rPr>
            </w:pPr>
          </w:p>
        </w:tc>
        <w:tc>
          <w:tcPr>
            <w:tcW w:w="759" w:type="dxa"/>
            <w:vMerge w:val="restart"/>
          </w:tcPr>
          <w:p w:rsidR="008B0423" w:rsidRPr="002C59C0" w:rsidRDefault="008B0423" w:rsidP="008B0423">
            <w:pPr>
              <w:jc w:val="center"/>
              <w:rPr>
                <w:rFonts w:ascii="Times New Roman" w:hAnsi="Times New Roman" w:cs="Times New Roman"/>
                <w:sz w:val="16"/>
                <w:szCs w:val="16"/>
              </w:rPr>
            </w:pPr>
            <w:r w:rsidRPr="002C59C0">
              <w:rPr>
                <w:rFonts w:ascii="Times New Roman" w:hAnsi="Times New Roman" w:cs="Times New Roman"/>
                <w:sz w:val="16"/>
                <w:szCs w:val="16"/>
              </w:rPr>
              <w:t>Feature N</w:t>
            </w:r>
            <w:r w:rsidRPr="002C59C0">
              <w:rPr>
                <w:rFonts w:ascii="Times New Roman" w:hAnsi="Times New Roman" w:cs="Times New Roman" w:hint="eastAsia"/>
                <w:sz w:val="16"/>
                <w:szCs w:val="16"/>
              </w:rPr>
              <w:t>o.</w:t>
            </w:r>
          </w:p>
        </w:tc>
        <w:tc>
          <w:tcPr>
            <w:tcW w:w="1414" w:type="dxa"/>
            <w:gridSpan w:val="2"/>
            <w:tcBorders>
              <w:bottom w:val="single" w:sz="4" w:space="0" w:color="auto"/>
            </w:tcBorders>
          </w:tcPr>
          <w:p w:rsidR="008B0423" w:rsidRPr="002C59C0" w:rsidRDefault="008B0423" w:rsidP="008B0423">
            <w:pPr>
              <w:jc w:val="center"/>
              <w:rPr>
                <w:rFonts w:ascii="Times New Roman" w:hAnsi="Times New Roman" w:cs="Times New Roman"/>
                <w:sz w:val="16"/>
                <w:szCs w:val="16"/>
              </w:rPr>
            </w:pPr>
            <w:r w:rsidRPr="002C59C0">
              <w:rPr>
                <w:rFonts w:ascii="Times New Roman" w:hAnsi="Times New Roman" w:cs="Times New Roman" w:hint="eastAsia"/>
                <w:sz w:val="16"/>
                <w:szCs w:val="16"/>
              </w:rPr>
              <w:t>A</w:t>
            </w:r>
            <w:r w:rsidRPr="002C59C0">
              <w:rPr>
                <w:rFonts w:ascii="Times New Roman" w:hAnsi="Times New Roman" w:cs="Times New Roman"/>
                <w:sz w:val="16"/>
                <w:szCs w:val="16"/>
              </w:rPr>
              <w:t>ccuracy</w:t>
            </w:r>
          </w:p>
        </w:tc>
        <w:tc>
          <w:tcPr>
            <w:tcW w:w="758" w:type="dxa"/>
            <w:vMerge w:val="restart"/>
          </w:tcPr>
          <w:p w:rsidR="008B0423" w:rsidRPr="002C59C0" w:rsidRDefault="008B0423" w:rsidP="008B0423">
            <w:pPr>
              <w:jc w:val="center"/>
              <w:rPr>
                <w:rFonts w:ascii="Times New Roman" w:hAnsi="Times New Roman" w:cs="Times New Roman"/>
                <w:sz w:val="16"/>
                <w:szCs w:val="16"/>
              </w:rPr>
            </w:pPr>
            <w:r w:rsidRPr="002C59C0">
              <w:rPr>
                <w:rFonts w:ascii="Times New Roman" w:hAnsi="Times New Roman" w:cs="Times New Roman"/>
                <w:sz w:val="16"/>
                <w:szCs w:val="16"/>
              </w:rPr>
              <w:t>Selected Feature No.</w:t>
            </w:r>
          </w:p>
        </w:tc>
        <w:tc>
          <w:tcPr>
            <w:tcW w:w="1375" w:type="dxa"/>
            <w:gridSpan w:val="2"/>
            <w:tcBorders>
              <w:bottom w:val="single" w:sz="4" w:space="0" w:color="auto"/>
            </w:tcBorders>
          </w:tcPr>
          <w:p w:rsidR="008B0423" w:rsidRPr="002C59C0" w:rsidRDefault="008B0423" w:rsidP="008B0423">
            <w:pPr>
              <w:jc w:val="center"/>
              <w:rPr>
                <w:rFonts w:ascii="Times New Roman" w:hAnsi="Times New Roman" w:cs="Times New Roman"/>
                <w:sz w:val="16"/>
                <w:szCs w:val="16"/>
              </w:rPr>
            </w:pPr>
            <w:r w:rsidRPr="002C59C0">
              <w:rPr>
                <w:rFonts w:ascii="Times New Roman" w:hAnsi="Times New Roman" w:cs="Times New Roman" w:hint="eastAsia"/>
                <w:sz w:val="16"/>
                <w:szCs w:val="16"/>
              </w:rPr>
              <w:t>A</w:t>
            </w:r>
            <w:r w:rsidRPr="002C59C0">
              <w:rPr>
                <w:rFonts w:ascii="Times New Roman" w:hAnsi="Times New Roman" w:cs="Times New Roman"/>
                <w:sz w:val="16"/>
                <w:szCs w:val="16"/>
              </w:rPr>
              <w:t>ccuracy</w:t>
            </w:r>
          </w:p>
        </w:tc>
        <w:tc>
          <w:tcPr>
            <w:tcW w:w="851" w:type="dxa"/>
            <w:vMerge w:val="restart"/>
          </w:tcPr>
          <w:p w:rsidR="008B0423" w:rsidRPr="002C59C0" w:rsidRDefault="008B0423" w:rsidP="008B0423">
            <w:pPr>
              <w:jc w:val="center"/>
              <w:rPr>
                <w:rFonts w:ascii="Times New Roman" w:hAnsi="Times New Roman" w:cs="Times New Roman"/>
                <w:sz w:val="16"/>
                <w:szCs w:val="16"/>
              </w:rPr>
            </w:pPr>
            <w:r w:rsidRPr="002C59C0">
              <w:rPr>
                <w:rFonts w:ascii="Times New Roman" w:hAnsi="Times New Roman" w:cs="Times New Roman"/>
                <w:sz w:val="16"/>
                <w:szCs w:val="16"/>
              </w:rPr>
              <w:t>Selected Feature No.</w:t>
            </w:r>
          </w:p>
        </w:tc>
        <w:tc>
          <w:tcPr>
            <w:tcW w:w="1417" w:type="dxa"/>
            <w:gridSpan w:val="2"/>
            <w:tcBorders>
              <w:bottom w:val="single" w:sz="4" w:space="0" w:color="auto"/>
            </w:tcBorders>
          </w:tcPr>
          <w:p w:rsidR="008B0423" w:rsidRPr="002C59C0" w:rsidRDefault="008B0423" w:rsidP="008B0423">
            <w:pPr>
              <w:jc w:val="center"/>
              <w:rPr>
                <w:rFonts w:ascii="Times New Roman" w:hAnsi="Times New Roman" w:cs="Times New Roman"/>
                <w:sz w:val="16"/>
                <w:szCs w:val="16"/>
              </w:rPr>
            </w:pPr>
            <w:r w:rsidRPr="002C59C0">
              <w:rPr>
                <w:rFonts w:ascii="Times New Roman" w:hAnsi="Times New Roman" w:cs="Times New Roman" w:hint="eastAsia"/>
                <w:sz w:val="16"/>
                <w:szCs w:val="16"/>
              </w:rPr>
              <w:t>A</w:t>
            </w:r>
            <w:r w:rsidRPr="002C59C0">
              <w:rPr>
                <w:rFonts w:ascii="Times New Roman" w:hAnsi="Times New Roman" w:cs="Times New Roman"/>
                <w:sz w:val="16"/>
                <w:szCs w:val="16"/>
              </w:rPr>
              <w:t>ccuracy</w:t>
            </w:r>
          </w:p>
        </w:tc>
      </w:tr>
      <w:tr w:rsidR="002C59C0" w:rsidRPr="002C59C0" w:rsidTr="00EF6A78">
        <w:trPr>
          <w:trHeight w:val="519"/>
        </w:trPr>
        <w:tc>
          <w:tcPr>
            <w:tcW w:w="939" w:type="dxa"/>
            <w:vMerge/>
            <w:tcBorders>
              <w:bottom w:val="double" w:sz="4" w:space="0" w:color="auto"/>
            </w:tcBorders>
          </w:tcPr>
          <w:p w:rsidR="008B0423" w:rsidRPr="002C59C0" w:rsidRDefault="008B0423" w:rsidP="008B0423">
            <w:pPr>
              <w:jc w:val="center"/>
              <w:rPr>
                <w:rFonts w:ascii="Times New Roman" w:hAnsi="Times New Roman" w:cs="Times New Roman"/>
                <w:sz w:val="16"/>
                <w:szCs w:val="16"/>
              </w:rPr>
            </w:pPr>
          </w:p>
        </w:tc>
        <w:tc>
          <w:tcPr>
            <w:tcW w:w="759" w:type="dxa"/>
            <w:vMerge/>
            <w:tcBorders>
              <w:bottom w:val="double" w:sz="4" w:space="0" w:color="auto"/>
            </w:tcBorders>
          </w:tcPr>
          <w:p w:rsidR="008B0423" w:rsidRPr="002C59C0" w:rsidRDefault="008B0423" w:rsidP="008B0423">
            <w:pPr>
              <w:jc w:val="center"/>
              <w:rPr>
                <w:rFonts w:ascii="Times New Roman" w:hAnsi="Times New Roman" w:cs="Times New Roman"/>
                <w:sz w:val="16"/>
                <w:szCs w:val="16"/>
              </w:rPr>
            </w:pPr>
          </w:p>
        </w:tc>
        <w:tc>
          <w:tcPr>
            <w:tcW w:w="707" w:type="dxa"/>
            <w:tcBorders>
              <w:bottom w:val="double" w:sz="4" w:space="0" w:color="auto"/>
            </w:tcBorders>
          </w:tcPr>
          <w:p w:rsidR="008B0423" w:rsidRPr="002C59C0" w:rsidRDefault="008B0423" w:rsidP="008B0423">
            <w:pPr>
              <w:jc w:val="center"/>
              <w:rPr>
                <w:rFonts w:ascii="Times New Roman" w:hAnsi="Times New Roman" w:cs="Times New Roman"/>
                <w:sz w:val="16"/>
                <w:szCs w:val="16"/>
              </w:rPr>
            </w:pPr>
            <w:r w:rsidRPr="002C59C0">
              <w:rPr>
                <w:rFonts w:ascii="Times New Roman" w:hAnsi="Times New Roman" w:cs="Times New Roman"/>
                <w:sz w:val="16"/>
                <w:szCs w:val="16"/>
              </w:rPr>
              <w:t>S</w:t>
            </w:r>
            <w:r w:rsidRPr="002C59C0">
              <w:rPr>
                <w:rFonts w:ascii="Times New Roman" w:hAnsi="Times New Roman" w:cs="Times New Roman" w:hint="eastAsia"/>
                <w:sz w:val="16"/>
                <w:szCs w:val="16"/>
              </w:rPr>
              <w:t>VM</w:t>
            </w:r>
          </w:p>
        </w:tc>
        <w:tc>
          <w:tcPr>
            <w:tcW w:w="707" w:type="dxa"/>
            <w:tcBorders>
              <w:bottom w:val="double" w:sz="4" w:space="0" w:color="auto"/>
            </w:tcBorders>
          </w:tcPr>
          <w:p w:rsidR="008B0423" w:rsidRPr="002C59C0" w:rsidRDefault="008B0423" w:rsidP="008B0423">
            <w:pPr>
              <w:jc w:val="center"/>
              <w:rPr>
                <w:rFonts w:ascii="Times New Roman" w:hAnsi="Times New Roman" w:cs="Times New Roman"/>
                <w:sz w:val="16"/>
                <w:szCs w:val="16"/>
              </w:rPr>
            </w:pPr>
            <w:r w:rsidRPr="002C59C0">
              <w:rPr>
                <w:rFonts w:ascii="Times New Roman" w:hAnsi="Times New Roman" w:cs="Times New Roman" w:hint="eastAsia"/>
                <w:sz w:val="16"/>
                <w:szCs w:val="16"/>
              </w:rPr>
              <w:t>KNN</w:t>
            </w:r>
          </w:p>
        </w:tc>
        <w:tc>
          <w:tcPr>
            <w:tcW w:w="758" w:type="dxa"/>
            <w:vMerge/>
            <w:tcBorders>
              <w:bottom w:val="double" w:sz="4" w:space="0" w:color="auto"/>
            </w:tcBorders>
          </w:tcPr>
          <w:p w:rsidR="008B0423" w:rsidRPr="002C59C0" w:rsidRDefault="008B0423" w:rsidP="008B0423">
            <w:pPr>
              <w:jc w:val="center"/>
              <w:rPr>
                <w:rFonts w:ascii="Times New Roman" w:hAnsi="Times New Roman" w:cs="Times New Roman"/>
                <w:sz w:val="16"/>
                <w:szCs w:val="16"/>
              </w:rPr>
            </w:pPr>
          </w:p>
        </w:tc>
        <w:tc>
          <w:tcPr>
            <w:tcW w:w="666" w:type="dxa"/>
            <w:tcBorders>
              <w:bottom w:val="double" w:sz="4" w:space="0" w:color="auto"/>
            </w:tcBorders>
          </w:tcPr>
          <w:p w:rsidR="008B0423" w:rsidRPr="002C59C0" w:rsidRDefault="008B0423" w:rsidP="008B0423">
            <w:pPr>
              <w:jc w:val="center"/>
              <w:rPr>
                <w:rFonts w:ascii="Times New Roman" w:hAnsi="Times New Roman" w:cs="Times New Roman"/>
                <w:sz w:val="16"/>
                <w:szCs w:val="16"/>
              </w:rPr>
            </w:pPr>
            <w:r w:rsidRPr="002C59C0">
              <w:rPr>
                <w:rFonts w:ascii="Times New Roman" w:hAnsi="Times New Roman" w:cs="Times New Roman"/>
                <w:sz w:val="16"/>
                <w:szCs w:val="16"/>
              </w:rPr>
              <w:t>S</w:t>
            </w:r>
            <w:r w:rsidRPr="002C59C0">
              <w:rPr>
                <w:rFonts w:ascii="Times New Roman" w:hAnsi="Times New Roman" w:cs="Times New Roman" w:hint="eastAsia"/>
                <w:sz w:val="16"/>
                <w:szCs w:val="16"/>
              </w:rPr>
              <w:t>VM</w:t>
            </w:r>
          </w:p>
        </w:tc>
        <w:tc>
          <w:tcPr>
            <w:tcW w:w="709" w:type="dxa"/>
            <w:tcBorders>
              <w:bottom w:val="double" w:sz="4" w:space="0" w:color="auto"/>
            </w:tcBorders>
          </w:tcPr>
          <w:p w:rsidR="008B0423" w:rsidRPr="002C59C0" w:rsidRDefault="008B0423" w:rsidP="008B0423">
            <w:pPr>
              <w:jc w:val="center"/>
              <w:rPr>
                <w:rFonts w:ascii="Times New Roman" w:hAnsi="Times New Roman" w:cs="Times New Roman"/>
                <w:sz w:val="16"/>
                <w:szCs w:val="16"/>
              </w:rPr>
            </w:pPr>
            <w:r w:rsidRPr="002C59C0">
              <w:rPr>
                <w:rFonts w:ascii="Times New Roman" w:hAnsi="Times New Roman" w:cs="Times New Roman" w:hint="eastAsia"/>
                <w:sz w:val="16"/>
                <w:szCs w:val="16"/>
              </w:rPr>
              <w:t>KNN</w:t>
            </w:r>
          </w:p>
        </w:tc>
        <w:tc>
          <w:tcPr>
            <w:tcW w:w="851" w:type="dxa"/>
            <w:vMerge/>
            <w:tcBorders>
              <w:bottom w:val="double" w:sz="4" w:space="0" w:color="auto"/>
            </w:tcBorders>
          </w:tcPr>
          <w:p w:rsidR="008B0423" w:rsidRPr="002C59C0" w:rsidRDefault="008B0423" w:rsidP="008B0423">
            <w:pPr>
              <w:jc w:val="center"/>
              <w:rPr>
                <w:rFonts w:ascii="Times New Roman" w:hAnsi="Times New Roman" w:cs="Times New Roman"/>
                <w:sz w:val="16"/>
                <w:szCs w:val="16"/>
              </w:rPr>
            </w:pPr>
          </w:p>
        </w:tc>
        <w:tc>
          <w:tcPr>
            <w:tcW w:w="708" w:type="dxa"/>
            <w:tcBorders>
              <w:bottom w:val="double" w:sz="4" w:space="0" w:color="auto"/>
            </w:tcBorders>
          </w:tcPr>
          <w:p w:rsidR="008B0423" w:rsidRPr="002C59C0" w:rsidRDefault="008B0423" w:rsidP="008B0423">
            <w:pPr>
              <w:jc w:val="center"/>
              <w:rPr>
                <w:rFonts w:ascii="Times New Roman" w:hAnsi="Times New Roman" w:cs="Times New Roman"/>
                <w:sz w:val="16"/>
                <w:szCs w:val="16"/>
              </w:rPr>
            </w:pPr>
            <w:r w:rsidRPr="002C59C0">
              <w:rPr>
                <w:rFonts w:ascii="Times New Roman" w:hAnsi="Times New Roman" w:cs="Times New Roman"/>
                <w:sz w:val="16"/>
                <w:szCs w:val="16"/>
              </w:rPr>
              <w:t>S</w:t>
            </w:r>
            <w:r w:rsidRPr="002C59C0">
              <w:rPr>
                <w:rFonts w:ascii="Times New Roman" w:hAnsi="Times New Roman" w:cs="Times New Roman" w:hint="eastAsia"/>
                <w:sz w:val="16"/>
                <w:szCs w:val="16"/>
              </w:rPr>
              <w:t>VM</w:t>
            </w:r>
          </w:p>
        </w:tc>
        <w:tc>
          <w:tcPr>
            <w:tcW w:w="709" w:type="dxa"/>
            <w:tcBorders>
              <w:bottom w:val="double" w:sz="4" w:space="0" w:color="auto"/>
            </w:tcBorders>
          </w:tcPr>
          <w:p w:rsidR="008B0423" w:rsidRPr="002C59C0" w:rsidRDefault="008B0423" w:rsidP="008B0423">
            <w:pPr>
              <w:jc w:val="center"/>
              <w:rPr>
                <w:rFonts w:ascii="Times New Roman" w:hAnsi="Times New Roman" w:cs="Times New Roman"/>
                <w:sz w:val="16"/>
                <w:szCs w:val="16"/>
              </w:rPr>
            </w:pPr>
            <w:r w:rsidRPr="002C59C0">
              <w:rPr>
                <w:rFonts w:ascii="Times New Roman" w:hAnsi="Times New Roman" w:cs="Times New Roman" w:hint="eastAsia"/>
                <w:sz w:val="16"/>
                <w:szCs w:val="16"/>
              </w:rPr>
              <w:t>KNN</w:t>
            </w:r>
          </w:p>
        </w:tc>
      </w:tr>
      <w:tr w:rsidR="002C59C0" w:rsidRPr="002C59C0" w:rsidTr="00EF6A78">
        <w:trPr>
          <w:trHeight w:val="296"/>
        </w:trPr>
        <w:tc>
          <w:tcPr>
            <w:tcW w:w="939" w:type="dxa"/>
            <w:tcBorders>
              <w:top w:val="double" w:sz="4" w:space="0" w:color="auto"/>
            </w:tcBorders>
          </w:tcPr>
          <w:p w:rsidR="00EF21FE" w:rsidRPr="002C59C0" w:rsidRDefault="00EF21FE" w:rsidP="008B0423">
            <w:pPr>
              <w:pStyle w:val="a7"/>
              <w:ind w:firstLineChars="0" w:firstLine="0"/>
              <w:jc w:val="center"/>
              <w:rPr>
                <w:rFonts w:ascii="Times New Roman" w:hAnsi="Times New Roman" w:cs="Times New Roman"/>
                <w:sz w:val="16"/>
                <w:szCs w:val="16"/>
              </w:rPr>
            </w:pPr>
            <w:proofErr w:type="spellStart"/>
            <w:r w:rsidRPr="002C59C0">
              <w:rPr>
                <w:rFonts w:ascii="Times New Roman" w:hAnsi="Times New Roman" w:cs="Times New Roman"/>
                <w:sz w:val="16"/>
                <w:szCs w:val="16"/>
              </w:rPr>
              <w:t>madelon</w:t>
            </w:r>
            <w:proofErr w:type="spellEnd"/>
          </w:p>
        </w:tc>
        <w:tc>
          <w:tcPr>
            <w:tcW w:w="759" w:type="dxa"/>
            <w:tcBorders>
              <w:top w:val="double" w:sz="4" w:space="0" w:color="auto"/>
            </w:tcBorders>
          </w:tcPr>
          <w:p w:rsidR="00EF21FE" w:rsidRPr="002C59C0" w:rsidRDefault="00EF21FE" w:rsidP="008B0423">
            <w:pPr>
              <w:jc w:val="center"/>
              <w:rPr>
                <w:rFonts w:ascii="Times New Roman" w:hAnsi="Times New Roman" w:cs="Times New Roman"/>
                <w:sz w:val="16"/>
                <w:szCs w:val="16"/>
              </w:rPr>
            </w:pPr>
            <w:r w:rsidRPr="002C59C0">
              <w:rPr>
                <w:rFonts w:ascii="Times New Roman" w:hAnsi="Times New Roman" w:cs="Times New Roman"/>
                <w:sz w:val="16"/>
                <w:szCs w:val="16"/>
              </w:rPr>
              <w:t>500</w:t>
            </w:r>
          </w:p>
        </w:tc>
        <w:tc>
          <w:tcPr>
            <w:tcW w:w="707" w:type="dxa"/>
            <w:tcBorders>
              <w:top w:val="double" w:sz="4" w:space="0" w:color="auto"/>
            </w:tcBorders>
          </w:tcPr>
          <w:p w:rsidR="00EF21FE" w:rsidRPr="002C59C0" w:rsidRDefault="00EF21FE" w:rsidP="008B0423">
            <w:pPr>
              <w:pStyle w:val="a7"/>
              <w:ind w:firstLineChars="0" w:firstLine="0"/>
              <w:jc w:val="center"/>
              <w:rPr>
                <w:rFonts w:ascii="Times New Roman" w:hAnsi="Times New Roman" w:cs="Times New Roman"/>
                <w:sz w:val="16"/>
                <w:szCs w:val="16"/>
              </w:rPr>
            </w:pPr>
            <w:r w:rsidRPr="002C59C0">
              <w:rPr>
                <w:rFonts w:ascii="Times New Roman" w:hAnsi="Times New Roman" w:cs="Times New Roman"/>
                <w:sz w:val="16"/>
                <w:szCs w:val="16"/>
              </w:rPr>
              <w:t>0.573</w:t>
            </w:r>
          </w:p>
        </w:tc>
        <w:tc>
          <w:tcPr>
            <w:tcW w:w="707" w:type="dxa"/>
            <w:tcBorders>
              <w:top w:val="double" w:sz="4" w:space="0" w:color="auto"/>
            </w:tcBorders>
          </w:tcPr>
          <w:p w:rsidR="00EF21FE" w:rsidRPr="001B76C5" w:rsidRDefault="00EF21FE" w:rsidP="008B0423">
            <w:pPr>
              <w:jc w:val="center"/>
              <w:rPr>
                <w:rFonts w:ascii="Times New Roman" w:hAnsi="Times New Roman" w:cs="Times New Roman"/>
                <w:b/>
                <w:sz w:val="16"/>
                <w:szCs w:val="16"/>
              </w:rPr>
            </w:pPr>
            <w:r w:rsidRPr="001B76C5">
              <w:rPr>
                <w:rFonts w:ascii="Times New Roman" w:hAnsi="Times New Roman" w:cs="Times New Roman" w:hint="eastAsia"/>
                <w:b/>
                <w:sz w:val="16"/>
                <w:szCs w:val="16"/>
              </w:rPr>
              <w:t>0</w:t>
            </w:r>
            <w:r w:rsidRPr="001B76C5">
              <w:rPr>
                <w:rFonts w:ascii="Times New Roman" w:hAnsi="Times New Roman" w:cs="Times New Roman"/>
                <w:b/>
                <w:sz w:val="16"/>
                <w:szCs w:val="16"/>
              </w:rPr>
              <w:t>.585</w:t>
            </w:r>
          </w:p>
        </w:tc>
        <w:tc>
          <w:tcPr>
            <w:tcW w:w="758" w:type="dxa"/>
            <w:tcBorders>
              <w:top w:val="double" w:sz="4" w:space="0" w:color="auto"/>
            </w:tcBorders>
          </w:tcPr>
          <w:p w:rsidR="00EF21FE" w:rsidRPr="002C59C0" w:rsidRDefault="00796334" w:rsidP="008B0423">
            <w:pPr>
              <w:jc w:val="center"/>
              <w:rPr>
                <w:rFonts w:ascii="Times New Roman" w:hAnsi="Times New Roman" w:cs="Times New Roman"/>
                <w:sz w:val="16"/>
                <w:szCs w:val="16"/>
              </w:rPr>
            </w:pPr>
            <w:r>
              <w:rPr>
                <w:rFonts w:ascii="Times New Roman" w:hAnsi="Times New Roman" w:cs="Times New Roman" w:hint="eastAsia"/>
                <w:sz w:val="16"/>
                <w:szCs w:val="16"/>
              </w:rPr>
              <w:t>15</w:t>
            </w:r>
          </w:p>
        </w:tc>
        <w:tc>
          <w:tcPr>
            <w:tcW w:w="666" w:type="dxa"/>
            <w:tcBorders>
              <w:top w:val="double" w:sz="4" w:space="0" w:color="auto"/>
            </w:tcBorders>
          </w:tcPr>
          <w:p w:rsidR="00EF21FE" w:rsidRPr="001B76C5" w:rsidRDefault="00EF21FE" w:rsidP="008B0423">
            <w:pPr>
              <w:jc w:val="center"/>
              <w:rPr>
                <w:rFonts w:ascii="Times New Roman" w:hAnsi="Times New Roman" w:cs="Times New Roman"/>
                <w:b/>
                <w:sz w:val="16"/>
                <w:szCs w:val="16"/>
              </w:rPr>
            </w:pPr>
            <w:r w:rsidRPr="001B76C5">
              <w:rPr>
                <w:rFonts w:ascii="Times New Roman" w:hAnsi="Times New Roman" w:cs="Times New Roman" w:hint="eastAsia"/>
                <w:b/>
                <w:sz w:val="16"/>
                <w:szCs w:val="16"/>
              </w:rPr>
              <w:t>0.6</w:t>
            </w:r>
            <w:r w:rsidR="00FC11DA" w:rsidRPr="001B76C5">
              <w:rPr>
                <w:rFonts w:ascii="Times New Roman" w:hAnsi="Times New Roman" w:cs="Times New Roman"/>
                <w:b/>
                <w:sz w:val="16"/>
                <w:szCs w:val="16"/>
              </w:rPr>
              <w:t>14</w:t>
            </w:r>
          </w:p>
        </w:tc>
        <w:tc>
          <w:tcPr>
            <w:tcW w:w="709" w:type="dxa"/>
            <w:tcBorders>
              <w:top w:val="double" w:sz="4" w:space="0" w:color="auto"/>
            </w:tcBorders>
          </w:tcPr>
          <w:p w:rsidR="00EF21FE" w:rsidRPr="002C59C0" w:rsidRDefault="00EF21FE" w:rsidP="008B0423">
            <w:pPr>
              <w:jc w:val="center"/>
              <w:rPr>
                <w:rFonts w:ascii="Times New Roman" w:hAnsi="Times New Roman" w:cs="Times New Roman"/>
                <w:sz w:val="16"/>
                <w:szCs w:val="16"/>
              </w:rPr>
            </w:pPr>
            <w:r w:rsidRPr="002C59C0">
              <w:rPr>
                <w:rFonts w:ascii="Times New Roman" w:hAnsi="Times New Roman" w:cs="Times New Roman" w:hint="eastAsia"/>
                <w:sz w:val="16"/>
                <w:szCs w:val="16"/>
              </w:rPr>
              <w:t>0.5</w:t>
            </w:r>
            <w:r w:rsidR="00ED3FFA" w:rsidRPr="002C59C0">
              <w:rPr>
                <w:rFonts w:ascii="Times New Roman" w:hAnsi="Times New Roman" w:cs="Times New Roman"/>
                <w:sz w:val="16"/>
                <w:szCs w:val="16"/>
              </w:rPr>
              <w:t>77</w:t>
            </w:r>
          </w:p>
        </w:tc>
        <w:tc>
          <w:tcPr>
            <w:tcW w:w="851" w:type="dxa"/>
            <w:tcBorders>
              <w:top w:val="double" w:sz="4" w:space="0" w:color="auto"/>
            </w:tcBorders>
          </w:tcPr>
          <w:p w:rsidR="00EF21FE" w:rsidRPr="002C59C0" w:rsidRDefault="00796334" w:rsidP="008B0423">
            <w:pPr>
              <w:jc w:val="center"/>
              <w:rPr>
                <w:rFonts w:ascii="Times New Roman" w:hAnsi="Times New Roman" w:cs="Times New Roman"/>
                <w:sz w:val="16"/>
                <w:szCs w:val="16"/>
              </w:rPr>
            </w:pPr>
            <w:r>
              <w:rPr>
                <w:rFonts w:ascii="Times New Roman" w:hAnsi="Times New Roman" w:cs="Times New Roman" w:hint="eastAsia"/>
                <w:sz w:val="16"/>
                <w:szCs w:val="16"/>
              </w:rPr>
              <w:t>15</w:t>
            </w:r>
          </w:p>
        </w:tc>
        <w:tc>
          <w:tcPr>
            <w:tcW w:w="708" w:type="dxa"/>
            <w:tcBorders>
              <w:top w:val="double" w:sz="4" w:space="0" w:color="auto"/>
            </w:tcBorders>
          </w:tcPr>
          <w:p w:rsidR="00EF21FE" w:rsidRPr="001B76C5" w:rsidRDefault="00EF21FE" w:rsidP="008B0423">
            <w:pPr>
              <w:jc w:val="center"/>
              <w:rPr>
                <w:rFonts w:ascii="Times New Roman" w:hAnsi="Times New Roman" w:cs="Times New Roman"/>
                <w:sz w:val="16"/>
                <w:szCs w:val="16"/>
              </w:rPr>
            </w:pPr>
            <w:r w:rsidRPr="001B76C5">
              <w:rPr>
                <w:rFonts w:ascii="Times New Roman" w:hAnsi="Times New Roman" w:cs="Times New Roman" w:hint="eastAsia"/>
                <w:sz w:val="16"/>
                <w:szCs w:val="16"/>
              </w:rPr>
              <w:t>0.</w:t>
            </w:r>
            <w:r w:rsidR="00741EB9" w:rsidRPr="001B76C5">
              <w:rPr>
                <w:rFonts w:ascii="Times New Roman" w:hAnsi="Times New Roman" w:cs="Times New Roman"/>
                <w:sz w:val="16"/>
                <w:szCs w:val="16"/>
              </w:rPr>
              <w:t>581</w:t>
            </w:r>
          </w:p>
        </w:tc>
        <w:tc>
          <w:tcPr>
            <w:tcW w:w="709" w:type="dxa"/>
            <w:tcBorders>
              <w:top w:val="double" w:sz="4" w:space="0" w:color="auto"/>
            </w:tcBorders>
          </w:tcPr>
          <w:p w:rsidR="00EF21FE" w:rsidRPr="001B76C5" w:rsidRDefault="00EF21FE" w:rsidP="008B0423">
            <w:pPr>
              <w:jc w:val="center"/>
              <w:rPr>
                <w:rFonts w:ascii="Times New Roman" w:hAnsi="Times New Roman" w:cs="Times New Roman"/>
                <w:sz w:val="16"/>
                <w:szCs w:val="16"/>
              </w:rPr>
            </w:pPr>
            <w:r w:rsidRPr="001B76C5">
              <w:rPr>
                <w:rFonts w:ascii="Times New Roman" w:hAnsi="Times New Roman" w:cs="Times New Roman" w:hint="eastAsia"/>
                <w:sz w:val="16"/>
                <w:szCs w:val="16"/>
              </w:rPr>
              <w:t>0.5</w:t>
            </w:r>
            <w:r w:rsidR="00741EB9" w:rsidRPr="001B76C5">
              <w:rPr>
                <w:rFonts w:ascii="Times New Roman" w:hAnsi="Times New Roman" w:cs="Times New Roman"/>
                <w:sz w:val="16"/>
                <w:szCs w:val="16"/>
              </w:rPr>
              <w:t>67</w:t>
            </w:r>
          </w:p>
        </w:tc>
      </w:tr>
      <w:tr w:rsidR="002C59C0" w:rsidRPr="002C59C0" w:rsidTr="008B0423">
        <w:tc>
          <w:tcPr>
            <w:tcW w:w="939" w:type="dxa"/>
          </w:tcPr>
          <w:p w:rsidR="00EF21FE" w:rsidRPr="002C59C0" w:rsidRDefault="00EF21FE" w:rsidP="008B0423">
            <w:pPr>
              <w:pStyle w:val="a7"/>
              <w:ind w:firstLineChars="0" w:firstLine="0"/>
              <w:jc w:val="center"/>
              <w:rPr>
                <w:rFonts w:ascii="Times New Roman" w:hAnsi="Times New Roman" w:cs="Times New Roman"/>
                <w:sz w:val="16"/>
                <w:szCs w:val="16"/>
              </w:rPr>
            </w:pPr>
            <w:r w:rsidRPr="002C59C0">
              <w:rPr>
                <w:rFonts w:ascii="Times New Roman" w:hAnsi="Times New Roman" w:cs="Times New Roman"/>
                <w:sz w:val="16"/>
                <w:szCs w:val="16"/>
              </w:rPr>
              <w:t>colon</w:t>
            </w:r>
          </w:p>
        </w:tc>
        <w:tc>
          <w:tcPr>
            <w:tcW w:w="759" w:type="dxa"/>
          </w:tcPr>
          <w:p w:rsidR="00EF21FE" w:rsidRPr="002C59C0" w:rsidRDefault="00EF21FE" w:rsidP="008B0423">
            <w:pPr>
              <w:jc w:val="center"/>
              <w:rPr>
                <w:rFonts w:ascii="Times New Roman" w:hAnsi="Times New Roman" w:cs="Times New Roman"/>
                <w:sz w:val="16"/>
                <w:szCs w:val="16"/>
              </w:rPr>
            </w:pPr>
            <w:r w:rsidRPr="002C59C0">
              <w:rPr>
                <w:rFonts w:ascii="Times New Roman" w:hAnsi="Times New Roman" w:cs="Times New Roman"/>
                <w:sz w:val="16"/>
                <w:szCs w:val="16"/>
              </w:rPr>
              <w:t>2000</w:t>
            </w:r>
          </w:p>
        </w:tc>
        <w:tc>
          <w:tcPr>
            <w:tcW w:w="707" w:type="dxa"/>
          </w:tcPr>
          <w:p w:rsidR="00EF21FE" w:rsidRPr="002C59C0" w:rsidRDefault="00EF21FE" w:rsidP="008B0423">
            <w:pPr>
              <w:pStyle w:val="a7"/>
              <w:tabs>
                <w:tab w:val="left" w:pos="688"/>
              </w:tabs>
              <w:ind w:firstLineChars="0" w:firstLine="0"/>
              <w:jc w:val="center"/>
              <w:rPr>
                <w:rFonts w:ascii="Times New Roman" w:hAnsi="Times New Roman" w:cs="Times New Roman"/>
                <w:sz w:val="16"/>
                <w:szCs w:val="16"/>
              </w:rPr>
            </w:pPr>
            <w:r w:rsidRPr="002C59C0">
              <w:rPr>
                <w:rFonts w:ascii="Times New Roman" w:hAnsi="Times New Roman" w:cs="Times New Roman"/>
                <w:sz w:val="16"/>
                <w:szCs w:val="16"/>
              </w:rPr>
              <w:t>0.803</w:t>
            </w:r>
          </w:p>
        </w:tc>
        <w:tc>
          <w:tcPr>
            <w:tcW w:w="707" w:type="dxa"/>
          </w:tcPr>
          <w:p w:rsidR="00EF21FE" w:rsidRPr="002C59C0" w:rsidRDefault="00EF21FE" w:rsidP="008B0423">
            <w:pPr>
              <w:jc w:val="center"/>
              <w:rPr>
                <w:rFonts w:ascii="Times New Roman" w:hAnsi="Times New Roman" w:cs="Times New Roman"/>
                <w:sz w:val="16"/>
                <w:szCs w:val="16"/>
              </w:rPr>
            </w:pPr>
            <w:r w:rsidRPr="002C59C0">
              <w:rPr>
                <w:rFonts w:ascii="Times New Roman" w:hAnsi="Times New Roman" w:cs="Times New Roman" w:hint="eastAsia"/>
                <w:sz w:val="16"/>
                <w:szCs w:val="16"/>
              </w:rPr>
              <w:t>0.</w:t>
            </w:r>
            <w:r w:rsidRPr="002C59C0">
              <w:rPr>
                <w:rFonts w:ascii="Times New Roman" w:hAnsi="Times New Roman" w:cs="Times New Roman"/>
                <w:sz w:val="16"/>
                <w:szCs w:val="16"/>
              </w:rPr>
              <w:t>791</w:t>
            </w:r>
          </w:p>
        </w:tc>
        <w:tc>
          <w:tcPr>
            <w:tcW w:w="758" w:type="dxa"/>
          </w:tcPr>
          <w:p w:rsidR="00EF21FE" w:rsidRPr="002C59C0" w:rsidRDefault="00484EAA" w:rsidP="008B0423">
            <w:pPr>
              <w:jc w:val="center"/>
              <w:rPr>
                <w:rFonts w:ascii="Times New Roman" w:hAnsi="Times New Roman" w:cs="Times New Roman"/>
                <w:sz w:val="16"/>
                <w:szCs w:val="16"/>
              </w:rPr>
            </w:pPr>
            <w:r>
              <w:rPr>
                <w:rFonts w:ascii="Times New Roman" w:hAnsi="Times New Roman" w:cs="Times New Roman" w:hint="eastAsia"/>
                <w:sz w:val="16"/>
                <w:szCs w:val="16"/>
              </w:rPr>
              <w:t>6</w:t>
            </w:r>
          </w:p>
        </w:tc>
        <w:tc>
          <w:tcPr>
            <w:tcW w:w="666" w:type="dxa"/>
          </w:tcPr>
          <w:p w:rsidR="00EF21FE" w:rsidRPr="002C59C0" w:rsidRDefault="00EF21FE" w:rsidP="008B0423">
            <w:pPr>
              <w:jc w:val="center"/>
              <w:rPr>
                <w:rFonts w:ascii="Times New Roman" w:hAnsi="Times New Roman" w:cs="Times New Roman"/>
                <w:b/>
                <w:sz w:val="16"/>
                <w:szCs w:val="16"/>
              </w:rPr>
            </w:pPr>
            <w:r w:rsidRPr="002C59C0">
              <w:rPr>
                <w:rFonts w:ascii="Times New Roman" w:hAnsi="Times New Roman" w:cs="Times New Roman" w:hint="eastAsia"/>
                <w:b/>
                <w:sz w:val="16"/>
                <w:szCs w:val="16"/>
              </w:rPr>
              <w:t>0.8</w:t>
            </w:r>
            <w:r w:rsidR="00DE494A">
              <w:rPr>
                <w:rFonts w:ascii="Times New Roman" w:hAnsi="Times New Roman" w:cs="Times New Roman"/>
                <w:b/>
                <w:sz w:val="16"/>
                <w:szCs w:val="16"/>
              </w:rPr>
              <w:t>35</w:t>
            </w:r>
          </w:p>
        </w:tc>
        <w:tc>
          <w:tcPr>
            <w:tcW w:w="709" w:type="dxa"/>
          </w:tcPr>
          <w:p w:rsidR="00EF21FE" w:rsidRPr="002C59C0" w:rsidRDefault="00EF21FE" w:rsidP="008B0423">
            <w:pPr>
              <w:jc w:val="center"/>
              <w:rPr>
                <w:rFonts w:ascii="Times New Roman" w:hAnsi="Times New Roman" w:cs="Times New Roman"/>
                <w:b/>
                <w:sz w:val="16"/>
                <w:szCs w:val="16"/>
              </w:rPr>
            </w:pPr>
            <w:r w:rsidRPr="002C59C0">
              <w:rPr>
                <w:rFonts w:ascii="Times New Roman" w:hAnsi="Times New Roman" w:cs="Times New Roman" w:hint="eastAsia"/>
                <w:b/>
                <w:sz w:val="16"/>
                <w:szCs w:val="16"/>
              </w:rPr>
              <w:t>0.8</w:t>
            </w:r>
            <w:r w:rsidR="00DE494A">
              <w:rPr>
                <w:rFonts w:ascii="Times New Roman" w:hAnsi="Times New Roman" w:cs="Times New Roman"/>
                <w:b/>
                <w:sz w:val="16"/>
                <w:szCs w:val="16"/>
              </w:rPr>
              <w:t>34</w:t>
            </w:r>
          </w:p>
        </w:tc>
        <w:tc>
          <w:tcPr>
            <w:tcW w:w="851" w:type="dxa"/>
          </w:tcPr>
          <w:p w:rsidR="00EF21FE" w:rsidRPr="002C59C0" w:rsidRDefault="00484EAA" w:rsidP="008B0423">
            <w:pPr>
              <w:jc w:val="center"/>
              <w:rPr>
                <w:rFonts w:ascii="Times New Roman" w:hAnsi="Times New Roman" w:cs="Times New Roman"/>
                <w:sz w:val="16"/>
                <w:szCs w:val="16"/>
              </w:rPr>
            </w:pPr>
            <w:r>
              <w:rPr>
                <w:rFonts w:ascii="Times New Roman" w:hAnsi="Times New Roman" w:cs="Times New Roman" w:hint="eastAsia"/>
                <w:sz w:val="16"/>
                <w:szCs w:val="16"/>
              </w:rPr>
              <w:t>6</w:t>
            </w:r>
          </w:p>
        </w:tc>
        <w:tc>
          <w:tcPr>
            <w:tcW w:w="708" w:type="dxa"/>
          </w:tcPr>
          <w:p w:rsidR="00EF21FE" w:rsidRPr="002C59C0" w:rsidRDefault="00EF21FE" w:rsidP="002A3811">
            <w:pPr>
              <w:jc w:val="center"/>
              <w:rPr>
                <w:rFonts w:ascii="Times New Roman" w:hAnsi="Times New Roman" w:cs="Times New Roman"/>
                <w:sz w:val="16"/>
                <w:szCs w:val="16"/>
              </w:rPr>
            </w:pPr>
            <w:r w:rsidRPr="002C59C0">
              <w:rPr>
                <w:rFonts w:ascii="Times New Roman" w:hAnsi="Times New Roman" w:cs="Times New Roman" w:hint="eastAsia"/>
                <w:sz w:val="16"/>
                <w:szCs w:val="16"/>
              </w:rPr>
              <w:t>0.</w:t>
            </w:r>
            <w:r w:rsidR="00253B6A">
              <w:rPr>
                <w:rFonts w:ascii="Times New Roman" w:hAnsi="Times New Roman" w:cs="Times New Roman"/>
                <w:sz w:val="16"/>
                <w:szCs w:val="16"/>
              </w:rPr>
              <w:t>831</w:t>
            </w:r>
          </w:p>
        </w:tc>
        <w:tc>
          <w:tcPr>
            <w:tcW w:w="709" w:type="dxa"/>
          </w:tcPr>
          <w:p w:rsidR="00EF21FE" w:rsidRPr="002C59C0" w:rsidRDefault="00EF21FE" w:rsidP="008B0423">
            <w:pPr>
              <w:jc w:val="center"/>
              <w:rPr>
                <w:rFonts w:ascii="Times New Roman" w:hAnsi="Times New Roman" w:cs="Times New Roman"/>
                <w:sz w:val="16"/>
                <w:szCs w:val="16"/>
              </w:rPr>
            </w:pPr>
            <w:r w:rsidRPr="002C59C0">
              <w:rPr>
                <w:rFonts w:ascii="Times New Roman" w:hAnsi="Times New Roman" w:cs="Times New Roman" w:hint="eastAsia"/>
                <w:sz w:val="16"/>
                <w:szCs w:val="16"/>
              </w:rPr>
              <w:t>0</w:t>
            </w:r>
            <w:r w:rsidR="00253B6A">
              <w:rPr>
                <w:rFonts w:ascii="Times New Roman" w:hAnsi="Times New Roman" w:cs="Times New Roman" w:hint="eastAsia"/>
                <w:sz w:val="16"/>
                <w:szCs w:val="16"/>
              </w:rPr>
              <w:t>.832</w:t>
            </w:r>
          </w:p>
        </w:tc>
      </w:tr>
      <w:tr w:rsidR="002C59C0" w:rsidRPr="002C59C0" w:rsidTr="008B0423">
        <w:tc>
          <w:tcPr>
            <w:tcW w:w="939" w:type="dxa"/>
          </w:tcPr>
          <w:p w:rsidR="00EF21FE" w:rsidRPr="002C59C0" w:rsidRDefault="00EF21FE" w:rsidP="008B0423">
            <w:pPr>
              <w:pStyle w:val="a7"/>
              <w:tabs>
                <w:tab w:val="left" w:pos="709"/>
              </w:tabs>
              <w:ind w:firstLineChars="0" w:firstLine="0"/>
              <w:jc w:val="center"/>
              <w:rPr>
                <w:rFonts w:ascii="Times New Roman" w:hAnsi="Times New Roman" w:cs="Times New Roman"/>
                <w:sz w:val="16"/>
                <w:szCs w:val="16"/>
              </w:rPr>
            </w:pPr>
            <w:r w:rsidRPr="002C59C0">
              <w:rPr>
                <w:rFonts w:ascii="Times New Roman" w:hAnsi="Times New Roman" w:cs="Times New Roman"/>
                <w:sz w:val="16"/>
                <w:szCs w:val="16"/>
              </w:rPr>
              <w:t>breast</w:t>
            </w:r>
          </w:p>
        </w:tc>
        <w:tc>
          <w:tcPr>
            <w:tcW w:w="759" w:type="dxa"/>
          </w:tcPr>
          <w:p w:rsidR="00EF21FE" w:rsidRPr="002C59C0" w:rsidRDefault="00EF21FE" w:rsidP="008B0423">
            <w:pPr>
              <w:jc w:val="center"/>
              <w:rPr>
                <w:rFonts w:ascii="Times New Roman" w:hAnsi="Times New Roman" w:cs="Times New Roman"/>
                <w:sz w:val="16"/>
                <w:szCs w:val="16"/>
              </w:rPr>
            </w:pPr>
            <w:r w:rsidRPr="002C59C0">
              <w:rPr>
                <w:rFonts w:ascii="Times New Roman" w:hAnsi="Times New Roman" w:cs="Times New Roman"/>
                <w:sz w:val="16"/>
                <w:szCs w:val="16"/>
              </w:rPr>
              <w:t>9216</w:t>
            </w:r>
          </w:p>
        </w:tc>
        <w:tc>
          <w:tcPr>
            <w:tcW w:w="707" w:type="dxa"/>
          </w:tcPr>
          <w:p w:rsidR="00EF21FE" w:rsidRPr="002C59C0" w:rsidRDefault="00390FE8" w:rsidP="008B0423">
            <w:pPr>
              <w:pStyle w:val="a7"/>
              <w:ind w:firstLineChars="0" w:firstLine="0"/>
              <w:jc w:val="center"/>
              <w:rPr>
                <w:rFonts w:ascii="Times New Roman" w:hAnsi="Times New Roman" w:cs="Times New Roman"/>
                <w:sz w:val="16"/>
                <w:szCs w:val="16"/>
              </w:rPr>
            </w:pPr>
            <w:r>
              <w:rPr>
                <w:rFonts w:ascii="Times New Roman" w:hAnsi="Times New Roman" w:cs="Times New Roman"/>
                <w:sz w:val="16"/>
                <w:szCs w:val="16"/>
              </w:rPr>
              <w:t>0.829</w:t>
            </w:r>
          </w:p>
        </w:tc>
        <w:tc>
          <w:tcPr>
            <w:tcW w:w="707" w:type="dxa"/>
          </w:tcPr>
          <w:p w:rsidR="00EF21FE" w:rsidRPr="002C59C0" w:rsidRDefault="00390FE8" w:rsidP="008B0423">
            <w:pPr>
              <w:jc w:val="center"/>
              <w:rPr>
                <w:rFonts w:ascii="Times New Roman" w:hAnsi="Times New Roman" w:cs="Times New Roman"/>
                <w:sz w:val="16"/>
                <w:szCs w:val="16"/>
              </w:rPr>
            </w:pPr>
            <w:r>
              <w:rPr>
                <w:rFonts w:ascii="Times New Roman" w:hAnsi="Times New Roman" w:cs="Times New Roman" w:hint="eastAsia"/>
                <w:sz w:val="16"/>
                <w:szCs w:val="16"/>
              </w:rPr>
              <w:t>0.746</w:t>
            </w:r>
          </w:p>
        </w:tc>
        <w:tc>
          <w:tcPr>
            <w:tcW w:w="758" w:type="dxa"/>
          </w:tcPr>
          <w:p w:rsidR="00EF21FE" w:rsidRPr="002C59C0" w:rsidRDefault="00EF21FE" w:rsidP="008B0423">
            <w:pPr>
              <w:jc w:val="center"/>
              <w:rPr>
                <w:rFonts w:ascii="Times New Roman" w:hAnsi="Times New Roman" w:cs="Times New Roman"/>
                <w:sz w:val="16"/>
                <w:szCs w:val="16"/>
              </w:rPr>
            </w:pPr>
            <w:r w:rsidRPr="002C59C0">
              <w:rPr>
                <w:rFonts w:ascii="Times New Roman" w:hAnsi="Times New Roman" w:cs="Times New Roman" w:hint="eastAsia"/>
                <w:sz w:val="16"/>
                <w:szCs w:val="16"/>
              </w:rPr>
              <w:t>7</w:t>
            </w:r>
          </w:p>
        </w:tc>
        <w:tc>
          <w:tcPr>
            <w:tcW w:w="666" w:type="dxa"/>
          </w:tcPr>
          <w:p w:rsidR="00EF21FE" w:rsidRPr="002C59C0" w:rsidRDefault="00EF21FE" w:rsidP="008B0423">
            <w:pPr>
              <w:jc w:val="center"/>
              <w:rPr>
                <w:rFonts w:ascii="Times New Roman" w:hAnsi="Times New Roman" w:cs="Times New Roman"/>
                <w:b/>
                <w:sz w:val="16"/>
                <w:szCs w:val="16"/>
              </w:rPr>
            </w:pPr>
            <w:r w:rsidRPr="002C59C0">
              <w:rPr>
                <w:rFonts w:ascii="Times New Roman" w:hAnsi="Times New Roman" w:cs="Times New Roman" w:hint="eastAsia"/>
                <w:b/>
                <w:sz w:val="16"/>
                <w:szCs w:val="16"/>
              </w:rPr>
              <w:t>0.</w:t>
            </w:r>
            <w:r w:rsidR="00DE494A">
              <w:rPr>
                <w:rFonts w:ascii="Times New Roman" w:hAnsi="Times New Roman" w:cs="Times New Roman"/>
                <w:b/>
                <w:sz w:val="16"/>
                <w:szCs w:val="16"/>
              </w:rPr>
              <w:t>865</w:t>
            </w:r>
          </w:p>
        </w:tc>
        <w:tc>
          <w:tcPr>
            <w:tcW w:w="709" w:type="dxa"/>
          </w:tcPr>
          <w:p w:rsidR="00EF21FE" w:rsidRPr="002C59C0" w:rsidRDefault="00EF21FE" w:rsidP="008B0423">
            <w:pPr>
              <w:jc w:val="center"/>
              <w:rPr>
                <w:rFonts w:ascii="Times New Roman" w:hAnsi="Times New Roman" w:cs="Times New Roman"/>
                <w:b/>
                <w:sz w:val="16"/>
                <w:szCs w:val="16"/>
              </w:rPr>
            </w:pPr>
            <w:r w:rsidRPr="002C59C0">
              <w:rPr>
                <w:rFonts w:ascii="Times New Roman" w:hAnsi="Times New Roman" w:cs="Times New Roman" w:hint="eastAsia"/>
                <w:b/>
                <w:sz w:val="16"/>
                <w:szCs w:val="16"/>
              </w:rPr>
              <w:t>0.</w:t>
            </w:r>
            <w:r w:rsidR="00ED3FFA" w:rsidRPr="002C59C0">
              <w:rPr>
                <w:rFonts w:ascii="Times New Roman" w:hAnsi="Times New Roman" w:cs="Times New Roman"/>
                <w:b/>
                <w:sz w:val="16"/>
                <w:szCs w:val="16"/>
              </w:rPr>
              <w:t>893</w:t>
            </w:r>
          </w:p>
        </w:tc>
        <w:tc>
          <w:tcPr>
            <w:tcW w:w="851" w:type="dxa"/>
          </w:tcPr>
          <w:p w:rsidR="00EF21FE" w:rsidRPr="002C59C0" w:rsidRDefault="00EF21FE" w:rsidP="008B0423">
            <w:pPr>
              <w:jc w:val="center"/>
              <w:rPr>
                <w:rFonts w:ascii="Times New Roman" w:hAnsi="Times New Roman" w:cs="Times New Roman"/>
                <w:sz w:val="16"/>
                <w:szCs w:val="16"/>
              </w:rPr>
            </w:pPr>
            <w:r w:rsidRPr="002C59C0">
              <w:rPr>
                <w:rFonts w:ascii="Times New Roman" w:hAnsi="Times New Roman" w:cs="Times New Roman" w:hint="eastAsia"/>
                <w:sz w:val="16"/>
                <w:szCs w:val="16"/>
              </w:rPr>
              <w:t>7</w:t>
            </w:r>
          </w:p>
        </w:tc>
        <w:tc>
          <w:tcPr>
            <w:tcW w:w="708" w:type="dxa"/>
          </w:tcPr>
          <w:p w:rsidR="00EF21FE" w:rsidRPr="002C59C0" w:rsidRDefault="00A3261A" w:rsidP="008B0423">
            <w:pPr>
              <w:jc w:val="center"/>
              <w:rPr>
                <w:rFonts w:ascii="Times New Roman" w:hAnsi="Times New Roman" w:cs="Times New Roman"/>
                <w:sz w:val="16"/>
                <w:szCs w:val="16"/>
              </w:rPr>
            </w:pPr>
            <w:r>
              <w:rPr>
                <w:rFonts w:ascii="Times New Roman" w:hAnsi="Times New Roman" w:cs="Times New Roman" w:hint="eastAsia"/>
                <w:sz w:val="16"/>
                <w:szCs w:val="16"/>
              </w:rPr>
              <w:t>0.777</w:t>
            </w:r>
          </w:p>
        </w:tc>
        <w:tc>
          <w:tcPr>
            <w:tcW w:w="709" w:type="dxa"/>
          </w:tcPr>
          <w:p w:rsidR="00EF21FE" w:rsidRPr="002C59C0" w:rsidRDefault="00EF21FE" w:rsidP="008B0423">
            <w:pPr>
              <w:jc w:val="center"/>
              <w:rPr>
                <w:rFonts w:ascii="Times New Roman" w:hAnsi="Times New Roman" w:cs="Times New Roman"/>
                <w:sz w:val="16"/>
                <w:szCs w:val="16"/>
              </w:rPr>
            </w:pPr>
            <w:r w:rsidRPr="002C59C0">
              <w:rPr>
                <w:rFonts w:ascii="Times New Roman" w:hAnsi="Times New Roman" w:cs="Times New Roman" w:hint="eastAsia"/>
                <w:sz w:val="16"/>
                <w:szCs w:val="16"/>
              </w:rPr>
              <w:t>0.</w:t>
            </w:r>
            <w:r w:rsidR="00A3261A">
              <w:rPr>
                <w:rFonts w:ascii="Times New Roman" w:hAnsi="Times New Roman" w:cs="Times New Roman"/>
                <w:sz w:val="16"/>
                <w:szCs w:val="16"/>
              </w:rPr>
              <w:t>754</w:t>
            </w:r>
          </w:p>
        </w:tc>
      </w:tr>
      <w:tr w:rsidR="002C59C0" w:rsidRPr="002C59C0" w:rsidTr="008B0423">
        <w:tc>
          <w:tcPr>
            <w:tcW w:w="939" w:type="dxa"/>
          </w:tcPr>
          <w:p w:rsidR="00EF21FE" w:rsidRPr="002C59C0" w:rsidRDefault="00EF21FE" w:rsidP="008B0423">
            <w:pPr>
              <w:pStyle w:val="a7"/>
              <w:tabs>
                <w:tab w:val="left" w:pos="709"/>
              </w:tabs>
              <w:ind w:firstLineChars="0" w:firstLine="0"/>
              <w:jc w:val="center"/>
              <w:rPr>
                <w:rFonts w:ascii="Times New Roman" w:hAnsi="Times New Roman" w:cs="Times New Roman"/>
                <w:sz w:val="16"/>
                <w:szCs w:val="16"/>
              </w:rPr>
            </w:pPr>
            <w:proofErr w:type="spellStart"/>
            <w:r w:rsidRPr="002C59C0">
              <w:rPr>
                <w:rFonts w:ascii="Times New Roman" w:hAnsi="Times New Roman" w:cs="Times New Roman"/>
                <w:sz w:val="16"/>
                <w:szCs w:val="16"/>
              </w:rPr>
              <w:t>arcene</w:t>
            </w:r>
            <w:proofErr w:type="spellEnd"/>
          </w:p>
        </w:tc>
        <w:tc>
          <w:tcPr>
            <w:tcW w:w="759" w:type="dxa"/>
          </w:tcPr>
          <w:p w:rsidR="00EF21FE" w:rsidRPr="002C59C0" w:rsidRDefault="00EF21FE" w:rsidP="008B0423">
            <w:pPr>
              <w:jc w:val="center"/>
              <w:rPr>
                <w:rFonts w:ascii="Times New Roman" w:hAnsi="Times New Roman" w:cs="Times New Roman"/>
                <w:sz w:val="16"/>
                <w:szCs w:val="16"/>
              </w:rPr>
            </w:pPr>
            <w:r w:rsidRPr="002C59C0">
              <w:rPr>
                <w:rFonts w:ascii="Times New Roman" w:hAnsi="Times New Roman" w:cs="Times New Roman"/>
                <w:sz w:val="16"/>
                <w:szCs w:val="16"/>
              </w:rPr>
              <w:t>10000</w:t>
            </w:r>
          </w:p>
        </w:tc>
        <w:tc>
          <w:tcPr>
            <w:tcW w:w="707" w:type="dxa"/>
          </w:tcPr>
          <w:p w:rsidR="00EF21FE" w:rsidRPr="002C59C0" w:rsidRDefault="00253B6A" w:rsidP="00253B6A">
            <w:pPr>
              <w:pStyle w:val="a7"/>
              <w:ind w:firstLineChars="0" w:firstLine="0"/>
              <w:jc w:val="center"/>
              <w:rPr>
                <w:rFonts w:ascii="Times New Roman" w:hAnsi="Times New Roman" w:cs="Times New Roman"/>
                <w:sz w:val="16"/>
                <w:szCs w:val="16"/>
              </w:rPr>
            </w:pPr>
            <w:r>
              <w:rPr>
                <w:rFonts w:ascii="Times New Roman" w:hAnsi="Times New Roman" w:cs="Times New Roman"/>
                <w:sz w:val="16"/>
                <w:szCs w:val="16"/>
              </w:rPr>
              <w:t>0.679</w:t>
            </w:r>
          </w:p>
        </w:tc>
        <w:tc>
          <w:tcPr>
            <w:tcW w:w="707" w:type="dxa"/>
          </w:tcPr>
          <w:p w:rsidR="00EF21FE" w:rsidRPr="002C59C0" w:rsidRDefault="00EF21FE" w:rsidP="008B0423">
            <w:pPr>
              <w:jc w:val="center"/>
              <w:rPr>
                <w:rFonts w:ascii="Times New Roman" w:hAnsi="Times New Roman" w:cs="Times New Roman"/>
                <w:sz w:val="16"/>
                <w:szCs w:val="16"/>
              </w:rPr>
            </w:pPr>
            <w:r w:rsidRPr="002C59C0">
              <w:rPr>
                <w:rFonts w:ascii="Times New Roman" w:hAnsi="Times New Roman" w:cs="Times New Roman" w:hint="eastAsia"/>
                <w:sz w:val="16"/>
                <w:szCs w:val="16"/>
              </w:rPr>
              <w:t>0</w:t>
            </w:r>
            <w:r w:rsidR="001644FA">
              <w:rPr>
                <w:rFonts w:ascii="Times New Roman" w:hAnsi="Times New Roman" w:cs="Times New Roman" w:hint="eastAsia"/>
                <w:sz w:val="16"/>
                <w:szCs w:val="16"/>
              </w:rPr>
              <w:t>.649</w:t>
            </w:r>
          </w:p>
        </w:tc>
        <w:tc>
          <w:tcPr>
            <w:tcW w:w="758" w:type="dxa"/>
          </w:tcPr>
          <w:p w:rsidR="00EF21FE" w:rsidRPr="002C59C0" w:rsidRDefault="00DE494A" w:rsidP="008B0423">
            <w:pPr>
              <w:jc w:val="center"/>
              <w:rPr>
                <w:rFonts w:ascii="Times New Roman" w:hAnsi="Times New Roman" w:cs="Times New Roman"/>
                <w:sz w:val="16"/>
                <w:szCs w:val="16"/>
              </w:rPr>
            </w:pPr>
            <w:r>
              <w:rPr>
                <w:rFonts w:ascii="Times New Roman" w:hAnsi="Times New Roman" w:cs="Times New Roman" w:hint="eastAsia"/>
                <w:sz w:val="16"/>
                <w:szCs w:val="16"/>
              </w:rPr>
              <w:t>7</w:t>
            </w:r>
          </w:p>
        </w:tc>
        <w:tc>
          <w:tcPr>
            <w:tcW w:w="666" w:type="dxa"/>
          </w:tcPr>
          <w:p w:rsidR="00EF21FE" w:rsidRPr="00253B6A" w:rsidRDefault="00EF21FE" w:rsidP="008B0423">
            <w:pPr>
              <w:jc w:val="center"/>
              <w:rPr>
                <w:rFonts w:ascii="Times New Roman" w:hAnsi="Times New Roman" w:cs="Times New Roman"/>
                <w:sz w:val="16"/>
                <w:szCs w:val="16"/>
              </w:rPr>
            </w:pPr>
            <w:r w:rsidRPr="00253B6A">
              <w:rPr>
                <w:rFonts w:ascii="Times New Roman" w:hAnsi="Times New Roman" w:cs="Times New Roman" w:hint="eastAsia"/>
                <w:sz w:val="16"/>
                <w:szCs w:val="16"/>
              </w:rPr>
              <w:t>0.</w:t>
            </w:r>
            <w:r w:rsidR="00253B6A" w:rsidRPr="00253B6A">
              <w:rPr>
                <w:rFonts w:ascii="Times New Roman" w:hAnsi="Times New Roman" w:cs="Times New Roman"/>
                <w:sz w:val="16"/>
                <w:szCs w:val="16"/>
              </w:rPr>
              <w:t>699</w:t>
            </w:r>
          </w:p>
        </w:tc>
        <w:tc>
          <w:tcPr>
            <w:tcW w:w="709" w:type="dxa"/>
          </w:tcPr>
          <w:p w:rsidR="00EF21FE" w:rsidRPr="00253B6A" w:rsidRDefault="00EF21FE" w:rsidP="008B0423">
            <w:pPr>
              <w:jc w:val="center"/>
              <w:rPr>
                <w:rFonts w:ascii="Times New Roman" w:hAnsi="Times New Roman" w:cs="Times New Roman"/>
                <w:sz w:val="16"/>
                <w:szCs w:val="16"/>
              </w:rPr>
            </w:pPr>
            <w:r w:rsidRPr="00253B6A">
              <w:rPr>
                <w:rFonts w:ascii="Times New Roman" w:hAnsi="Times New Roman" w:cs="Times New Roman" w:hint="eastAsia"/>
                <w:sz w:val="16"/>
                <w:szCs w:val="16"/>
              </w:rPr>
              <w:t>0.</w:t>
            </w:r>
            <w:r w:rsidR="00253B6A" w:rsidRPr="00253B6A">
              <w:rPr>
                <w:rFonts w:ascii="Times New Roman" w:hAnsi="Times New Roman" w:cs="Times New Roman"/>
                <w:sz w:val="16"/>
                <w:szCs w:val="16"/>
              </w:rPr>
              <w:t>661</w:t>
            </w:r>
          </w:p>
        </w:tc>
        <w:tc>
          <w:tcPr>
            <w:tcW w:w="851" w:type="dxa"/>
          </w:tcPr>
          <w:p w:rsidR="00EF21FE" w:rsidRPr="002C59C0" w:rsidRDefault="00DE494A" w:rsidP="008B0423">
            <w:pPr>
              <w:jc w:val="center"/>
              <w:rPr>
                <w:rFonts w:ascii="Times New Roman" w:hAnsi="Times New Roman" w:cs="Times New Roman"/>
                <w:sz w:val="16"/>
                <w:szCs w:val="16"/>
              </w:rPr>
            </w:pPr>
            <w:r>
              <w:rPr>
                <w:rFonts w:ascii="Times New Roman" w:hAnsi="Times New Roman" w:cs="Times New Roman" w:hint="eastAsia"/>
                <w:sz w:val="16"/>
                <w:szCs w:val="16"/>
              </w:rPr>
              <w:t>7</w:t>
            </w:r>
          </w:p>
        </w:tc>
        <w:tc>
          <w:tcPr>
            <w:tcW w:w="708" w:type="dxa"/>
          </w:tcPr>
          <w:p w:rsidR="00EF21FE" w:rsidRPr="007F0FE9" w:rsidRDefault="00253B6A" w:rsidP="008B0423">
            <w:pPr>
              <w:jc w:val="center"/>
              <w:rPr>
                <w:rFonts w:ascii="Times New Roman" w:hAnsi="Times New Roman" w:cs="Times New Roman"/>
                <w:b/>
                <w:sz w:val="16"/>
                <w:szCs w:val="16"/>
              </w:rPr>
            </w:pPr>
            <w:r w:rsidRPr="007F0FE9">
              <w:rPr>
                <w:rFonts w:ascii="Times New Roman" w:hAnsi="Times New Roman" w:cs="Times New Roman" w:hint="eastAsia"/>
                <w:b/>
                <w:sz w:val="16"/>
                <w:szCs w:val="16"/>
              </w:rPr>
              <w:t>0.699</w:t>
            </w:r>
          </w:p>
        </w:tc>
        <w:tc>
          <w:tcPr>
            <w:tcW w:w="709" w:type="dxa"/>
          </w:tcPr>
          <w:p w:rsidR="00EF21FE" w:rsidRPr="007F0FE9" w:rsidRDefault="002A3811" w:rsidP="008B0423">
            <w:pPr>
              <w:jc w:val="center"/>
              <w:rPr>
                <w:rFonts w:ascii="Times New Roman" w:hAnsi="Times New Roman" w:cs="Times New Roman"/>
                <w:b/>
                <w:sz w:val="16"/>
                <w:szCs w:val="16"/>
              </w:rPr>
            </w:pPr>
            <w:r w:rsidRPr="007F0FE9">
              <w:rPr>
                <w:rFonts w:ascii="Times New Roman" w:hAnsi="Times New Roman" w:cs="Times New Roman" w:hint="eastAsia"/>
                <w:b/>
                <w:sz w:val="16"/>
                <w:szCs w:val="16"/>
              </w:rPr>
              <w:t>0.667</w:t>
            </w:r>
          </w:p>
        </w:tc>
      </w:tr>
      <w:tr w:rsidR="002C59C0" w:rsidRPr="002C59C0" w:rsidTr="008B0423">
        <w:tc>
          <w:tcPr>
            <w:tcW w:w="939" w:type="dxa"/>
          </w:tcPr>
          <w:p w:rsidR="00EF21FE" w:rsidRPr="002C59C0" w:rsidRDefault="00EF21FE" w:rsidP="008B0423">
            <w:pPr>
              <w:pStyle w:val="a7"/>
              <w:tabs>
                <w:tab w:val="left" w:pos="709"/>
              </w:tabs>
              <w:ind w:firstLineChars="0" w:firstLine="0"/>
              <w:jc w:val="center"/>
              <w:rPr>
                <w:rFonts w:ascii="Times New Roman" w:hAnsi="Times New Roman" w:cs="Times New Roman"/>
                <w:sz w:val="16"/>
                <w:szCs w:val="16"/>
              </w:rPr>
            </w:pPr>
            <w:r w:rsidRPr="002C59C0">
              <w:rPr>
                <w:rFonts w:ascii="Times New Roman" w:hAnsi="Times New Roman" w:cs="Times New Roman"/>
                <w:sz w:val="16"/>
                <w:szCs w:val="16"/>
              </w:rPr>
              <w:t>Gene9</w:t>
            </w:r>
          </w:p>
        </w:tc>
        <w:tc>
          <w:tcPr>
            <w:tcW w:w="759" w:type="dxa"/>
          </w:tcPr>
          <w:p w:rsidR="00EF21FE" w:rsidRPr="002C59C0" w:rsidRDefault="00EF21FE" w:rsidP="008B0423">
            <w:pPr>
              <w:jc w:val="center"/>
              <w:rPr>
                <w:rFonts w:ascii="Times New Roman" w:hAnsi="Times New Roman" w:cs="Times New Roman"/>
                <w:sz w:val="16"/>
                <w:szCs w:val="16"/>
              </w:rPr>
            </w:pPr>
            <w:r w:rsidRPr="002C59C0">
              <w:rPr>
                <w:rFonts w:ascii="Times New Roman" w:hAnsi="Times New Roman" w:cs="Times New Roman"/>
                <w:sz w:val="16"/>
                <w:szCs w:val="16"/>
              </w:rPr>
              <w:t>12600</w:t>
            </w:r>
          </w:p>
        </w:tc>
        <w:tc>
          <w:tcPr>
            <w:tcW w:w="707" w:type="dxa"/>
          </w:tcPr>
          <w:p w:rsidR="00EF21FE" w:rsidRPr="002C59C0" w:rsidRDefault="00EF21FE" w:rsidP="008B0423">
            <w:pPr>
              <w:pStyle w:val="a7"/>
              <w:ind w:firstLineChars="0" w:firstLine="0"/>
              <w:jc w:val="center"/>
              <w:rPr>
                <w:rFonts w:ascii="Times New Roman" w:hAnsi="Times New Roman" w:cs="Times New Roman"/>
                <w:sz w:val="16"/>
                <w:szCs w:val="16"/>
              </w:rPr>
            </w:pPr>
            <w:r w:rsidRPr="002C59C0">
              <w:rPr>
                <w:rFonts w:ascii="Times New Roman" w:hAnsi="Times New Roman" w:cs="Times New Roman"/>
                <w:sz w:val="16"/>
                <w:szCs w:val="16"/>
              </w:rPr>
              <w:t>0.800</w:t>
            </w:r>
          </w:p>
        </w:tc>
        <w:tc>
          <w:tcPr>
            <w:tcW w:w="707" w:type="dxa"/>
          </w:tcPr>
          <w:p w:rsidR="00EF21FE" w:rsidRPr="002C59C0" w:rsidRDefault="00EF21FE" w:rsidP="008B0423">
            <w:pPr>
              <w:jc w:val="center"/>
              <w:rPr>
                <w:rFonts w:ascii="Times New Roman" w:hAnsi="Times New Roman" w:cs="Times New Roman"/>
                <w:sz w:val="16"/>
                <w:szCs w:val="16"/>
              </w:rPr>
            </w:pPr>
            <w:r w:rsidRPr="002C59C0">
              <w:rPr>
                <w:rFonts w:ascii="Times New Roman" w:hAnsi="Times New Roman" w:cs="Times New Roman" w:hint="eastAsia"/>
                <w:sz w:val="16"/>
                <w:szCs w:val="16"/>
              </w:rPr>
              <w:t>0.</w:t>
            </w:r>
            <w:r w:rsidRPr="002C59C0">
              <w:rPr>
                <w:rFonts w:ascii="Times New Roman" w:hAnsi="Times New Roman" w:cs="Times New Roman"/>
                <w:sz w:val="16"/>
                <w:szCs w:val="16"/>
              </w:rPr>
              <w:t>803</w:t>
            </w:r>
          </w:p>
        </w:tc>
        <w:tc>
          <w:tcPr>
            <w:tcW w:w="758" w:type="dxa"/>
          </w:tcPr>
          <w:p w:rsidR="00EF21FE" w:rsidRPr="002C59C0" w:rsidRDefault="00DE494A" w:rsidP="008B0423">
            <w:pPr>
              <w:jc w:val="center"/>
              <w:rPr>
                <w:rFonts w:ascii="Times New Roman" w:hAnsi="Times New Roman" w:cs="Times New Roman"/>
                <w:sz w:val="16"/>
                <w:szCs w:val="16"/>
              </w:rPr>
            </w:pPr>
            <w:r>
              <w:rPr>
                <w:rFonts w:ascii="Times New Roman" w:hAnsi="Times New Roman" w:cs="Times New Roman" w:hint="eastAsia"/>
                <w:sz w:val="16"/>
                <w:szCs w:val="16"/>
              </w:rPr>
              <w:t>8</w:t>
            </w:r>
          </w:p>
        </w:tc>
        <w:tc>
          <w:tcPr>
            <w:tcW w:w="666" w:type="dxa"/>
          </w:tcPr>
          <w:p w:rsidR="00EF21FE" w:rsidRPr="002C59C0" w:rsidRDefault="00453ACD" w:rsidP="008B0423">
            <w:pPr>
              <w:jc w:val="center"/>
              <w:rPr>
                <w:rFonts w:ascii="Times New Roman" w:hAnsi="Times New Roman" w:cs="Times New Roman"/>
                <w:sz w:val="16"/>
                <w:szCs w:val="16"/>
              </w:rPr>
            </w:pPr>
            <w:r>
              <w:rPr>
                <w:rFonts w:ascii="Times New Roman" w:hAnsi="Times New Roman" w:cs="Times New Roman" w:hint="eastAsia"/>
                <w:sz w:val="16"/>
                <w:szCs w:val="16"/>
              </w:rPr>
              <w:t>0.889</w:t>
            </w:r>
          </w:p>
        </w:tc>
        <w:tc>
          <w:tcPr>
            <w:tcW w:w="709" w:type="dxa"/>
          </w:tcPr>
          <w:p w:rsidR="00EF21FE" w:rsidRPr="002C59C0" w:rsidRDefault="007F25F0" w:rsidP="008B0423">
            <w:pPr>
              <w:jc w:val="center"/>
              <w:rPr>
                <w:rFonts w:ascii="Times New Roman" w:hAnsi="Times New Roman" w:cs="Times New Roman"/>
                <w:sz w:val="16"/>
                <w:szCs w:val="16"/>
              </w:rPr>
            </w:pPr>
            <w:r>
              <w:rPr>
                <w:rFonts w:ascii="Times New Roman" w:hAnsi="Times New Roman" w:cs="Times New Roman" w:hint="eastAsia"/>
                <w:sz w:val="16"/>
                <w:szCs w:val="16"/>
              </w:rPr>
              <w:t>0.876</w:t>
            </w:r>
          </w:p>
        </w:tc>
        <w:tc>
          <w:tcPr>
            <w:tcW w:w="851" w:type="dxa"/>
          </w:tcPr>
          <w:p w:rsidR="00EF21FE" w:rsidRPr="002C59C0" w:rsidRDefault="002A3811" w:rsidP="008B0423">
            <w:pPr>
              <w:jc w:val="center"/>
              <w:rPr>
                <w:rFonts w:ascii="Times New Roman" w:hAnsi="Times New Roman" w:cs="Times New Roman"/>
                <w:sz w:val="16"/>
                <w:szCs w:val="16"/>
              </w:rPr>
            </w:pPr>
            <w:r>
              <w:rPr>
                <w:rFonts w:ascii="Times New Roman" w:hAnsi="Times New Roman" w:cs="Times New Roman" w:hint="eastAsia"/>
                <w:sz w:val="16"/>
                <w:szCs w:val="16"/>
              </w:rPr>
              <w:t>8</w:t>
            </w:r>
          </w:p>
        </w:tc>
        <w:tc>
          <w:tcPr>
            <w:tcW w:w="708" w:type="dxa"/>
          </w:tcPr>
          <w:p w:rsidR="00EF21FE" w:rsidRPr="002C59C0" w:rsidRDefault="007F25F0" w:rsidP="008B0423">
            <w:pPr>
              <w:jc w:val="center"/>
              <w:rPr>
                <w:rFonts w:ascii="Times New Roman" w:hAnsi="Times New Roman" w:cs="Times New Roman"/>
                <w:b/>
                <w:sz w:val="16"/>
                <w:szCs w:val="16"/>
              </w:rPr>
            </w:pPr>
            <w:r>
              <w:rPr>
                <w:rFonts w:ascii="Times New Roman" w:hAnsi="Times New Roman" w:cs="Times New Roman" w:hint="eastAsia"/>
                <w:b/>
                <w:sz w:val="16"/>
                <w:szCs w:val="16"/>
              </w:rPr>
              <w:t>0.906</w:t>
            </w:r>
          </w:p>
        </w:tc>
        <w:tc>
          <w:tcPr>
            <w:tcW w:w="709" w:type="dxa"/>
          </w:tcPr>
          <w:p w:rsidR="00EF21FE" w:rsidRPr="007F0FE9" w:rsidRDefault="00EF21FE" w:rsidP="008B0423">
            <w:pPr>
              <w:jc w:val="center"/>
              <w:rPr>
                <w:rFonts w:ascii="Times New Roman" w:hAnsi="Times New Roman" w:cs="Times New Roman"/>
                <w:b/>
                <w:sz w:val="16"/>
                <w:szCs w:val="16"/>
              </w:rPr>
            </w:pPr>
            <w:r w:rsidRPr="007F0FE9">
              <w:rPr>
                <w:rFonts w:ascii="Times New Roman" w:hAnsi="Times New Roman" w:cs="Times New Roman" w:hint="eastAsia"/>
                <w:b/>
                <w:sz w:val="16"/>
                <w:szCs w:val="16"/>
              </w:rPr>
              <w:t>0.</w:t>
            </w:r>
            <w:r w:rsidR="007F25F0" w:rsidRPr="007F0FE9">
              <w:rPr>
                <w:rFonts w:ascii="Times New Roman" w:hAnsi="Times New Roman" w:cs="Times New Roman"/>
                <w:b/>
                <w:sz w:val="16"/>
                <w:szCs w:val="16"/>
              </w:rPr>
              <w:t>895</w:t>
            </w:r>
          </w:p>
        </w:tc>
      </w:tr>
      <w:tr w:rsidR="002C59C0" w:rsidRPr="002C59C0" w:rsidTr="008B0423">
        <w:tc>
          <w:tcPr>
            <w:tcW w:w="939" w:type="dxa"/>
          </w:tcPr>
          <w:p w:rsidR="00EF21FE" w:rsidRPr="002C59C0" w:rsidRDefault="00EF21FE" w:rsidP="008B0423">
            <w:pPr>
              <w:pStyle w:val="a7"/>
              <w:ind w:firstLineChars="0" w:firstLine="0"/>
              <w:jc w:val="center"/>
              <w:rPr>
                <w:rFonts w:ascii="Times New Roman" w:hAnsi="Times New Roman" w:cs="Times New Roman"/>
                <w:sz w:val="16"/>
                <w:szCs w:val="16"/>
              </w:rPr>
            </w:pPr>
            <w:r w:rsidRPr="002C59C0">
              <w:rPr>
                <w:rFonts w:ascii="Times New Roman" w:hAnsi="Times New Roman" w:cs="Times New Roman"/>
                <w:sz w:val="16"/>
                <w:szCs w:val="16"/>
              </w:rPr>
              <w:t>TCGA-PANCAN</w:t>
            </w:r>
          </w:p>
        </w:tc>
        <w:tc>
          <w:tcPr>
            <w:tcW w:w="759" w:type="dxa"/>
          </w:tcPr>
          <w:p w:rsidR="00EF21FE" w:rsidRPr="002C59C0" w:rsidRDefault="00EF21FE" w:rsidP="008B0423">
            <w:pPr>
              <w:jc w:val="center"/>
              <w:rPr>
                <w:rFonts w:ascii="Times New Roman" w:hAnsi="Times New Roman" w:cs="Times New Roman"/>
                <w:sz w:val="16"/>
                <w:szCs w:val="16"/>
              </w:rPr>
            </w:pPr>
            <w:r w:rsidRPr="002C59C0">
              <w:rPr>
                <w:rFonts w:ascii="Times New Roman" w:hAnsi="Times New Roman" w:cs="Times New Roman"/>
                <w:sz w:val="16"/>
                <w:szCs w:val="16"/>
              </w:rPr>
              <w:t>16383</w:t>
            </w:r>
          </w:p>
        </w:tc>
        <w:tc>
          <w:tcPr>
            <w:tcW w:w="707" w:type="dxa"/>
          </w:tcPr>
          <w:p w:rsidR="00EF21FE" w:rsidRPr="002C59C0" w:rsidRDefault="00EF21FE" w:rsidP="008B0423">
            <w:pPr>
              <w:pStyle w:val="a7"/>
              <w:ind w:firstLineChars="0" w:firstLine="0"/>
              <w:jc w:val="center"/>
              <w:rPr>
                <w:rFonts w:ascii="Times New Roman" w:hAnsi="Times New Roman" w:cs="Times New Roman"/>
                <w:b/>
                <w:sz w:val="16"/>
                <w:szCs w:val="16"/>
              </w:rPr>
            </w:pPr>
            <w:r w:rsidRPr="002C59C0">
              <w:rPr>
                <w:rFonts w:ascii="Times New Roman" w:hAnsi="Times New Roman" w:cs="Times New Roman"/>
                <w:b/>
                <w:sz w:val="16"/>
                <w:szCs w:val="16"/>
              </w:rPr>
              <w:t>0.996</w:t>
            </w:r>
          </w:p>
        </w:tc>
        <w:tc>
          <w:tcPr>
            <w:tcW w:w="707" w:type="dxa"/>
          </w:tcPr>
          <w:p w:rsidR="00EF21FE" w:rsidRPr="002C59C0" w:rsidRDefault="00EF21FE" w:rsidP="008B0423">
            <w:pPr>
              <w:jc w:val="center"/>
              <w:rPr>
                <w:rFonts w:ascii="Times New Roman" w:hAnsi="Times New Roman" w:cs="Times New Roman"/>
                <w:b/>
                <w:sz w:val="16"/>
                <w:szCs w:val="16"/>
              </w:rPr>
            </w:pPr>
            <w:r w:rsidRPr="002C59C0">
              <w:rPr>
                <w:rFonts w:ascii="Times New Roman" w:hAnsi="Times New Roman" w:cs="Times New Roman" w:hint="eastAsia"/>
                <w:b/>
                <w:sz w:val="16"/>
                <w:szCs w:val="16"/>
              </w:rPr>
              <w:t>0.998</w:t>
            </w:r>
          </w:p>
        </w:tc>
        <w:tc>
          <w:tcPr>
            <w:tcW w:w="758" w:type="dxa"/>
          </w:tcPr>
          <w:p w:rsidR="00EF21FE" w:rsidRPr="002C59C0" w:rsidRDefault="00DE494A" w:rsidP="008B0423">
            <w:pPr>
              <w:jc w:val="center"/>
              <w:rPr>
                <w:rFonts w:ascii="Times New Roman" w:hAnsi="Times New Roman" w:cs="Times New Roman"/>
                <w:sz w:val="16"/>
                <w:szCs w:val="16"/>
              </w:rPr>
            </w:pPr>
            <w:r>
              <w:rPr>
                <w:rFonts w:ascii="Times New Roman" w:hAnsi="Times New Roman" w:cs="Times New Roman" w:hint="eastAsia"/>
                <w:sz w:val="16"/>
                <w:szCs w:val="16"/>
              </w:rPr>
              <w:t>8</w:t>
            </w:r>
          </w:p>
        </w:tc>
        <w:tc>
          <w:tcPr>
            <w:tcW w:w="666" w:type="dxa"/>
          </w:tcPr>
          <w:p w:rsidR="00EF21FE" w:rsidRPr="002C59C0" w:rsidRDefault="0053511C" w:rsidP="008B0423">
            <w:pPr>
              <w:jc w:val="center"/>
              <w:rPr>
                <w:rFonts w:ascii="Times New Roman" w:hAnsi="Times New Roman" w:cs="Times New Roman"/>
                <w:sz w:val="16"/>
                <w:szCs w:val="16"/>
              </w:rPr>
            </w:pPr>
            <w:r w:rsidRPr="002C59C0">
              <w:rPr>
                <w:rFonts w:ascii="Times New Roman" w:hAnsi="Times New Roman" w:cs="Times New Roman" w:hint="eastAsia"/>
                <w:sz w:val="16"/>
                <w:szCs w:val="16"/>
              </w:rPr>
              <w:t>0.976</w:t>
            </w:r>
          </w:p>
        </w:tc>
        <w:tc>
          <w:tcPr>
            <w:tcW w:w="709" w:type="dxa"/>
          </w:tcPr>
          <w:p w:rsidR="00EF21FE" w:rsidRPr="002C59C0" w:rsidRDefault="00DE494A" w:rsidP="008B0423">
            <w:pPr>
              <w:jc w:val="center"/>
              <w:rPr>
                <w:rFonts w:ascii="Times New Roman" w:hAnsi="Times New Roman" w:cs="Times New Roman"/>
                <w:sz w:val="16"/>
                <w:szCs w:val="16"/>
              </w:rPr>
            </w:pPr>
            <w:r>
              <w:rPr>
                <w:rFonts w:ascii="Times New Roman" w:hAnsi="Times New Roman" w:cs="Times New Roman" w:hint="eastAsia"/>
                <w:sz w:val="16"/>
                <w:szCs w:val="16"/>
              </w:rPr>
              <w:t>0.983</w:t>
            </w:r>
          </w:p>
        </w:tc>
        <w:tc>
          <w:tcPr>
            <w:tcW w:w="851" w:type="dxa"/>
          </w:tcPr>
          <w:p w:rsidR="00EF21FE" w:rsidRPr="002C59C0" w:rsidRDefault="002A3811" w:rsidP="008B0423">
            <w:pPr>
              <w:jc w:val="center"/>
              <w:rPr>
                <w:rFonts w:ascii="Times New Roman" w:hAnsi="Times New Roman" w:cs="Times New Roman"/>
                <w:sz w:val="16"/>
                <w:szCs w:val="16"/>
              </w:rPr>
            </w:pPr>
            <w:r>
              <w:rPr>
                <w:rFonts w:ascii="Times New Roman" w:hAnsi="Times New Roman" w:cs="Times New Roman" w:hint="eastAsia"/>
                <w:sz w:val="16"/>
                <w:szCs w:val="16"/>
              </w:rPr>
              <w:t>8</w:t>
            </w:r>
          </w:p>
        </w:tc>
        <w:tc>
          <w:tcPr>
            <w:tcW w:w="708" w:type="dxa"/>
          </w:tcPr>
          <w:p w:rsidR="00EF21FE" w:rsidRPr="002C59C0" w:rsidRDefault="00EF21FE" w:rsidP="008B0423">
            <w:pPr>
              <w:jc w:val="center"/>
              <w:rPr>
                <w:rFonts w:ascii="Times New Roman" w:hAnsi="Times New Roman" w:cs="Times New Roman"/>
                <w:sz w:val="16"/>
                <w:szCs w:val="16"/>
              </w:rPr>
            </w:pPr>
            <w:r w:rsidRPr="002C59C0">
              <w:rPr>
                <w:rFonts w:ascii="Times New Roman" w:hAnsi="Times New Roman" w:cs="Times New Roman" w:hint="eastAsia"/>
                <w:sz w:val="16"/>
                <w:szCs w:val="16"/>
              </w:rPr>
              <w:t>0.9</w:t>
            </w:r>
            <w:r w:rsidR="007F0FE9">
              <w:rPr>
                <w:rFonts w:ascii="Times New Roman" w:hAnsi="Times New Roman" w:cs="Times New Roman"/>
                <w:sz w:val="16"/>
                <w:szCs w:val="16"/>
              </w:rPr>
              <w:t>85</w:t>
            </w:r>
          </w:p>
        </w:tc>
        <w:tc>
          <w:tcPr>
            <w:tcW w:w="709" w:type="dxa"/>
          </w:tcPr>
          <w:p w:rsidR="00EF21FE" w:rsidRPr="002C59C0" w:rsidRDefault="00EF21FE" w:rsidP="008B0423">
            <w:pPr>
              <w:jc w:val="center"/>
              <w:rPr>
                <w:rFonts w:ascii="Times New Roman" w:hAnsi="Times New Roman" w:cs="Times New Roman"/>
                <w:sz w:val="16"/>
                <w:szCs w:val="16"/>
              </w:rPr>
            </w:pPr>
            <w:r w:rsidRPr="002C59C0">
              <w:rPr>
                <w:rFonts w:ascii="Times New Roman" w:hAnsi="Times New Roman" w:cs="Times New Roman" w:hint="eastAsia"/>
                <w:sz w:val="16"/>
                <w:szCs w:val="16"/>
              </w:rPr>
              <w:t>0.9</w:t>
            </w:r>
            <w:r w:rsidR="002A3811">
              <w:rPr>
                <w:rFonts w:ascii="Times New Roman" w:hAnsi="Times New Roman" w:cs="Times New Roman"/>
                <w:sz w:val="16"/>
                <w:szCs w:val="16"/>
              </w:rPr>
              <w:t>76</w:t>
            </w:r>
          </w:p>
        </w:tc>
      </w:tr>
      <w:tr w:rsidR="002C59C0" w:rsidRPr="002C59C0" w:rsidTr="008B0423">
        <w:tc>
          <w:tcPr>
            <w:tcW w:w="939" w:type="dxa"/>
          </w:tcPr>
          <w:p w:rsidR="00EF21FE" w:rsidRPr="002C59C0" w:rsidRDefault="00EF21FE" w:rsidP="008B0423">
            <w:pPr>
              <w:pStyle w:val="a7"/>
              <w:ind w:firstLineChars="0" w:firstLine="0"/>
              <w:jc w:val="center"/>
              <w:rPr>
                <w:rFonts w:ascii="Times New Roman" w:hAnsi="Times New Roman" w:cs="Times New Roman"/>
                <w:sz w:val="16"/>
                <w:szCs w:val="16"/>
              </w:rPr>
            </w:pPr>
            <w:r w:rsidRPr="002C59C0">
              <w:rPr>
                <w:rFonts w:ascii="Times New Roman" w:hAnsi="Times New Roman" w:cs="Times New Roman"/>
                <w:sz w:val="16"/>
                <w:szCs w:val="16"/>
              </w:rPr>
              <w:t>Ad</w:t>
            </w:r>
          </w:p>
        </w:tc>
        <w:tc>
          <w:tcPr>
            <w:tcW w:w="759" w:type="dxa"/>
          </w:tcPr>
          <w:p w:rsidR="00EF21FE" w:rsidRPr="002C59C0" w:rsidRDefault="00EF21FE" w:rsidP="008B0423">
            <w:pPr>
              <w:jc w:val="center"/>
              <w:rPr>
                <w:rFonts w:ascii="Times New Roman" w:hAnsi="Times New Roman" w:cs="Times New Roman"/>
                <w:sz w:val="16"/>
                <w:szCs w:val="16"/>
              </w:rPr>
            </w:pPr>
            <w:r w:rsidRPr="002C59C0">
              <w:rPr>
                <w:rFonts w:ascii="Times New Roman" w:hAnsi="Times New Roman" w:cs="Times New Roman"/>
                <w:sz w:val="16"/>
                <w:szCs w:val="16"/>
              </w:rPr>
              <w:t>1558</w:t>
            </w:r>
          </w:p>
        </w:tc>
        <w:tc>
          <w:tcPr>
            <w:tcW w:w="707" w:type="dxa"/>
          </w:tcPr>
          <w:p w:rsidR="00EF21FE" w:rsidRPr="002C59C0" w:rsidRDefault="00EF21FE" w:rsidP="008B0423">
            <w:pPr>
              <w:pStyle w:val="a7"/>
              <w:ind w:firstLineChars="0" w:firstLine="0"/>
              <w:jc w:val="center"/>
              <w:rPr>
                <w:rFonts w:ascii="Times New Roman" w:hAnsi="Times New Roman" w:cs="Times New Roman"/>
                <w:sz w:val="16"/>
                <w:szCs w:val="16"/>
              </w:rPr>
            </w:pPr>
            <w:r w:rsidRPr="002C59C0">
              <w:rPr>
                <w:rFonts w:ascii="Times New Roman" w:hAnsi="Times New Roman" w:cs="Times New Roman"/>
                <w:sz w:val="16"/>
                <w:szCs w:val="16"/>
              </w:rPr>
              <w:t>0.839</w:t>
            </w:r>
          </w:p>
        </w:tc>
        <w:tc>
          <w:tcPr>
            <w:tcW w:w="707" w:type="dxa"/>
          </w:tcPr>
          <w:p w:rsidR="00EF21FE" w:rsidRPr="002C59C0" w:rsidRDefault="00EF21FE" w:rsidP="008B0423">
            <w:pPr>
              <w:jc w:val="center"/>
              <w:rPr>
                <w:rFonts w:ascii="Times New Roman" w:hAnsi="Times New Roman" w:cs="Times New Roman"/>
                <w:sz w:val="16"/>
                <w:szCs w:val="16"/>
              </w:rPr>
            </w:pPr>
            <w:r w:rsidRPr="002C59C0">
              <w:rPr>
                <w:rFonts w:ascii="Times New Roman" w:hAnsi="Times New Roman" w:cs="Times New Roman" w:hint="eastAsia"/>
                <w:sz w:val="16"/>
                <w:szCs w:val="16"/>
              </w:rPr>
              <w:t>0.9</w:t>
            </w:r>
            <w:r w:rsidRPr="002C59C0">
              <w:rPr>
                <w:rFonts w:ascii="Times New Roman" w:hAnsi="Times New Roman" w:cs="Times New Roman"/>
                <w:sz w:val="16"/>
                <w:szCs w:val="16"/>
              </w:rPr>
              <w:t>47</w:t>
            </w:r>
          </w:p>
        </w:tc>
        <w:tc>
          <w:tcPr>
            <w:tcW w:w="758" w:type="dxa"/>
          </w:tcPr>
          <w:p w:rsidR="00EF21FE" w:rsidRPr="002C59C0" w:rsidRDefault="00AF2F15" w:rsidP="008B0423">
            <w:pPr>
              <w:jc w:val="center"/>
              <w:rPr>
                <w:rFonts w:ascii="Times New Roman" w:hAnsi="Times New Roman" w:cs="Times New Roman"/>
                <w:sz w:val="16"/>
                <w:szCs w:val="16"/>
              </w:rPr>
            </w:pPr>
            <w:r>
              <w:rPr>
                <w:rFonts w:ascii="Times New Roman" w:hAnsi="Times New Roman" w:cs="Times New Roman" w:hint="eastAsia"/>
                <w:sz w:val="16"/>
                <w:szCs w:val="16"/>
              </w:rPr>
              <w:t>7</w:t>
            </w:r>
          </w:p>
        </w:tc>
        <w:tc>
          <w:tcPr>
            <w:tcW w:w="666" w:type="dxa"/>
          </w:tcPr>
          <w:p w:rsidR="00EF21FE" w:rsidRPr="002C59C0" w:rsidRDefault="00087B79" w:rsidP="008B0423">
            <w:pPr>
              <w:jc w:val="center"/>
              <w:rPr>
                <w:rFonts w:ascii="Times New Roman" w:hAnsi="Times New Roman" w:cs="Times New Roman"/>
                <w:sz w:val="16"/>
                <w:szCs w:val="16"/>
              </w:rPr>
            </w:pPr>
            <w:r w:rsidRPr="002C59C0">
              <w:rPr>
                <w:rFonts w:ascii="Times New Roman" w:hAnsi="Times New Roman" w:cs="Times New Roman" w:hint="eastAsia"/>
                <w:sz w:val="16"/>
                <w:szCs w:val="16"/>
              </w:rPr>
              <w:t>0.868</w:t>
            </w:r>
          </w:p>
        </w:tc>
        <w:tc>
          <w:tcPr>
            <w:tcW w:w="709" w:type="dxa"/>
          </w:tcPr>
          <w:p w:rsidR="00EF21FE" w:rsidRPr="002C59C0" w:rsidRDefault="00ED3FFA" w:rsidP="008B0423">
            <w:pPr>
              <w:jc w:val="center"/>
              <w:rPr>
                <w:rFonts w:ascii="Times New Roman" w:hAnsi="Times New Roman" w:cs="Times New Roman"/>
                <w:sz w:val="16"/>
                <w:szCs w:val="16"/>
              </w:rPr>
            </w:pPr>
            <w:r w:rsidRPr="002C59C0">
              <w:rPr>
                <w:rFonts w:ascii="Times New Roman" w:hAnsi="Times New Roman" w:cs="Times New Roman" w:hint="eastAsia"/>
                <w:sz w:val="16"/>
                <w:szCs w:val="16"/>
              </w:rPr>
              <w:t>0.924</w:t>
            </w:r>
          </w:p>
        </w:tc>
        <w:tc>
          <w:tcPr>
            <w:tcW w:w="851" w:type="dxa"/>
          </w:tcPr>
          <w:p w:rsidR="00EF21FE" w:rsidRPr="002C59C0" w:rsidRDefault="00AF2F15" w:rsidP="008B0423">
            <w:pPr>
              <w:jc w:val="center"/>
              <w:rPr>
                <w:rFonts w:ascii="Times New Roman" w:hAnsi="Times New Roman" w:cs="Times New Roman"/>
                <w:sz w:val="16"/>
                <w:szCs w:val="16"/>
              </w:rPr>
            </w:pPr>
            <w:r>
              <w:rPr>
                <w:rFonts w:ascii="Times New Roman" w:hAnsi="Times New Roman" w:cs="Times New Roman" w:hint="eastAsia"/>
                <w:sz w:val="16"/>
                <w:szCs w:val="16"/>
              </w:rPr>
              <w:t>7</w:t>
            </w:r>
          </w:p>
        </w:tc>
        <w:tc>
          <w:tcPr>
            <w:tcW w:w="708" w:type="dxa"/>
          </w:tcPr>
          <w:p w:rsidR="00EF21FE" w:rsidRPr="002C59C0" w:rsidRDefault="00AF2F15" w:rsidP="008B0423">
            <w:pPr>
              <w:jc w:val="center"/>
              <w:rPr>
                <w:rFonts w:ascii="Times New Roman" w:hAnsi="Times New Roman" w:cs="Times New Roman"/>
                <w:b/>
                <w:sz w:val="16"/>
                <w:szCs w:val="16"/>
              </w:rPr>
            </w:pPr>
            <w:r>
              <w:rPr>
                <w:rFonts w:ascii="Times New Roman" w:hAnsi="Times New Roman" w:cs="Times New Roman" w:hint="eastAsia"/>
                <w:b/>
                <w:sz w:val="16"/>
                <w:szCs w:val="16"/>
              </w:rPr>
              <w:t>0.943</w:t>
            </w:r>
          </w:p>
        </w:tc>
        <w:tc>
          <w:tcPr>
            <w:tcW w:w="709" w:type="dxa"/>
          </w:tcPr>
          <w:p w:rsidR="00EF21FE" w:rsidRPr="002C59C0" w:rsidRDefault="00AF2F15" w:rsidP="008B0423">
            <w:pPr>
              <w:jc w:val="center"/>
              <w:rPr>
                <w:rFonts w:ascii="Times New Roman" w:hAnsi="Times New Roman" w:cs="Times New Roman"/>
                <w:b/>
                <w:sz w:val="16"/>
                <w:szCs w:val="16"/>
              </w:rPr>
            </w:pPr>
            <w:r>
              <w:rPr>
                <w:rFonts w:ascii="Times New Roman" w:hAnsi="Times New Roman" w:cs="Times New Roman" w:hint="eastAsia"/>
                <w:b/>
                <w:sz w:val="16"/>
                <w:szCs w:val="16"/>
              </w:rPr>
              <w:t>0.947</w:t>
            </w:r>
          </w:p>
        </w:tc>
      </w:tr>
      <w:tr w:rsidR="002C59C0" w:rsidRPr="002C59C0" w:rsidTr="008B0423">
        <w:tc>
          <w:tcPr>
            <w:tcW w:w="939" w:type="dxa"/>
          </w:tcPr>
          <w:p w:rsidR="00EF21FE" w:rsidRPr="002C59C0" w:rsidRDefault="00EF21FE" w:rsidP="008B0423">
            <w:pPr>
              <w:pStyle w:val="a7"/>
              <w:ind w:firstLineChars="0" w:firstLine="0"/>
              <w:jc w:val="center"/>
              <w:rPr>
                <w:rFonts w:ascii="Times New Roman" w:hAnsi="Times New Roman" w:cs="Times New Roman"/>
                <w:sz w:val="16"/>
                <w:szCs w:val="16"/>
              </w:rPr>
            </w:pPr>
            <w:r w:rsidRPr="002C59C0">
              <w:rPr>
                <w:rFonts w:ascii="Times New Roman" w:hAnsi="Times New Roman" w:cs="Times New Roman"/>
                <w:sz w:val="16"/>
                <w:szCs w:val="16"/>
              </w:rPr>
              <w:t>FPS5</w:t>
            </w:r>
          </w:p>
        </w:tc>
        <w:tc>
          <w:tcPr>
            <w:tcW w:w="759" w:type="dxa"/>
          </w:tcPr>
          <w:p w:rsidR="00EF21FE" w:rsidRPr="002C59C0" w:rsidRDefault="00EF21FE" w:rsidP="008B0423">
            <w:pPr>
              <w:jc w:val="center"/>
              <w:rPr>
                <w:rFonts w:ascii="Times New Roman" w:hAnsi="Times New Roman" w:cs="Times New Roman"/>
                <w:sz w:val="16"/>
                <w:szCs w:val="16"/>
              </w:rPr>
            </w:pPr>
            <w:r w:rsidRPr="002C59C0">
              <w:rPr>
                <w:rFonts w:ascii="Times New Roman" w:hAnsi="Times New Roman" w:cs="Times New Roman"/>
                <w:sz w:val="16"/>
                <w:szCs w:val="16"/>
              </w:rPr>
              <w:t>3208</w:t>
            </w:r>
          </w:p>
        </w:tc>
        <w:tc>
          <w:tcPr>
            <w:tcW w:w="707" w:type="dxa"/>
          </w:tcPr>
          <w:p w:rsidR="00EF21FE" w:rsidRPr="002C59C0" w:rsidRDefault="00EF21FE" w:rsidP="008B0423">
            <w:pPr>
              <w:pStyle w:val="a7"/>
              <w:ind w:firstLineChars="0" w:firstLine="0"/>
              <w:jc w:val="center"/>
              <w:rPr>
                <w:rFonts w:ascii="Times New Roman" w:hAnsi="Times New Roman" w:cs="Times New Roman"/>
                <w:sz w:val="16"/>
                <w:szCs w:val="16"/>
              </w:rPr>
            </w:pPr>
            <w:r w:rsidRPr="002C59C0">
              <w:rPr>
                <w:rFonts w:ascii="Times New Roman" w:hAnsi="Times New Roman" w:cs="Times New Roman"/>
                <w:sz w:val="16"/>
                <w:szCs w:val="16"/>
              </w:rPr>
              <w:t>0.748</w:t>
            </w:r>
          </w:p>
        </w:tc>
        <w:tc>
          <w:tcPr>
            <w:tcW w:w="707" w:type="dxa"/>
          </w:tcPr>
          <w:p w:rsidR="00EF21FE" w:rsidRPr="002C59C0" w:rsidRDefault="00EF21FE" w:rsidP="008B0423">
            <w:pPr>
              <w:jc w:val="center"/>
              <w:rPr>
                <w:rFonts w:ascii="Times New Roman" w:hAnsi="Times New Roman" w:cs="Times New Roman"/>
                <w:sz w:val="16"/>
                <w:szCs w:val="16"/>
              </w:rPr>
            </w:pPr>
            <w:r w:rsidRPr="002C59C0">
              <w:rPr>
                <w:rFonts w:ascii="Times New Roman" w:hAnsi="Times New Roman" w:cs="Times New Roman" w:hint="eastAsia"/>
                <w:sz w:val="16"/>
                <w:szCs w:val="16"/>
              </w:rPr>
              <w:t>0.</w:t>
            </w:r>
            <w:r w:rsidRPr="002C59C0">
              <w:rPr>
                <w:rFonts w:ascii="Times New Roman" w:hAnsi="Times New Roman" w:cs="Times New Roman"/>
                <w:sz w:val="16"/>
                <w:szCs w:val="16"/>
              </w:rPr>
              <w:t>535</w:t>
            </w:r>
          </w:p>
        </w:tc>
        <w:tc>
          <w:tcPr>
            <w:tcW w:w="758" w:type="dxa"/>
          </w:tcPr>
          <w:p w:rsidR="00EF21FE" w:rsidRPr="002C59C0" w:rsidRDefault="00025051" w:rsidP="001D70CB">
            <w:pPr>
              <w:jc w:val="center"/>
              <w:rPr>
                <w:rFonts w:ascii="Times New Roman" w:hAnsi="Times New Roman" w:cs="Times New Roman"/>
                <w:sz w:val="16"/>
                <w:szCs w:val="16"/>
              </w:rPr>
            </w:pPr>
            <w:r>
              <w:rPr>
                <w:rFonts w:ascii="Times New Roman" w:hAnsi="Times New Roman" w:cs="Times New Roman" w:hint="eastAsia"/>
                <w:sz w:val="16"/>
                <w:szCs w:val="16"/>
              </w:rPr>
              <w:t>82</w:t>
            </w:r>
          </w:p>
        </w:tc>
        <w:tc>
          <w:tcPr>
            <w:tcW w:w="666" w:type="dxa"/>
          </w:tcPr>
          <w:p w:rsidR="00EF21FE" w:rsidRPr="002C59C0" w:rsidRDefault="007F0FE9" w:rsidP="001D70CB">
            <w:pPr>
              <w:jc w:val="center"/>
              <w:rPr>
                <w:rFonts w:ascii="Times New Roman" w:hAnsi="Times New Roman" w:cs="Times New Roman"/>
                <w:b/>
                <w:sz w:val="16"/>
                <w:szCs w:val="16"/>
              </w:rPr>
            </w:pPr>
            <w:r>
              <w:rPr>
                <w:rFonts w:ascii="Times New Roman" w:hAnsi="Times New Roman" w:cs="Times New Roman" w:hint="eastAsia"/>
                <w:b/>
                <w:sz w:val="16"/>
                <w:szCs w:val="16"/>
              </w:rPr>
              <w:t>0.797</w:t>
            </w:r>
          </w:p>
        </w:tc>
        <w:tc>
          <w:tcPr>
            <w:tcW w:w="709" w:type="dxa"/>
          </w:tcPr>
          <w:p w:rsidR="00EF21FE" w:rsidRPr="002C59C0" w:rsidRDefault="00025051" w:rsidP="001D70CB">
            <w:pPr>
              <w:jc w:val="center"/>
              <w:rPr>
                <w:rFonts w:ascii="Times New Roman" w:hAnsi="Times New Roman" w:cs="Times New Roman"/>
                <w:sz w:val="16"/>
                <w:szCs w:val="16"/>
              </w:rPr>
            </w:pPr>
            <w:r>
              <w:rPr>
                <w:rFonts w:ascii="Times New Roman" w:hAnsi="Times New Roman" w:cs="Times New Roman" w:hint="eastAsia"/>
                <w:sz w:val="16"/>
                <w:szCs w:val="16"/>
              </w:rPr>
              <w:t>0.721</w:t>
            </w:r>
          </w:p>
        </w:tc>
        <w:tc>
          <w:tcPr>
            <w:tcW w:w="851" w:type="dxa"/>
          </w:tcPr>
          <w:p w:rsidR="00EF21FE" w:rsidRPr="002C59C0" w:rsidRDefault="00025051" w:rsidP="001D70CB">
            <w:pPr>
              <w:jc w:val="center"/>
              <w:rPr>
                <w:rFonts w:ascii="Times New Roman" w:hAnsi="Times New Roman" w:cs="Times New Roman"/>
                <w:sz w:val="16"/>
                <w:szCs w:val="16"/>
              </w:rPr>
            </w:pPr>
            <w:r>
              <w:rPr>
                <w:rFonts w:ascii="Times New Roman" w:hAnsi="Times New Roman" w:cs="Times New Roman" w:hint="eastAsia"/>
                <w:sz w:val="16"/>
                <w:szCs w:val="16"/>
              </w:rPr>
              <w:t>82</w:t>
            </w:r>
          </w:p>
        </w:tc>
        <w:tc>
          <w:tcPr>
            <w:tcW w:w="708" w:type="dxa"/>
          </w:tcPr>
          <w:p w:rsidR="00EF21FE" w:rsidRPr="002C59C0" w:rsidRDefault="007F0FE9" w:rsidP="001D70CB">
            <w:pPr>
              <w:jc w:val="center"/>
              <w:rPr>
                <w:rFonts w:ascii="Times New Roman" w:hAnsi="Times New Roman" w:cs="Times New Roman"/>
                <w:sz w:val="16"/>
                <w:szCs w:val="16"/>
              </w:rPr>
            </w:pPr>
            <w:r>
              <w:rPr>
                <w:rFonts w:ascii="Times New Roman" w:hAnsi="Times New Roman" w:cs="Times New Roman" w:hint="eastAsia"/>
                <w:sz w:val="16"/>
                <w:szCs w:val="16"/>
              </w:rPr>
              <w:t>0.793</w:t>
            </w:r>
          </w:p>
        </w:tc>
        <w:tc>
          <w:tcPr>
            <w:tcW w:w="709" w:type="dxa"/>
          </w:tcPr>
          <w:p w:rsidR="00EF21FE" w:rsidRPr="002C59C0" w:rsidRDefault="00025051" w:rsidP="001D70CB">
            <w:pPr>
              <w:jc w:val="center"/>
              <w:rPr>
                <w:rFonts w:ascii="Times New Roman" w:hAnsi="Times New Roman" w:cs="Times New Roman"/>
                <w:b/>
                <w:sz w:val="16"/>
                <w:szCs w:val="16"/>
              </w:rPr>
            </w:pPr>
            <w:r>
              <w:rPr>
                <w:rFonts w:ascii="Times New Roman" w:hAnsi="Times New Roman" w:cs="Times New Roman" w:hint="eastAsia"/>
                <w:b/>
                <w:sz w:val="16"/>
                <w:szCs w:val="16"/>
              </w:rPr>
              <w:t>0.744</w:t>
            </w:r>
          </w:p>
        </w:tc>
      </w:tr>
      <w:tr w:rsidR="002C59C0" w:rsidRPr="002C59C0" w:rsidTr="008B0423">
        <w:tc>
          <w:tcPr>
            <w:tcW w:w="939" w:type="dxa"/>
            <w:tcBorders>
              <w:bottom w:val="single" w:sz="4" w:space="0" w:color="auto"/>
            </w:tcBorders>
          </w:tcPr>
          <w:p w:rsidR="00EF21FE" w:rsidRPr="002C59C0" w:rsidRDefault="00EF21FE" w:rsidP="008B0423">
            <w:pPr>
              <w:pStyle w:val="a7"/>
              <w:ind w:firstLineChars="0" w:firstLine="0"/>
              <w:jc w:val="center"/>
              <w:rPr>
                <w:rFonts w:ascii="Times New Roman" w:hAnsi="Times New Roman" w:cs="Times New Roman"/>
                <w:sz w:val="16"/>
                <w:szCs w:val="16"/>
              </w:rPr>
            </w:pPr>
            <w:r w:rsidRPr="002C59C0">
              <w:rPr>
                <w:rFonts w:ascii="Times New Roman" w:hAnsi="Times New Roman" w:cs="Times New Roman"/>
                <w:sz w:val="16"/>
                <w:szCs w:val="16"/>
              </w:rPr>
              <w:t>FPS7</w:t>
            </w:r>
          </w:p>
        </w:tc>
        <w:tc>
          <w:tcPr>
            <w:tcW w:w="759" w:type="dxa"/>
            <w:tcBorders>
              <w:bottom w:val="single" w:sz="4" w:space="0" w:color="auto"/>
            </w:tcBorders>
          </w:tcPr>
          <w:p w:rsidR="00EF21FE" w:rsidRPr="002C59C0" w:rsidRDefault="00EF21FE" w:rsidP="008B0423">
            <w:pPr>
              <w:jc w:val="center"/>
              <w:rPr>
                <w:rFonts w:ascii="Times New Roman" w:hAnsi="Times New Roman" w:cs="Times New Roman"/>
                <w:sz w:val="16"/>
                <w:szCs w:val="16"/>
              </w:rPr>
            </w:pPr>
            <w:r w:rsidRPr="002C59C0">
              <w:rPr>
                <w:rFonts w:ascii="Times New Roman" w:hAnsi="Times New Roman" w:cs="Times New Roman"/>
                <w:sz w:val="16"/>
                <w:szCs w:val="16"/>
              </w:rPr>
              <w:t>4812</w:t>
            </w:r>
          </w:p>
        </w:tc>
        <w:tc>
          <w:tcPr>
            <w:tcW w:w="707" w:type="dxa"/>
            <w:tcBorders>
              <w:bottom w:val="single" w:sz="4" w:space="0" w:color="auto"/>
            </w:tcBorders>
          </w:tcPr>
          <w:p w:rsidR="00EF21FE" w:rsidRPr="002C59C0" w:rsidRDefault="00EF21FE" w:rsidP="008B0423">
            <w:pPr>
              <w:pStyle w:val="a7"/>
              <w:ind w:firstLineChars="0" w:firstLine="0"/>
              <w:jc w:val="center"/>
              <w:rPr>
                <w:rFonts w:ascii="Times New Roman" w:hAnsi="Times New Roman" w:cs="Times New Roman"/>
                <w:b/>
                <w:sz w:val="16"/>
                <w:szCs w:val="16"/>
              </w:rPr>
            </w:pPr>
            <w:r w:rsidRPr="002C59C0">
              <w:rPr>
                <w:rFonts w:ascii="Times New Roman" w:hAnsi="Times New Roman" w:cs="Times New Roman"/>
                <w:b/>
                <w:sz w:val="16"/>
                <w:szCs w:val="16"/>
              </w:rPr>
              <w:t>0.816</w:t>
            </w:r>
          </w:p>
        </w:tc>
        <w:tc>
          <w:tcPr>
            <w:tcW w:w="707" w:type="dxa"/>
            <w:tcBorders>
              <w:bottom w:val="single" w:sz="4" w:space="0" w:color="auto"/>
            </w:tcBorders>
          </w:tcPr>
          <w:p w:rsidR="00EF21FE" w:rsidRPr="002C59C0" w:rsidRDefault="00EF21FE" w:rsidP="008B0423">
            <w:pPr>
              <w:jc w:val="center"/>
              <w:rPr>
                <w:rFonts w:ascii="Times New Roman" w:hAnsi="Times New Roman" w:cs="Times New Roman"/>
                <w:sz w:val="16"/>
                <w:szCs w:val="16"/>
              </w:rPr>
            </w:pPr>
            <w:r w:rsidRPr="002C59C0">
              <w:rPr>
                <w:rFonts w:ascii="Times New Roman" w:hAnsi="Times New Roman" w:cs="Times New Roman" w:hint="eastAsia"/>
                <w:sz w:val="16"/>
                <w:szCs w:val="16"/>
              </w:rPr>
              <w:t>0.596</w:t>
            </w:r>
          </w:p>
        </w:tc>
        <w:tc>
          <w:tcPr>
            <w:tcW w:w="758" w:type="dxa"/>
            <w:tcBorders>
              <w:bottom w:val="single" w:sz="4" w:space="0" w:color="auto"/>
            </w:tcBorders>
          </w:tcPr>
          <w:p w:rsidR="00EF21FE" w:rsidRPr="002C59C0" w:rsidRDefault="004F786B" w:rsidP="00AF0A3C">
            <w:pPr>
              <w:jc w:val="center"/>
              <w:rPr>
                <w:rFonts w:ascii="Times New Roman" w:hAnsi="Times New Roman" w:cs="Times New Roman"/>
                <w:sz w:val="16"/>
                <w:szCs w:val="16"/>
              </w:rPr>
            </w:pPr>
            <w:r>
              <w:rPr>
                <w:rFonts w:ascii="Times New Roman" w:hAnsi="Times New Roman" w:cs="Times New Roman" w:hint="eastAsia"/>
                <w:sz w:val="16"/>
                <w:szCs w:val="16"/>
              </w:rPr>
              <w:t>79</w:t>
            </w:r>
          </w:p>
        </w:tc>
        <w:tc>
          <w:tcPr>
            <w:tcW w:w="666" w:type="dxa"/>
            <w:tcBorders>
              <w:bottom w:val="single" w:sz="4" w:space="0" w:color="auto"/>
            </w:tcBorders>
          </w:tcPr>
          <w:p w:rsidR="00EF21FE" w:rsidRPr="002C59C0" w:rsidRDefault="004F786B" w:rsidP="00AF0A3C">
            <w:pPr>
              <w:jc w:val="center"/>
              <w:rPr>
                <w:rFonts w:ascii="Times New Roman" w:hAnsi="Times New Roman" w:cs="Times New Roman"/>
                <w:sz w:val="16"/>
                <w:szCs w:val="16"/>
              </w:rPr>
            </w:pPr>
            <w:r>
              <w:rPr>
                <w:rFonts w:ascii="Times New Roman" w:hAnsi="Times New Roman" w:cs="Times New Roman" w:hint="eastAsia"/>
                <w:sz w:val="16"/>
                <w:szCs w:val="16"/>
              </w:rPr>
              <w:t>0.777</w:t>
            </w:r>
          </w:p>
        </w:tc>
        <w:tc>
          <w:tcPr>
            <w:tcW w:w="709" w:type="dxa"/>
            <w:tcBorders>
              <w:bottom w:val="single" w:sz="4" w:space="0" w:color="auto"/>
            </w:tcBorders>
          </w:tcPr>
          <w:p w:rsidR="00EF21FE" w:rsidRPr="002C59C0" w:rsidRDefault="004F786B" w:rsidP="00AF0A3C">
            <w:pPr>
              <w:jc w:val="center"/>
              <w:rPr>
                <w:rFonts w:ascii="Times New Roman" w:hAnsi="Times New Roman" w:cs="Times New Roman"/>
                <w:sz w:val="16"/>
                <w:szCs w:val="16"/>
              </w:rPr>
            </w:pPr>
            <w:r>
              <w:rPr>
                <w:rFonts w:ascii="Times New Roman" w:hAnsi="Times New Roman" w:cs="Times New Roman" w:hint="eastAsia"/>
                <w:sz w:val="16"/>
                <w:szCs w:val="16"/>
              </w:rPr>
              <w:t>0.678</w:t>
            </w:r>
          </w:p>
        </w:tc>
        <w:tc>
          <w:tcPr>
            <w:tcW w:w="851" w:type="dxa"/>
            <w:tcBorders>
              <w:bottom w:val="single" w:sz="4" w:space="0" w:color="auto"/>
            </w:tcBorders>
          </w:tcPr>
          <w:p w:rsidR="00EF21FE" w:rsidRPr="002C59C0" w:rsidRDefault="004F786B" w:rsidP="00AF0A3C">
            <w:pPr>
              <w:jc w:val="center"/>
              <w:rPr>
                <w:rFonts w:ascii="Times New Roman" w:hAnsi="Times New Roman" w:cs="Times New Roman"/>
                <w:sz w:val="16"/>
                <w:szCs w:val="16"/>
              </w:rPr>
            </w:pPr>
            <w:r>
              <w:rPr>
                <w:rFonts w:ascii="Times New Roman" w:hAnsi="Times New Roman" w:cs="Times New Roman" w:hint="eastAsia"/>
                <w:sz w:val="16"/>
                <w:szCs w:val="16"/>
              </w:rPr>
              <w:t>79</w:t>
            </w:r>
          </w:p>
        </w:tc>
        <w:tc>
          <w:tcPr>
            <w:tcW w:w="708" w:type="dxa"/>
            <w:tcBorders>
              <w:bottom w:val="single" w:sz="4" w:space="0" w:color="auto"/>
            </w:tcBorders>
          </w:tcPr>
          <w:p w:rsidR="00EF21FE" w:rsidRPr="002C59C0" w:rsidRDefault="004F786B" w:rsidP="008B0423">
            <w:pPr>
              <w:jc w:val="center"/>
              <w:rPr>
                <w:rFonts w:ascii="Times New Roman" w:hAnsi="Times New Roman" w:cs="Times New Roman"/>
                <w:sz w:val="16"/>
                <w:szCs w:val="16"/>
              </w:rPr>
            </w:pPr>
            <w:r>
              <w:rPr>
                <w:rFonts w:ascii="Times New Roman" w:hAnsi="Times New Roman" w:cs="Times New Roman" w:hint="eastAsia"/>
                <w:sz w:val="16"/>
                <w:szCs w:val="16"/>
              </w:rPr>
              <w:t>0.784</w:t>
            </w:r>
          </w:p>
        </w:tc>
        <w:tc>
          <w:tcPr>
            <w:tcW w:w="709" w:type="dxa"/>
            <w:tcBorders>
              <w:bottom w:val="single" w:sz="4" w:space="0" w:color="auto"/>
            </w:tcBorders>
          </w:tcPr>
          <w:p w:rsidR="00EF21FE" w:rsidRPr="007F0FE9" w:rsidRDefault="004F786B" w:rsidP="008B0423">
            <w:pPr>
              <w:jc w:val="center"/>
              <w:rPr>
                <w:rFonts w:ascii="Times New Roman" w:hAnsi="Times New Roman" w:cs="Times New Roman"/>
                <w:b/>
                <w:sz w:val="16"/>
                <w:szCs w:val="16"/>
              </w:rPr>
            </w:pPr>
            <w:r w:rsidRPr="007F0FE9">
              <w:rPr>
                <w:rFonts w:ascii="Times New Roman" w:hAnsi="Times New Roman" w:cs="Times New Roman" w:hint="eastAsia"/>
                <w:b/>
                <w:sz w:val="16"/>
                <w:szCs w:val="16"/>
              </w:rPr>
              <w:t>0.726</w:t>
            </w:r>
          </w:p>
        </w:tc>
      </w:tr>
      <w:tr w:rsidR="002C59C0" w:rsidRPr="002C59C0" w:rsidTr="008B0423">
        <w:tc>
          <w:tcPr>
            <w:tcW w:w="939" w:type="dxa"/>
            <w:tcBorders>
              <w:bottom w:val="double" w:sz="4" w:space="0" w:color="auto"/>
            </w:tcBorders>
          </w:tcPr>
          <w:p w:rsidR="00EF21FE" w:rsidRPr="002C59C0" w:rsidRDefault="00EF21FE" w:rsidP="008B0423">
            <w:pPr>
              <w:pStyle w:val="a7"/>
              <w:ind w:firstLineChars="0" w:firstLine="0"/>
              <w:jc w:val="center"/>
              <w:rPr>
                <w:rFonts w:ascii="Times New Roman" w:hAnsi="Times New Roman" w:cs="Times New Roman"/>
                <w:sz w:val="16"/>
                <w:szCs w:val="16"/>
              </w:rPr>
            </w:pPr>
            <w:proofErr w:type="spellStart"/>
            <w:r w:rsidRPr="002C59C0">
              <w:rPr>
                <w:rFonts w:ascii="Times New Roman" w:hAnsi="Times New Roman" w:cs="Times New Roman"/>
                <w:sz w:val="16"/>
                <w:szCs w:val="16"/>
              </w:rPr>
              <w:t>Gisette</w:t>
            </w:r>
            <w:proofErr w:type="spellEnd"/>
          </w:p>
        </w:tc>
        <w:tc>
          <w:tcPr>
            <w:tcW w:w="759" w:type="dxa"/>
            <w:tcBorders>
              <w:bottom w:val="double" w:sz="4" w:space="0" w:color="auto"/>
            </w:tcBorders>
          </w:tcPr>
          <w:p w:rsidR="00EF21FE" w:rsidRPr="002C59C0" w:rsidRDefault="00EF21FE" w:rsidP="008B0423">
            <w:pPr>
              <w:jc w:val="center"/>
              <w:rPr>
                <w:rFonts w:ascii="Times New Roman" w:hAnsi="Times New Roman" w:cs="Times New Roman"/>
                <w:sz w:val="16"/>
                <w:szCs w:val="16"/>
              </w:rPr>
            </w:pPr>
            <w:r w:rsidRPr="002C59C0">
              <w:rPr>
                <w:rFonts w:ascii="Times New Roman" w:hAnsi="Times New Roman" w:cs="Times New Roman"/>
                <w:sz w:val="16"/>
                <w:szCs w:val="16"/>
              </w:rPr>
              <w:t>5000</w:t>
            </w:r>
          </w:p>
        </w:tc>
        <w:tc>
          <w:tcPr>
            <w:tcW w:w="707" w:type="dxa"/>
            <w:tcBorders>
              <w:bottom w:val="double" w:sz="4" w:space="0" w:color="auto"/>
            </w:tcBorders>
          </w:tcPr>
          <w:p w:rsidR="00EF21FE" w:rsidRPr="002C59C0" w:rsidRDefault="00EF21FE" w:rsidP="008B0423">
            <w:pPr>
              <w:pStyle w:val="a7"/>
              <w:ind w:firstLineChars="0" w:firstLine="0"/>
              <w:jc w:val="center"/>
              <w:rPr>
                <w:rFonts w:ascii="Times New Roman" w:hAnsi="Times New Roman" w:cs="Times New Roman"/>
                <w:sz w:val="16"/>
                <w:szCs w:val="16"/>
              </w:rPr>
            </w:pPr>
            <w:r w:rsidRPr="002C59C0">
              <w:rPr>
                <w:rFonts w:ascii="Times New Roman" w:hAnsi="Times New Roman" w:cs="Times New Roman"/>
                <w:sz w:val="16"/>
                <w:szCs w:val="16"/>
              </w:rPr>
              <w:t>0.896</w:t>
            </w:r>
          </w:p>
        </w:tc>
        <w:tc>
          <w:tcPr>
            <w:tcW w:w="707" w:type="dxa"/>
            <w:tcBorders>
              <w:bottom w:val="double" w:sz="4" w:space="0" w:color="auto"/>
            </w:tcBorders>
          </w:tcPr>
          <w:p w:rsidR="00EF21FE" w:rsidRPr="007F0FE9" w:rsidRDefault="00EF21FE" w:rsidP="008B0423">
            <w:pPr>
              <w:jc w:val="center"/>
              <w:rPr>
                <w:rFonts w:ascii="Times New Roman" w:hAnsi="Times New Roman" w:cs="Times New Roman"/>
                <w:b/>
                <w:sz w:val="16"/>
                <w:szCs w:val="16"/>
              </w:rPr>
            </w:pPr>
            <w:r w:rsidRPr="007F0FE9">
              <w:rPr>
                <w:rFonts w:ascii="Times New Roman" w:hAnsi="Times New Roman" w:cs="Times New Roman" w:hint="eastAsia"/>
                <w:b/>
                <w:sz w:val="16"/>
                <w:szCs w:val="16"/>
              </w:rPr>
              <w:t>0.963</w:t>
            </w:r>
          </w:p>
        </w:tc>
        <w:tc>
          <w:tcPr>
            <w:tcW w:w="758" w:type="dxa"/>
            <w:tcBorders>
              <w:bottom w:val="double" w:sz="4" w:space="0" w:color="auto"/>
            </w:tcBorders>
          </w:tcPr>
          <w:p w:rsidR="00EF21FE" w:rsidRPr="002C59C0" w:rsidRDefault="003242B9" w:rsidP="00BC5B72">
            <w:pPr>
              <w:jc w:val="center"/>
              <w:rPr>
                <w:rFonts w:ascii="Times New Roman" w:hAnsi="Times New Roman" w:cs="Times New Roman"/>
                <w:sz w:val="16"/>
                <w:szCs w:val="16"/>
              </w:rPr>
            </w:pPr>
            <w:r>
              <w:rPr>
                <w:rFonts w:ascii="Times New Roman" w:hAnsi="Times New Roman" w:cs="Times New Roman" w:hint="eastAsia"/>
                <w:sz w:val="16"/>
                <w:szCs w:val="16"/>
              </w:rPr>
              <w:t>76</w:t>
            </w:r>
          </w:p>
        </w:tc>
        <w:tc>
          <w:tcPr>
            <w:tcW w:w="666" w:type="dxa"/>
            <w:tcBorders>
              <w:bottom w:val="double" w:sz="4" w:space="0" w:color="auto"/>
            </w:tcBorders>
          </w:tcPr>
          <w:p w:rsidR="00EF21FE" w:rsidRPr="002C59C0" w:rsidRDefault="003242B9" w:rsidP="00BC5B72">
            <w:pPr>
              <w:jc w:val="center"/>
              <w:rPr>
                <w:rFonts w:ascii="Times New Roman" w:hAnsi="Times New Roman" w:cs="Times New Roman"/>
                <w:sz w:val="16"/>
                <w:szCs w:val="16"/>
              </w:rPr>
            </w:pPr>
            <w:r>
              <w:rPr>
                <w:rFonts w:ascii="Times New Roman" w:hAnsi="Times New Roman" w:cs="Times New Roman" w:hint="eastAsia"/>
                <w:sz w:val="16"/>
                <w:szCs w:val="16"/>
              </w:rPr>
              <w:t>0.943</w:t>
            </w:r>
          </w:p>
        </w:tc>
        <w:tc>
          <w:tcPr>
            <w:tcW w:w="709" w:type="dxa"/>
            <w:tcBorders>
              <w:bottom w:val="double" w:sz="4" w:space="0" w:color="auto"/>
            </w:tcBorders>
          </w:tcPr>
          <w:p w:rsidR="00EF21FE" w:rsidRPr="002C59C0" w:rsidRDefault="003242B9" w:rsidP="00BC5B72">
            <w:pPr>
              <w:jc w:val="center"/>
              <w:rPr>
                <w:rFonts w:ascii="Times New Roman" w:hAnsi="Times New Roman" w:cs="Times New Roman"/>
                <w:sz w:val="16"/>
                <w:szCs w:val="16"/>
              </w:rPr>
            </w:pPr>
            <w:r>
              <w:rPr>
                <w:rFonts w:ascii="Times New Roman" w:hAnsi="Times New Roman" w:cs="Times New Roman" w:hint="eastAsia"/>
                <w:sz w:val="16"/>
                <w:szCs w:val="16"/>
              </w:rPr>
              <w:t>0.932</w:t>
            </w:r>
          </w:p>
        </w:tc>
        <w:tc>
          <w:tcPr>
            <w:tcW w:w="851" w:type="dxa"/>
            <w:tcBorders>
              <w:bottom w:val="double" w:sz="4" w:space="0" w:color="auto"/>
            </w:tcBorders>
          </w:tcPr>
          <w:p w:rsidR="00EF21FE" w:rsidRPr="002C59C0" w:rsidRDefault="003242B9" w:rsidP="00BC5B72">
            <w:pPr>
              <w:jc w:val="center"/>
              <w:rPr>
                <w:rFonts w:ascii="Times New Roman" w:hAnsi="Times New Roman" w:cs="Times New Roman"/>
                <w:sz w:val="16"/>
                <w:szCs w:val="16"/>
              </w:rPr>
            </w:pPr>
            <w:r>
              <w:rPr>
                <w:rFonts w:ascii="Times New Roman" w:hAnsi="Times New Roman" w:cs="Times New Roman" w:hint="eastAsia"/>
                <w:sz w:val="16"/>
                <w:szCs w:val="16"/>
              </w:rPr>
              <w:t>76</w:t>
            </w:r>
          </w:p>
        </w:tc>
        <w:tc>
          <w:tcPr>
            <w:tcW w:w="708" w:type="dxa"/>
            <w:tcBorders>
              <w:bottom w:val="double" w:sz="4" w:space="0" w:color="auto"/>
            </w:tcBorders>
          </w:tcPr>
          <w:p w:rsidR="00EF21FE" w:rsidRPr="002C59C0" w:rsidRDefault="003242B9" w:rsidP="00BC5B72">
            <w:pPr>
              <w:jc w:val="center"/>
              <w:rPr>
                <w:rFonts w:ascii="Times New Roman" w:hAnsi="Times New Roman" w:cs="Times New Roman"/>
                <w:b/>
                <w:sz w:val="16"/>
                <w:szCs w:val="16"/>
              </w:rPr>
            </w:pPr>
            <w:r>
              <w:rPr>
                <w:rFonts w:ascii="Times New Roman" w:hAnsi="Times New Roman" w:cs="Times New Roman" w:hint="eastAsia"/>
                <w:b/>
                <w:sz w:val="16"/>
                <w:szCs w:val="16"/>
              </w:rPr>
              <w:t>0.946</w:t>
            </w:r>
          </w:p>
        </w:tc>
        <w:tc>
          <w:tcPr>
            <w:tcW w:w="709" w:type="dxa"/>
            <w:tcBorders>
              <w:bottom w:val="double" w:sz="4" w:space="0" w:color="auto"/>
            </w:tcBorders>
          </w:tcPr>
          <w:p w:rsidR="00EF21FE" w:rsidRPr="002C59C0" w:rsidRDefault="003242B9" w:rsidP="00BC5B72">
            <w:pPr>
              <w:jc w:val="center"/>
              <w:rPr>
                <w:rFonts w:ascii="Times New Roman" w:hAnsi="Times New Roman" w:cs="Times New Roman"/>
                <w:sz w:val="16"/>
                <w:szCs w:val="16"/>
              </w:rPr>
            </w:pPr>
            <w:r>
              <w:rPr>
                <w:rFonts w:ascii="Times New Roman" w:hAnsi="Times New Roman" w:cs="Times New Roman" w:hint="eastAsia"/>
                <w:sz w:val="16"/>
                <w:szCs w:val="16"/>
              </w:rPr>
              <w:t>0.951</w:t>
            </w:r>
          </w:p>
        </w:tc>
      </w:tr>
      <w:tr w:rsidR="002C59C0" w:rsidRPr="002C59C0" w:rsidTr="008B0423">
        <w:tc>
          <w:tcPr>
            <w:tcW w:w="939" w:type="dxa"/>
            <w:tcBorders>
              <w:top w:val="double" w:sz="4" w:space="0" w:color="auto"/>
            </w:tcBorders>
          </w:tcPr>
          <w:p w:rsidR="00EF21FE" w:rsidRPr="002C59C0" w:rsidRDefault="00EF21FE" w:rsidP="008B0423">
            <w:pPr>
              <w:pStyle w:val="a7"/>
              <w:ind w:firstLineChars="0" w:firstLine="0"/>
              <w:jc w:val="center"/>
              <w:rPr>
                <w:rFonts w:ascii="Times New Roman" w:hAnsi="Times New Roman" w:cs="Times New Roman"/>
                <w:sz w:val="16"/>
                <w:szCs w:val="16"/>
              </w:rPr>
            </w:pPr>
            <w:r w:rsidRPr="002C59C0">
              <w:rPr>
                <w:rFonts w:ascii="Times New Roman" w:hAnsi="Times New Roman" w:cs="Times New Roman"/>
                <w:sz w:val="16"/>
                <w:szCs w:val="16"/>
              </w:rPr>
              <w:t>Average</w:t>
            </w:r>
          </w:p>
        </w:tc>
        <w:tc>
          <w:tcPr>
            <w:tcW w:w="759" w:type="dxa"/>
            <w:tcBorders>
              <w:top w:val="double" w:sz="4" w:space="0" w:color="auto"/>
            </w:tcBorders>
          </w:tcPr>
          <w:p w:rsidR="00EF21FE" w:rsidRPr="002C59C0" w:rsidRDefault="00EF21FE" w:rsidP="008B0423">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6456.9</w:t>
            </w:r>
          </w:p>
        </w:tc>
        <w:tc>
          <w:tcPr>
            <w:tcW w:w="707" w:type="dxa"/>
            <w:tcBorders>
              <w:top w:val="double" w:sz="4" w:space="0" w:color="auto"/>
            </w:tcBorders>
          </w:tcPr>
          <w:p w:rsidR="00EF21FE" w:rsidRPr="002C59C0" w:rsidRDefault="00865210" w:rsidP="008B0423">
            <w:pPr>
              <w:pStyle w:val="a7"/>
              <w:ind w:firstLineChars="0" w:firstLine="0"/>
              <w:jc w:val="center"/>
              <w:rPr>
                <w:rFonts w:ascii="Times New Roman" w:hAnsi="Times New Roman" w:cs="Times New Roman"/>
                <w:sz w:val="16"/>
                <w:szCs w:val="16"/>
              </w:rPr>
            </w:pPr>
            <w:r>
              <w:rPr>
                <w:rFonts w:ascii="Times New Roman" w:hAnsi="Times New Roman" w:cs="Times New Roman" w:hint="eastAsia"/>
                <w:sz w:val="16"/>
                <w:szCs w:val="16"/>
              </w:rPr>
              <w:t>0.798</w:t>
            </w:r>
          </w:p>
        </w:tc>
        <w:tc>
          <w:tcPr>
            <w:tcW w:w="707" w:type="dxa"/>
            <w:tcBorders>
              <w:top w:val="double" w:sz="4" w:space="0" w:color="auto"/>
            </w:tcBorders>
          </w:tcPr>
          <w:p w:rsidR="00EF21FE" w:rsidRPr="002C59C0" w:rsidRDefault="00865210" w:rsidP="008B0423">
            <w:pPr>
              <w:jc w:val="center"/>
              <w:rPr>
                <w:rFonts w:ascii="Times New Roman" w:hAnsi="Times New Roman" w:cs="Times New Roman"/>
                <w:sz w:val="16"/>
                <w:szCs w:val="16"/>
              </w:rPr>
            </w:pPr>
            <w:r>
              <w:rPr>
                <w:rFonts w:ascii="Times New Roman" w:hAnsi="Times New Roman" w:cs="Times New Roman" w:hint="eastAsia"/>
                <w:sz w:val="16"/>
                <w:szCs w:val="16"/>
              </w:rPr>
              <w:t>0.761</w:t>
            </w:r>
          </w:p>
        </w:tc>
        <w:tc>
          <w:tcPr>
            <w:tcW w:w="758" w:type="dxa"/>
            <w:tcBorders>
              <w:top w:val="double" w:sz="4" w:space="0" w:color="auto"/>
            </w:tcBorders>
          </w:tcPr>
          <w:p w:rsidR="00EF21FE" w:rsidRPr="002C59C0" w:rsidRDefault="00865210" w:rsidP="008B0423">
            <w:pPr>
              <w:jc w:val="center"/>
              <w:rPr>
                <w:rFonts w:ascii="Times New Roman" w:hAnsi="Times New Roman" w:cs="Times New Roman"/>
                <w:sz w:val="16"/>
                <w:szCs w:val="16"/>
              </w:rPr>
            </w:pPr>
            <w:r>
              <w:rPr>
                <w:rFonts w:ascii="Times New Roman" w:hAnsi="Times New Roman" w:cs="Times New Roman" w:hint="eastAsia"/>
                <w:sz w:val="16"/>
                <w:szCs w:val="16"/>
              </w:rPr>
              <w:t>29.5</w:t>
            </w:r>
          </w:p>
        </w:tc>
        <w:tc>
          <w:tcPr>
            <w:tcW w:w="666" w:type="dxa"/>
            <w:tcBorders>
              <w:top w:val="double" w:sz="4" w:space="0" w:color="auto"/>
            </w:tcBorders>
          </w:tcPr>
          <w:p w:rsidR="00EF21FE" w:rsidRPr="002C59C0" w:rsidRDefault="00453ACD" w:rsidP="008B0423">
            <w:pPr>
              <w:jc w:val="center"/>
              <w:rPr>
                <w:rFonts w:ascii="Times New Roman" w:hAnsi="Times New Roman" w:cs="Times New Roman"/>
                <w:sz w:val="16"/>
                <w:szCs w:val="16"/>
              </w:rPr>
            </w:pPr>
            <w:r>
              <w:rPr>
                <w:rFonts w:ascii="Times New Roman" w:hAnsi="Times New Roman" w:cs="Times New Roman" w:hint="eastAsia"/>
                <w:sz w:val="16"/>
                <w:szCs w:val="16"/>
              </w:rPr>
              <w:t>0.826</w:t>
            </w:r>
          </w:p>
        </w:tc>
        <w:tc>
          <w:tcPr>
            <w:tcW w:w="709" w:type="dxa"/>
            <w:tcBorders>
              <w:top w:val="double" w:sz="4" w:space="0" w:color="auto"/>
            </w:tcBorders>
          </w:tcPr>
          <w:p w:rsidR="00EF21FE" w:rsidRPr="002C59C0" w:rsidRDefault="00865210" w:rsidP="008B0423">
            <w:pPr>
              <w:jc w:val="center"/>
              <w:rPr>
                <w:rFonts w:ascii="Times New Roman" w:hAnsi="Times New Roman" w:cs="Times New Roman"/>
                <w:sz w:val="16"/>
                <w:szCs w:val="16"/>
              </w:rPr>
            </w:pPr>
            <w:r>
              <w:rPr>
                <w:rFonts w:ascii="Times New Roman" w:hAnsi="Times New Roman" w:cs="Times New Roman" w:hint="eastAsia"/>
                <w:sz w:val="16"/>
                <w:szCs w:val="16"/>
              </w:rPr>
              <w:t>0.808</w:t>
            </w:r>
          </w:p>
        </w:tc>
        <w:tc>
          <w:tcPr>
            <w:tcW w:w="851" w:type="dxa"/>
            <w:tcBorders>
              <w:top w:val="double" w:sz="4" w:space="0" w:color="auto"/>
            </w:tcBorders>
          </w:tcPr>
          <w:p w:rsidR="00EF21FE" w:rsidRPr="002C59C0" w:rsidRDefault="00865210" w:rsidP="008B0423">
            <w:pPr>
              <w:jc w:val="center"/>
              <w:rPr>
                <w:rFonts w:ascii="Times New Roman" w:hAnsi="Times New Roman" w:cs="Times New Roman"/>
                <w:sz w:val="16"/>
                <w:szCs w:val="16"/>
              </w:rPr>
            </w:pPr>
            <w:r>
              <w:rPr>
                <w:rFonts w:ascii="Times New Roman" w:hAnsi="Times New Roman" w:cs="Times New Roman" w:hint="eastAsia"/>
                <w:sz w:val="16"/>
                <w:szCs w:val="16"/>
              </w:rPr>
              <w:t>29.5</w:t>
            </w:r>
          </w:p>
        </w:tc>
        <w:tc>
          <w:tcPr>
            <w:tcW w:w="708" w:type="dxa"/>
            <w:tcBorders>
              <w:top w:val="double" w:sz="4" w:space="0" w:color="auto"/>
            </w:tcBorders>
          </w:tcPr>
          <w:p w:rsidR="00EF21FE" w:rsidRPr="002C59C0" w:rsidRDefault="00865210" w:rsidP="008B0423">
            <w:pPr>
              <w:jc w:val="center"/>
              <w:rPr>
                <w:rFonts w:ascii="Times New Roman" w:hAnsi="Times New Roman" w:cs="Times New Roman"/>
                <w:sz w:val="16"/>
                <w:szCs w:val="16"/>
              </w:rPr>
            </w:pPr>
            <w:r>
              <w:rPr>
                <w:rFonts w:ascii="Times New Roman" w:hAnsi="Times New Roman" w:cs="Times New Roman" w:hint="eastAsia"/>
                <w:sz w:val="16"/>
                <w:szCs w:val="16"/>
              </w:rPr>
              <w:t>0.825</w:t>
            </w:r>
          </w:p>
        </w:tc>
        <w:tc>
          <w:tcPr>
            <w:tcW w:w="709" w:type="dxa"/>
            <w:tcBorders>
              <w:top w:val="double" w:sz="4" w:space="0" w:color="auto"/>
            </w:tcBorders>
          </w:tcPr>
          <w:p w:rsidR="00EF21FE" w:rsidRPr="002C59C0" w:rsidRDefault="00865210" w:rsidP="008B0423">
            <w:pPr>
              <w:jc w:val="center"/>
              <w:rPr>
                <w:rFonts w:ascii="Times New Roman" w:hAnsi="Times New Roman" w:cs="Times New Roman"/>
                <w:sz w:val="16"/>
                <w:szCs w:val="16"/>
              </w:rPr>
            </w:pPr>
            <w:r>
              <w:rPr>
                <w:rFonts w:ascii="Times New Roman" w:hAnsi="Times New Roman" w:cs="Times New Roman" w:hint="eastAsia"/>
                <w:sz w:val="16"/>
                <w:szCs w:val="16"/>
              </w:rPr>
              <w:t>0.806</w:t>
            </w:r>
          </w:p>
        </w:tc>
      </w:tr>
    </w:tbl>
    <w:p w:rsidR="00376D9C" w:rsidRPr="002C59C0" w:rsidRDefault="00512FD6" w:rsidP="007F520C">
      <w:pPr>
        <w:ind w:firstLine="420"/>
        <w:jc w:val="both"/>
        <w:rPr>
          <w:rFonts w:ascii="Times New Roman" w:hAnsi="Times New Roman" w:cs="Times New Roman"/>
          <w:sz w:val="20"/>
          <w:szCs w:val="20"/>
        </w:rPr>
      </w:pPr>
      <w:r w:rsidRPr="00512FD6">
        <w:rPr>
          <w:rFonts w:ascii="Times New Roman" w:hAnsi="Times New Roman" w:cs="Times New Roman"/>
          <w:sz w:val="20"/>
          <w:szCs w:val="20"/>
        </w:rPr>
        <w:t>Several observations can be drawn from the results in Table 6. First, I-</w:t>
      </w:r>
      <w:proofErr w:type="spellStart"/>
      <w:r w:rsidRPr="00512FD6">
        <w:rPr>
          <w:rFonts w:ascii="Times New Roman" w:hAnsi="Times New Roman" w:cs="Times New Roman"/>
          <w:sz w:val="20"/>
          <w:szCs w:val="20"/>
        </w:rPr>
        <w:t>mRMR</w:t>
      </w:r>
      <w:proofErr w:type="spellEnd"/>
      <w:r w:rsidRPr="00512FD6">
        <w:rPr>
          <w:rFonts w:ascii="Times New Roman" w:hAnsi="Times New Roman" w:cs="Times New Roman"/>
          <w:sz w:val="20"/>
          <w:szCs w:val="20"/>
        </w:rPr>
        <w:t xml:space="preserve"> and </w:t>
      </w:r>
      <w:proofErr w:type="spellStart"/>
      <w:r w:rsidRPr="00512FD6">
        <w:rPr>
          <w:rFonts w:ascii="Times New Roman" w:hAnsi="Times New Roman" w:cs="Times New Roman"/>
          <w:sz w:val="20"/>
          <w:szCs w:val="20"/>
        </w:rPr>
        <w:t>mRMR</w:t>
      </w:r>
      <w:proofErr w:type="spellEnd"/>
      <w:r w:rsidRPr="00512FD6">
        <w:rPr>
          <w:rFonts w:ascii="Times New Roman" w:hAnsi="Times New Roman" w:cs="Times New Roman"/>
          <w:sz w:val="20"/>
          <w:szCs w:val="20"/>
        </w:rPr>
        <w:t xml:space="preserve"> have the same number of selected features. This ensures the comparability of these two algorithms. Second, we find that I-</w:t>
      </w:r>
      <w:proofErr w:type="spellStart"/>
      <w:r w:rsidRPr="00512FD6">
        <w:rPr>
          <w:rFonts w:ascii="Times New Roman" w:hAnsi="Times New Roman" w:cs="Times New Roman"/>
          <w:sz w:val="20"/>
          <w:szCs w:val="20"/>
        </w:rPr>
        <w:t>mRMR</w:t>
      </w:r>
      <w:proofErr w:type="spellEnd"/>
      <w:r w:rsidRPr="00512FD6">
        <w:rPr>
          <w:rFonts w:ascii="Times New Roman" w:hAnsi="Times New Roman" w:cs="Times New Roman"/>
          <w:sz w:val="20"/>
          <w:szCs w:val="20"/>
        </w:rPr>
        <w:t xml:space="preserve"> has the similar or sometime slightly lower classification accuracy than </w:t>
      </w:r>
      <w:proofErr w:type="spellStart"/>
      <w:r w:rsidRPr="00512FD6">
        <w:rPr>
          <w:rFonts w:ascii="Times New Roman" w:hAnsi="Times New Roman" w:cs="Times New Roman"/>
          <w:sz w:val="20"/>
          <w:szCs w:val="20"/>
        </w:rPr>
        <w:t>mRMR</w:t>
      </w:r>
      <w:proofErr w:type="spellEnd"/>
      <w:r w:rsidRPr="00512FD6">
        <w:rPr>
          <w:rFonts w:ascii="Times New Roman" w:hAnsi="Times New Roman" w:cs="Times New Roman"/>
          <w:sz w:val="20"/>
          <w:szCs w:val="20"/>
        </w:rPr>
        <w:t>. Whereas, I-</w:t>
      </w:r>
      <w:proofErr w:type="spellStart"/>
      <w:r w:rsidRPr="00512FD6">
        <w:rPr>
          <w:rFonts w:ascii="Times New Roman" w:hAnsi="Times New Roman" w:cs="Times New Roman"/>
          <w:sz w:val="20"/>
          <w:szCs w:val="20"/>
        </w:rPr>
        <w:t>mRMR</w:t>
      </w:r>
      <w:proofErr w:type="spellEnd"/>
      <w:r w:rsidRPr="00512FD6">
        <w:rPr>
          <w:rFonts w:ascii="Times New Roman" w:hAnsi="Times New Roman" w:cs="Times New Roman"/>
          <w:sz w:val="20"/>
          <w:szCs w:val="20"/>
        </w:rPr>
        <w:t xml:space="preserve"> has a better classification performance with dramatical dimension reduction than the original datasets. All these indicate that I-</w:t>
      </w:r>
      <w:proofErr w:type="spellStart"/>
      <w:r w:rsidRPr="00512FD6">
        <w:rPr>
          <w:rFonts w:ascii="Times New Roman" w:hAnsi="Times New Roman" w:cs="Times New Roman"/>
          <w:sz w:val="20"/>
          <w:szCs w:val="20"/>
        </w:rPr>
        <w:t>mRMR</w:t>
      </w:r>
      <w:proofErr w:type="spellEnd"/>
      <w:r w:rsidRPr="00512FD6">
        <w:rPr>
          <w:rFonts w:ascii="Times New Roman" w:hAnsi="Times New Roman" w:cs="Times New Roman"/>
          <w:sz w:val="20"/>
          <w:szCs w:val="20"/>
        </w:rPr>
        <w:t xml:space="preserve"> has an acceptable and effective classification performance.</w:t>
      </w:r>
    </w:p>
    <w:p w:rsidR="00EB1A56" w:rsidRPr="002C59C0" w:rsidRDefault="00EB1A56" w:rsidP="00B220B4">
      <w:pPr>
        <w:rPr>
          <w:rFonts w:ascii="Times New Roman" w:hAnsi="Times New Roman" w:cs="Times New Roman"/>
          <w:sz w:val="28"/>
          <w:szCs w:val="28"/>
        </w:rPr>
      </w:pPr>
      <w:r w:rsidRPr="002C59C0">
        <w:rPr>
          <w:rFonts w:ascii="Times New Roman" w:hAnsi="Times New Roman" w:cs="Times New Roman"/>
          <w:sz w:val="28"/>
          <w:szCs w:val="28"/>
        </w:rPr>
        <w:t>4</w:t>
      </w:r>
      <w:r w:rsidR="00553044" w:rsidRPr="002C59C0">
        <w:rPr>
          <w:rFonts w:ascii="Times New Roman" w:hAnsi="Times New Roman" w:cs="Times New Roman"/>
          <w:sz w:val="28"/>
          <w:szCs w:val="28"/>
        </w:rPr>
        <w:t>.2.2</w:t>
      </w:r>
      <w:r w:rsidRPr="002C59C0">
        <w:rPr>
          <w:rFonts w:ascii="Times New Roman" w:hAnsi="Times New Roman" w:cs="Times New Roman"/>
          <w:sz w:val="28"/>
          <w:szCs w:val="28"/>
        </w:rPr>
        <w:t xml:space="preserve"> </w:t>
      </w:r>
      <w:r w:rsidR="00074495" w:rsidRPr="002C59C0">
        <w:rPr>
          <w:rFonts w:ascii="Times New Roman" w:hAnsi="Times New Roman" w:cs="Times New Roman"/>
          <w:sz w:val="28"/>
          <w:szCs w:val="28"/>
        </w:rPr>
        <w:t>C</w:t>
      </w:r>
      <w:r w:rsidR="00B511A2" w:rsidRPr="002C59C0">
        <w:rPr>
          <w:rFonts w:ascii="Times New Roman" w:hAnsi="Times New Roman" w:cs="Times New Roman"/>
          <w:sz w:val="28"/>
          <w:szCs w:val="28"/>
        </w:rPr>
        <w:t>ompared with GIARC</w:t>
      </w:r>
    </w:p>
    <w:p w:rsidR="00BE1662" w:rsidRPr="002C59C0" w:rsidRDefault="00723259" w:rsidP="007F520C">
      <w:pPr>
        <w:ind w:firstLine="420"/>
        <w:jc w:val="both"/>
        <w:rPr>
          <w:rFonts w:ascii="Times New Roman" w:hAnsi="Times New Roman" w:cs="Times New Roman"/>
          <w:sz w:val="20"/>
          <w:szCs w:val="20"/>
        </w:rPr>
      </w:pPr>
      <w:r w:rsidRPr="00723259">
        <w:rPr>
          <w:rFonts w:ascii="Times New Roman" w:hAnsi="Times New Roman" w:cs="Times New Roman"/>
          <w:sz w:val="20"/>
          <w:szCs w:val="20"/>
        </w:rPr>
        <w:t>In this part, we compare I-</w:t>
      </w:r>
      <w:proofErr w:type="spellStart"/>
      <w:r w:rsidRPr="00723259">
        <w:rPr>
          <w:rFonts w:ascii="Times New Roman" w:hAnsi="Times New Roman" w:cs="Times New Roman"/>
          <w:sz w:val="20"/>
          <w:szCs w:val="20"/>
        </w:rPr>
        <w:t>mRMR</w:t>
      </w:r>
      <w:proofErr w:type="spellEnd"/>
      <w:r w:rsidRPr="00723259">
        <w:rPr>
          <w:rFonts w:ascii="Times New Roman" w:hAnsi="Times New Roman" w:cs="Times New Roman"/>
          <w:sz w:val="20"/>
          <w:szCs w:val="20"/>
        </w:rPr>
        <w:t xml:space="preserve"> with GIARC. One of the main similarities is that both of them utilize the measure generalized by information entropy to select the representative feature, another similarity is that both of them are incremental feature selection methods. As a result, it is necessary to compare their performance.</w:t>
      </w:r>
      <w:r w:rsidR="00376D9C" w:rsidRPr="002C59C0">
        <w:rPr>
          <w:rFonts w:ascii="Times New Roman" w:hAnsi="Times New Roman" w:cs="Times New Roman"/>
          <w:sz w:val="20"/>
          <w:szCs w:val="20"/>
        </w:rPr>
        <w:t xml:space="preserve"> </w:t>
      </w:r>
    </w:p>
    <w:p w:rsidR="000A71C1" w:rsidRPr="002C59C0" w:rsidRDefault="00723259" w:rsidP="007F520C">
      <w:pPr>
        <w:ind w:firstLine="420"/>
        <w:jc w:val="both"/>
        <w:rPr>
          <w:rFonts w:ascii="Times New Roman" w:hAnsi="Times New Roman" w:cs="Times New Roman"/>
          <w:sz w:val="20"/>
          <w:szCs w:val="20"/>
        </w:rPr>
      </w:pPr>
      <w:r w:rsidRPr="00723259">
        <w:rPr>
          <w:rFonts w:ascii="Times New Roman" w:hAnsi="Times New Roman" w:cs="Times New Roman"/>
          <w:sz w:val="20"/>
          <w:szCs w:val="20"/>
        </w:rPr>
        <w:t>For fairness, the cost of de-redundancy of GIARC is not counted. That is to say, the real running time of GIARC is higher than presented in this part.</w:t>
      </w:r>
    </w:p>
    <w:p w:rsidR="000A71C1" w:rsidRPr="002C59C0" w:rsidRDefault="00723259" w:rsidP="007F520C">
      <w:pPr>
        <w:ind w:firstLine="420"/>
        <w:jc w:val="both"/>
        <w:rPr>
          <w:rFonts w:ascii="Times New Roman" w:hAnsi="Times New Roman" w:cs="Times New Roman"/>
          <w:sz w:val="20"/>
          <w:szCs w:val="20"/>
        </w:rPr>
      </w:pPr>
      <w:r w:rsidRPr="00723259">
        <w:rPr>
          <w:rFonts w:ascii="Times New Roman" w:hAnsi="Times New Roman" w:cs="Times New Roman"/>
          <w:sz w:val="20"/>
          <w:szCs w:val="20"/>
        </w:rPr>
        <w:t xml:space="preserve">In the following, the total running time of these two algorithms are compared and graphed in Figure 2. Here, the total running time means the sum of time running </w:t>
      </w:r>
      <w:proofErr w:type="spellStart"/>
      <w:r w:rsidRPr="00723259">
        <w:rPr>
          <w:rFonts w:ascii="Times New Roman" w:hAnsi="Times New Roman" w:cs="Times New Roman"/>
          <w:sz w:val="20"/>
          <w:szCs w:val="20"/>
        </w:rPr>
        <w:t>mRMR</w:t>
      </w:r>
      <w:proofErr w:type="spellEnd"/>
      <w:r w:rsidRPr="00723259">
        <w:rPr>
          <w:rFonts w:ascii="Times New Roman" w:hAnsi="Times New Roman" w:cs="Times New Roman"/>
          <w:sz w:val="20"/>
          <w:szCs w:val="20"/>
        </w:rPr>
        <w:t>/I-</w:t>
      </w:r>
      <w:proofErr w:type="spellStart"/>
      <w:r w:rsidRPr="00723259">
        <w:rPr>
          <w:rFonts w:ascii="Times New Roman" w:hAnsi="Times New Roman" w:cs="Times New Roman"/>
          <w:sz w:val="20"/>
          <w:szCs w:val="20"/>
        </w:rPr>
        <w:t>mRMR</w:t>
      </w:r>
      <w:proofErr w:type="spellEnd"/>
      <w:r w:rsidRPr="00723259">
        <w:rPr>
          <w:rFonts w:ascii="Times New Roman" w:hAnsi="Times New Roman" w:cs="Times New Roman"/>
          <w:sz w:val="20"/>
          <w:szCs w:val="20"/>
        </w:rPr>
        <w:t xml:space="preserve"> six times, where each time the dataset is updated when some new instances arriving.</w:t>
      </w:r>
    </w:p>
    <w:p w:rsidR="00880829" w:rsidRPr="002C59C0" w:rsidRDefault="00EC3E6B" w:rsidP="008C0BC9">
      <w:pPr>
        <w:pStyle w:val="a7"/>
        <w:numPr>
          <w:ilvl w:val="0"/>
          <w:numId w:val="11"/>
        </w:numPr>
        <w:ind w:firstLineChars="0"/>
        <w:rPr>
          <w:rFonts w:ascii="Times New Roman" w:hAnsi="Times New Roman" w:cs="Times New Roman"/>
          <w:sz w:val="28"/>
          <w:szCs w:val="28"/>
        </w:rPr>
      </w:pPr>
      <w:r w:rsidRPr="002C59C0">
        <w:rPr>
          <w:rFonts w:ascii="Times New Roman" w:hAnsi="Times New Roman" w:cs="Times New Roman"/>
          <w:sz w:val="28"/>
          <w:szCs w:val="28"/>
        </w:rPr>
        <w:lastRenderedPageBreak/>
        <w:t xml:space="preserve">The </w:t>
      </w:r>
      <w:r w:rsidR="00726BFD" w:rsidRPr="002C59C0">
        <w:rPr>
          <w:rFonts w:ascii="Times New Roman" w:hAnsi="Times New Roman" w:cs="Times New Roman"/>
          <w:sz w:val="28"/>
          <w:szCs w:val="28"/>
        </w:rPr>
        <w:t>c</w:t>
      </w:r>
      <w:r w:rsidR="00EA2778" w:rsidRPr="002C59C0">
        <w:rPr>
          <w:rFonts w:ascii="Times New Roman" w:hAnsi="Times New Roman" w:cs="Times New Roman"/>
          <w:sz w:val="28"/>
          <w:szCs w:val="28"/>
        </w:rPr>
        <w:t xml:space="preserve">omparison of </w:t>
      </w:r>
      <w:r w:rsidRPr="002C59C0">
        <w:rPr>
          <w:rFonts w:ascii="Times New Roman" w:hAnsi="Times New Roman" w:cs="Times New Roman" w:hint="eastAsia"/>
          <w:sz w:val="28"/>
          <w:szCs w:val="28"/>
        </w:rPr>
        <w:t>total</w:t>
      </w:r>
      <w:r w:rsidRPr="002C59C0">
        <w:rPr>
          <w:rFonts w:ascii="Times New Roman" w:hAnsi="Times New Roman" w:cs="Times New Roman"/>
          <w:sz w:val="28"/>
          <w:szCs w:val="28"/>
        </w:rPr>
        <w:t xml:space="preserve"> </w:t>
      </w:r>
      <w:r w:rsidR="00EA2778" w:rsidRPr="002C59C0">
        <w:rPr>
          <w:rFonts w:ascii="Times New Roman" w:hAnsi="Times New Roman" w:cs="Times New Roman"/>
          <w:sz w:val="28"/>
          <w:szCs w:val="28"/>
        </w:rPr>
        <w:t>running time</w:t>
      </w:r>
    </w:p>
    <w:p w:rsidR="008C0BC9" w:rsidRPr="002C59C0" w:rsidRDefault="00723259" w:rsidP="007F520C">
      <w:pPr>
        <w:ind w:firstLine="420"/>
        <w:jc w:val="both"/>
        <w:rPr>
          <w:rFonts w:ascii="Times New Roman" w:hAnsi="Times New Roman" w:cs="Times New Roman"/>
          <w:sz w:val="20"/>
          <w:szCs w:val="20"/>
        </w:rPr>
      </w:pPr>
      <w:r w:rsidRPr="00723259">
        <w:rPr>
          <w:rFonts w:ascii="Times New Roman" w:hAnsi="Times New Roman" w:cs="Times New Roman"/>
          <w:sz w:val="20"/>
          <w:szCs w:val="20"/>
        </w:rPr>
        <w:t>The total running time of I-</w:t>
      </w:r>
      <w:proofErr w:type="spellStart"/>
      <w:r w:rsidRPr="00723259">
        <w:rPr>
          <w:rFonts w:ascii="Times New Roman" w:hAnsi="Times New Roman" w:cs="Times New Roman"/>
          <w:sz w:val="20"/>
          <w:szCs w:val="20"/>
        </w:rPr>
        <w:t>mRMR</w:t>
      </w:r>
      <w:proofErr w:type="spellEnd"/>
      <w:r w:rsidRPr="00723259">
        <w:rPr>
          <w:rFonts w:ascii="Times New Roman" w:hAnsi="Times New Roman" w:cs="Times New Roman"/>
          <w:sz w:val="20"/>
          <w:szCs w:val="20"/>
        </w:rPr>
        <w:t xml:space="preserve"> compared with GIARC and graphed in Figure 2.</w:t>
      </w:r>
    </w:p>
    <w:p w:rsidR="007103A9" w:rsidRPr="002C59C0" w:rsidRDefault="00ED5524" w:rsidP="006E0CCD">
      <w:pPr>
        <w:rPr>
          <w:rFonts w:ascii="Times New Roman" w:hAnsi="Times New Roman" w:cs="Times New Roman"/>
          <w:sz w:val="28"/>
          <w:szCs w:val="28"/>
        </w:rPr>
      </w:pPr>
      <w:r w:rsidRPr="002C59C0">
        <w:rPr>
          <w:rFonts w:ascii="Times New Roman" w:hAnsi="Times New Roman" w:cs="Times New Roman"/>
          <w:noProof/>
          <w:sz w:val="28"/>
          <w:szCs w:val="28"/>
        </w:rPr>
        <w:drawing>
          <wp:inline distT="0" distB="0" distL="0" distR="0" wp14:anchorId="0044AB7D" wp14:editId="657392AE">
            <wp:extent cx="1961231" cy="1201999"/>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79681" cy="1213306"/>
                    </a:xfrm>
                    <a:prstGeom prst="rect">
                      <a:avLst/>
                    </a:prstGeom>
                  </pic:spPr>
                </pic:pic>
              </a:graphicData>
            </a:graphic>
          </wp:inline>
        </w:drawing>
      </w:r>
    </w:p>
    <w:p w:rsidR="00BD218E" w:rsidRPr="002C59C0" w:rsidRDefault="00716F54" w:rsidP="004D35DC">
      <w:pPr>
        <w:jc w:val="center"/>
        <w:rPr>
          <w:rFonts w:ascii="Times New Roman" w:hAnsi="Times New Roman" w:cs="Times New Roman"/>
          <w:sz w:val="28"/>
          <w:szCs w:val="28"/>
        </w:rPr>
      </w:pPr>
      <w:r w:rsidRPr="002C59C0">
        <w:rPr>
          <w:rFonts w:ascii="Times New Roman" w:hAnsi="Times New Roman" w:cs="Times New Roman" w:hint="eastAsia"/>
          <w:sz w:val="20"/>
          <w:szCs w:val="20"/>
        </w:rPr>
        <w:t xml:space="preserve">Figure </w:t>
      </w:r>
      <w:r w:rsidR="00F27CBC" w:rsidRPr="002C59C0">
        <w:rPr>
          <w:rFonts w:ascii="Times New Roman" w:hAnsi="Times New Roman" w:cs="Times New Roman"/>
          <w:sz w:val="20"/>
          <w:szCs w:val="20"/>
        </w:rPr>
        <w:t>2</w:t>
      </w:r>
      <w:r w:rsidRPr="002C59C0">
        <w:rPr>
          <w:rFonts w:ascii="Times New Roman" w:hAnsi="Times New Roman" w:cs="Times New Roman"/>
          <w:sz w:val="20"/>
          <w:szCs w:val="20"/>
        </w:rPr>
        <w:t>:</w:t>
      </w:r>
      <w:r w:rsidRPr="002C59C0">
        <w:rPr>
          <w:rFonts w:ascii="Times New Roman" w:hAnsi="Times New Roman" w:cs="Times New Roman" w:hint="eastAsia"/>
          <w:sz w:val="20"/>
          <w:szCs w:val="20"/>
        </w:rPr>
        <w:t xml:space="preserve"> </w:t>
      </w:r>
      <w:r w:rsidR="00B4059C" w:rsidRPr="002C59C0">
        <w:rPr>
          <w:rFonts w:ascii="Times New Roman" w:hAnsi="Times New Roman" w:cs="Times New Roman"/>
          <w:sz w:val="20"/>
          <w:szCs w:val="20"/>
        </w:rPr>
        <w:t>t</w:t>
      </w:r>
      <w:r w:rsidR="00B4059C" w:rsidRPr="002C59C0">
        <w:rPr>
          <w:rFonts w:ascii="Times New Roman" w:hAnsi="Times New Roman" w:cs="Times New Roman" w:hint="eastAsia"/>
          <w:sz w:val="20"/>
          <w:szCs w:val="20"/>
        </w:rPr>
        <w:t>he</w:t>
      </w:r>
      <w:r w:rsidRPr="002C59C0">
        <w:rPr>
          <w:rFonts w:ascii="Times New Roman" w:hAnsi="Times New Roman" w:cs="Times New Roman" w:hint="eastAsia"/>
          <w:sz w:val="20"/>
          <w:szCs w:val="20"/>
        </w:rPr>
        <w:t xml:space="preserve"> </w:t>
      </w:r>
      <w:r w:rsidRPr="002C59C0">
        <w:rPr>
          <w:rFonts w:ascii="Times New Roman" w:hAnsi="Times New Roman" w:cs="Times New Roman"/>
          <w:sz w:val="20"/>
          <w:szCs w:val="20"/>
        </w:rPr>
        <w:t xml:space="preserve">total </w:t>
      </w:r>
      <w:r w:rsidRPr="002C59C0">
        <w:rPr>
          <w:rFonts w:ascii="Times New Roman" w:hAnsi="Times New Roman" w:cs="Times New Roman" w:hint="eastAsia"/>
          <w:sz w:val="20"/>
          <w:szCs w:val="20"/>
        </w:rPr>
        <w:t>run</w:t>
      </w:r>
      <w:r w:rsidR="004D1476" w:rsidRPr="002C59C0">
        <w:rPr>
          <w:rFonts w:ascii="Times New Roman" w:hAnsi="Times New Roman" w:cs="Times New Roman" w:hint="eastAsia"/>
          <w:sz w:val="20"/>
          <w:szCs w:val="20"/>
        </w:rPr>
        <w:t xml:space="preserve">ning time of </w:t>
      </w:r>
      <w:r w:rsidR="00FB3C49" w:rsidRPr="002C59C0">
        <w:rPr>
          <w:rFonts w:ascii="Times New Roman" w:hAnsi="Times New Roman" w:cs="Times New Roman"/>
          <w:sz w:val="20"/>
          <w:szCs w:val="20"/>
        </w:rPr>
        <w:t>I-</w:t>
      </w:r>
      <w:proofErr w:type="spellStart"/>
      <w:r w:rsidR="00FB3C49" w:rsidRPr="002C59C0">
        <w:rPr>
          <w:rFonts w:ascii="Times New Roman" w:hAnsi="Times New Roman" w:cs="Times New Roman"/>
          <w:sz w:val="20"/>
          <w:szCs w:val="20"/>
        </w:rPr>
        <w:t>mRMR</w:t>
      </w:r>
      <w:proofErr w:type="spellEnd"/>
      <w:r w:rsidR="004D1476" w:rsidRPr="002C59C0">
        <w:rPr>
          <w:rFonts w:ascii="Times New Roman" w:hAnsi="Times New Roman" w:cs="Times New Roman"/>
          <w:sz w:val="20"/>
          <w:szCs w:val="20"/>
        </w:rPr>
        <w:t xml:space="preserve"> and GIARC</w:t>
      </w:r>
    </w:p>
    <w:p w:rsidR="00D550CD" w:rsidRPr="002C59C0" w:rsidRDefault="00723259" w:rsidP="00B67DBE">
      <w:pPr>
        <w:ind w:firstLine="420"/>
        <w:rPr>
          <w:rFonts w:ascii="Times New Roman" w:hAnsi="Times New Roman" w:cs="Times New Roman"/>
          <w:sz w:val="20"/>
          <w:szCs w:val="20"/>
        </w:rPr>
      </w:pPr>
      <w:r w:rsidRPr="00723259">
        <w:rPr>
          <w:rFonts w:ascii="Times New Roman" w:hAnsi="Times New Roman" w:cs="Times New Roman"/>
          <w:sz w:val="20"/>
          <w:szCs w:val="20"/>
        </w:rPr>
        <w:t>The classification accuracy of features selected by I-</w:t>
      </w:r>
      <w:proofErr w:type="spellStart"/>
      <w:r w:rsidRPr="00723259">
        <w:rPr>
          <w:rFonts w:ascii="Times New Roman" w:hAnsi="Times New Roman" w:cs="Times New Roman"/>
          <w:sz w:val="20"/>
          <w:szCs w:val="20"/>
        </w:rPr>
        <w:t>mRMR</w:t>
      </w:r>
      <w:proofErr w:type="spellEnd"/>
      <w:r w:rsidRPr="00723259">
        <w:rPr>
          <w:rFonts w:ascii="Times New Roman" w:hAnsi="Times New Roman" w:cs="Times New Roman"/>
          <w:sz w:val="20"/>
          <w:szCs w:val="20"/>
        </w:rPr>
        <w:t xml:space="preserve"> and GIARC is shown in Table 7.</w:t>
      </w:r>
    </w:p>
    <w:p w:rsidR="00500F5D" w:rsidRDefault="00500F5D" w:rsidP="00B67DBE">
      <w:pPr>
        <w:ind w:firstLine="420"/>
        <w:rPr>
          <w:rFonts w:ascii="Times New Roman" w:hAnsi="Times New Roman" w:cs="Times New Roman"/>
          <w:sz w:val="20"/>
          <w:szCs w:val="20"/>
        </w:rPr>
      </w:pPr>
    </w:p>
    <w:p w:rsidR="00DE494A" w:rsidRDefault="00DE494A" w:rsidP="00B67DBE">
      <w:pPr>
        <w:ind w:firstLine="420"/>
        <w:rPr>
          <w:rFonts w:ascii="Times New Roman" w:hAnsi="Times New Roman" w:cs="Times New Roman"/>
          <w:sz w:val="20"/>
          <w:szCs w:val="20"/>
        </w:rPr>
      </w:pPr>
    </w:p>
    <w:p w:rsidR="00DE494A" w:rsidRDefault="00DE494A" w:rsidP="00B67DBE">
      <w:pPr>
        <w:ind w:firstLine="420"/>
        <w:rPr>
          <w:rFonts w:ascii="Times New Roman" w:hAnsi="Times New Roman" w:cs="Times New Roman"/>
          <w:sz w:val="20"/>
          <w:szCs w:val="20"/>
        </w:rPr>
      </w:pPr>
    </w:p>
    <w:p w:rsidR="00DE494A" w:rsidRDefault="00DE494A" w:rsidP="00B67DBE">
      <w:pPr>
        <w:ind w:firstLine="420"/>
        <w:rPr>
          <w:rFonts w:ascii="Times New Roman" w:hAnsi="Times New Roman" w:cs="Times New Roman"/>
          <w:sz w:val="20"/>
          <w:szCs w:val="20"/>
        </w:rPr>
      </w:pPr>
    </w:p>
    <w:p w:rsidR="00DE494A" w:rsidRDefault="00DE494A" w:rsidP="00B67DBE">
      <w:pPr>
        <w:ind w:firstLine="420"/>
        <w:rPr>
          <w:rFonts w:ascii="Times New Roman" w:hAnsi="Times New Roman" w:cs="Times New Roman"/>
          <w:sz w:val="20"/>
          <w:szCs w:val="20"/>
        </w:rPr>
      </w:pPr>
    </w:p>
    <w:p w:rsidR="00DE494A" w:rsidRDefault="00DE494A" w:rsidP="00B67DBE">
      <w:pPr>
        <w:ind w:firstLine="420"/>
        <w:rPr>
          <w:rFonts w:ascii="Times New Roman" w:hAnsi="Times New Roman" w:cs="Times New Roman"/>
          <w:sz w:val="20"/>
          <w:szCs w:val="20"/>
        </w:rPr>
      </w:pPr>
    </w:p>
    <w:p w:rsidR="00DE494A" w:rsidRDefault="00DE494A" w:rsidP="00B67DBE">
      <w:pPr>
        <w:ind w:firstLine="420"/>
        <w:rPr>
          <w:rFonts w:ascii="Times New Roman" w:hAnsi="Times New Roman" w:cs="Times New Roman"/>
          <w:sz w:val="20"/>
          <w:szCs w:val="20"/>
        </w:rPr>
      </w:pPr>
    </w:p>
    <w:p w:rsidR="00DE494A" w:rsidRDefault="00DE494A" w:rsidP="00B67DBE">
      <w:pPr>
        <w:ind w:firstLine="420"/>
        <w:rPr>
          <w:rFonts w:ascii="Times New Roman" w:hAnsi="Times New Roman" w:cs="Times New Roman"/>
          <w:sz w:val="20"/>
          <w:szCs w:val="20"/>
        </w:rPr>
      </w:pPr>
    </w:p>
    <w:p w:rsidR="00DE494A" w:rsidRDefault="00DE494A" w:rsidP="00B67DBE">
      <w:pPr>
        <w:ind w:firstLine="420"/>
        <w:rPr>
          <w:rFonts w:ascii="Times New Roman" w:hAnsi="Times New Roman" w:cs="Times New Roman"/>
          <w:sz w:val="20"/>
          <w:szCs w:val="20"/>
        </w:rPr>
      </w:pPr>
    </w:p>
    <w:p w:rsidR="00DE494A" w:rsidRDefault="00DE494A" w:rsidP="00B67DBE">
      <w:pPr>
        <w:ind w:firstLine="420"/>
        <w:rPr>
          <w:rFonts w:ascii="Times New Roman" w:hAnsi="Times New Roman" w:cs="Times New Roman"/>
          <w:sz w:val="20"/>
          <w:szCs w:val="20"/>
        </w:rPr>
      </w:pPr>
    </w:p>
    <w:p w:rsidR="00DE494A" w:rsidRDefault="00DE494A" w:rsidP="00B67DBE">
      <w:pPr>
        <w:ind w:firstLine="420"/>
        <w:rPr>
          <w:rFonts w:ascii="Times New Roman" w:hAnsi="Times New Roman" w:cs="Times New Roman"/>
          <w:sz w:val="20"/>
          <w:szCs w:val="20"/>
        </w:rPr>
      </w:pPr>
    </w:p>
    <w:p w:rsidR="00DE494A" w:rsidRDefault="00DE494A" w:rsidP="00B67DBE">
      <w:pPr>
        <w:ind w:firstLine="420"/>
        <w:rPr>
          <w:rFonts w:ascii="Times New Roman" w:hAnsi="Times New Roman" w:cs="Times New Roman"/>
          <w:sz w:val="20"/>
          <w:szCs w:val="20"/>
        </w:rPr>
      </w:pPr>
    </w:p>
    <w:p w:rsidR="00DE494A" w:rsidRPr="002C59C0" w:rsidRDefault="00DE494A" w:rsidP="00B67DBE">
      <w:pPr>
        <w:ind w:firstLine="420"/>
        <w:rPr>
          <w:rFonts w:ascii="Times New Roman" w:hAnsi="Times New Roman" w:cs="Times New Roman"/>
          <w:sz w:val="20"/>
          <w:szCs w:val="20"/>
        </w:rPr>
      </w:pPr>
    </w:p>
    <w:p w:rsidR="007103A9" w:rsidRPr="002C59C0" w:rsidRDefault="001F7AE8" w:rsidP="00613B44">
      <w:pPr>
        <w:ind w:firstLine="420"/>
        <w:jc w:val="center"/>
        <w:rPr>
          <w:rFonts w:ascii="Times New Roman" w:hAnsi="Times New Roman" w:cs="Times New Roman"/>
          <w:sz w:val="20"/>
          <w:szCs w:val="20"/>
        </w:rPr>
      </w:pPr>
      <w:r w:rsidRPr="002C59C0">
        <w:rPr>
          <w:rFonts w:ascii="Times New Roman" w:hAnsi="Times New Roman" w:cs="Times New Roman"/>
          <w:sz w:val="20"/>
          <w:szCs w:val="20"/>
        </w:rPr>
        <w:t>Table 7</w:t>
      </w:r>
      <w:r w:rsidR="00500F5D" w:rsidRPr="002C59C0">
        <w:rPr>
          <w:rFonts w:ascii="Times New Roman" w:hAnsi="Times New Roman" w:cs="Times New Roman"/>
          <w:sz w:val="20"/>
          <w:szCs w:val="20"/>
        </w:rPr>
        <w:t xml:space="preserve">: Classification accuracy of </w:t>
      </w:r>
      <w:r w:rsidR="00FB3C49" w:rsidRPr="002C59C0">
        <w:rPr>
          <w:rFonts w:ascii="Times New Roman" w:hAnsi="Times New Roman" w:cs="Times New Roman"/>
          <w:sz w:val="20"/>
          <w:szCs w:val="20"/>
        </w:rPr>
        <w:t>I-</w:t>
      </w:r>
      <w:proofErr w:type="spellStart"/>
      <w:r w:rsidR="00FB3C49" w:rsidRPr="002C59C0">
        <w:rPr>
          <w:rFonts w:ascii="Times New Roman" w:hAnsi="Times New Roman" w:cs="Times New Roman"/>
          <w:sz w:val="20"/>
          <w:szCs w:val="20"/>
        </w:rPr>
        <w:t>mRMR</w:t>
      </w:r>
      <w:proofErr w:type="spellEnd"/>
      <w:r w:rsidR="00500F5D" w:rsidRPr="002C59C0">
        <w:rPr>
          <w:rFonts w:ascii="Times New Roman" w:hAnsi="Times New Roman" w:cs="Times New Roman"/>
          <w:sz w:val="20"/>
          <w:szCs w:val="20"/>
        </w:rPr>
        <w:t xml:space="preserve"> and GIARC</w:t>
      </w:r>
    </w:p>
    <w:tbl>
      <w:tblPr>
        <w:tblStyle w:val="a8"/>
        <w:tblW w:w="0" w:type="auto"/>
        <w:tblInd w:w="846" w:type="dxa"/>
        <w:tblLook w:val="04A0" w:firstRow="1" w:lastRow="0" w:firstColumn="1" w:lastColumn="0" w:noHBand="0" w:noVBand="1"/>
      </w:tblPr>
      <w:tblGrid>
        <w:gridCol w:w="992"/>
        <w:gridCol w:w="1134"/>
        <w:gridCol w:w="992"/>
        <w:gridCol w:w="776"/>
        <w:gridCol w:w="1067"/>
        <w:gridCol w:w="851"/>
        <w:gridCol w:w="992"/>
      </w:tblGrid>
      <w:tr w:rsidR="002C59C0" w:rsidRPr="002C59C0" w:rsidTr="00AD0372">
        <w:tc>
          <w:tcPr>
            <w:tcW w:w="992" w:type="dxa"/>
            <w:vMerge w:val="restart"/>
          </w:tcPr>
          <w:p w:rsidR="007552C1" w:rsidRPr="002C59C0" w:rsidRDefault="007552C1" w:rsidP="008C6633">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Data Set</w:t>
            </w:r>
          </w:p>
          <w:p w:rsidR="007552C1" w:rsidRPr="002C59C0" w:rsidRDefault="007552C1" w:rsidP="008C6633">
            <w:pPr>
              <w:jc w:val="center"/>
              <w:rPr>
                <w:rFonts w:ascii="Times New Roman" w:hAnsi="Times New Roman" w:cs="Times New Roman"/>
                <w:sz w:val="16"/>
                <w:szCs w:val="16"/>
              </w:rPr>
            </w:pPr>
          </w:p>
        </w:tc>
        <w:tc>
          <w:tcPr>
            <w:tcW w:w="2902" w:type="dxa"/>
            <w:gridSpan w:val="3"/>
          </w:tcPr>
          <w:p w:rsidR="007552C1" w:rsidRPr="002C59C0" w:rsidRDefault="00FB3C49" w:rsidP="008C6633">
            <w:pPr>
              <w:jc w:val="center"/>
              <w:rPr>
                <w:rFonts w:ascii="Times New Roman" w:hAnsi="Times New Roman" w:cs="Times New Roman"/>
                <w:sz w:val="16"/>
                <w:szCs w:val="16"/>
              </w:rPr>
            </w:pPr>
            <w:r w:rsidRPr="002C59C0">
              <w:rPr>
                <w:rFonts w:ascii="Times New Roman" w:hAnsi="Times New Roman" w:cs="Times New Roman" w:hint="eastAsia"/>
                <w:sz w:val="16"/>
                <w:szCs w:val="16"/>
              </w:rPr>
              <w:t>I-</w:t>
            </w:r>
            <w:proofErr w:type="spellStart"/>
            <w:r w:rsidRPr="002C59C0">
              <w:rPr>
                <w:rFonts w:ascii="Times New Roman" w:hAnsi="Times New Roman" w:cs="Times New Roman" w:hint="eastAsia"/>
                <w:sz w:val="16"/>
                <w:szCs w:val="16"/>
              </w:rPr>
              <w:t>mRMR</w:t>
            </w:r>
            <w:proofErr w:type="spellEnd"/>
          </w:p>
        </w:tc>
        <w:tc>
          <w:tcPr>
            <w:tcW w:w="2910" w:type="dxa"/>
            <w:gridSpan w:val="3"/>
          </w:tcPr>
          <w:p w:rsidR="007552C1" w:rsidRPr="002C59C0" w:rsidRDefault="007552C1" w:rsidP="008C6633">
            <w:pPr>
              <w:jc w:val="center"/>
              <w:rPr>
                <w:rFonts w:ascii="Times New Roman" w:hAnsi="Times New Roman" w:cs="Times New Roman"/>
                <w:sz w:val="16"/>
                <w:szCs w:val="16"/>
              </w:rPr>
            </w:pPr>
            <w:r w:rsidRPr="002C59C0">
              <w:rPr>
                <w:rFonts w:ascii="Times New Roman" w:hAnsi="Times New Roman" w:cs="Times New Roman" w:hint="eastAsia"/>
                <w:sz w:val="16"/>
                <w:szCs w:val="16"/>
              </w:rPr>
              <w:t>GIARC</w:t>
            </w:r>
          </w:p>
        </w:tc>
      </w:tr>
      <w:tr w:rsidR="002C59C0" w:rsidRPr="002C59C0" w:rsidTr="00AD0372">
        <w:tc>
          <w:tcPr>
            <w:tcW w:w="992" w:type="dxa"/>
            <w:vMerge/>
          </w:tcPr>
          <w:p w:rsidR="007552C1" w:rsidRPr="002C59C0" w:rsidRDefault="007552C1" w:rsidP="008C6633">
            <w:pPr>
              <w:jc w:val="center"/>
              <w:rPr>
                <w:rFonts w:ascii="Times New Roman" w:hAnsi="Times New Roman" w:cs="Times New Roman"/>
                <w:sz w:val="16"/>
                <w:szCs w:val="16"/>
              </w:rPr>
            </w:pPr>
          </w:p>
        </w:tc>
        <w:tc>
          <w:tcPr>
            <w:tcW w:w="1134" w:type="dxa"/>
            <w:vMerge w:val="restart"/>
          </w:tcPr>
          <w:p w:rsidR="007552C1" w:rsidRPr="002C59C0" w:rsidRDefault="007552C1" w:rsidP="008C6633">
            <w:pPr>
              <w:jc w:val="center"/>
              <w:rPr>
                <w:rFonts w:ascii="Times New Roman" w:hAnsi="Times New Roman" w:cs="Times New Roman"/>
                <w:sz w:val="16"/>
                <w:szCs w:val="16"/>
              </w:rPr>
            </w:pPr>
            <w:r w:rsidRPr="002C59C0">
              <w:rPr>
                <w:rFonts w:ascii="Times New Roman" w:hAnsi="Times New Roman" w:cs="Times New Roman"/>
                <w:sz w:val="16"/>
                <w:szCs w:val="16"/>
              </w:rPr>
              <w:t>Selected Feature No.</w:t>
            </w:r>
          </w:p>
        </w:tc>
        <w:tc>
          <w:tcPr>
            <w:tcW w:w="1768" w:type="dxa"/>
            <w:gridSpan w:val="2"/>
          </w:tcPr>
          <w:p w:rsidR="007552C1" w:rsidRPr="002C59C0" w:rsidRDefault="007552C1" w:rsidP="008C6633">
            <w:pPr>
              <w:jc w:val="center"/>
              <w:rPr>
                <w:rFonts w:ascii="Times New Roman" w:hAnsi="Times New Roman" w:cs="Times New Roman"/>
                <w:sz w:val="16"/>
                <w:szCs w:val="16"/>
              </w:rPr>
            </w:pPr>
            <w:r w:rsidRPr="002C59C0">
              <w:rPr>
                <w:rFonts w:ascii="Times New Roman" w:hAnsi="Times New Roman" w:cs="Times New Roman" w:hint="eastAsia"/>
                <w:sz w:val="16"/>
                <w:szCs w:val="16"/>
              </w:rPr>
              <w:t>A</w:t>
            </w:r>
            <w:r w:rsidRPr="002C59C0">
              <w:rPr>
                <w:rFonts w:ascii="Times New Roman" w:hAnsi="Times New Roman" w:cs="Times New Roman"/>
                <w:sz w:val="16"/>
                <w:szCs w:val="16"/>
              </w:rPr>
              <w:t>ccuracy</w:t>
            </w:r>
          </w:p>
        </w:tc>
        <w:tc>
          <w:tcPr>
            <w:tcW w:w="1067" w:type="dxa"/>
            <w:vMerge w:val="restart"/>
          </w:tcPr>
          <w:p w:rsidR="007552C1" w:rsidRPr="002C59C0" w:rsidRDefault="007552C1" w:rsidP="008C6633">
            <w:pPr>
              <w:jc w:val="center"/>
              <w:rPr>
                <w:rFonts w:ascii="Times New Roman" w:hAnsi="Times New Roman" w:cs="Times New Roman"/>
                <w:sz w:val="16"/>
                <w:szCs w:val="16"/>
              </w:rPr>
            </w:pPr>
            <w:r w:rsidRPr="002C59C0">
              <w:rPr>
                <w:rFonts w:ascii="Times New Roman" w:hAnsi="Times New Roman" w:cs="Times New Roman"/>
                <w:sz w:val="16"/>
                <w:szCs w:val="16"/>
              </w:rPr>
              <w:t>Selected Feature No.</w:t>
            </w:r>
          </w:p>
        </w:tc>
        <w:tc>
          <w:tcPr>
            <w:tcW w:w="1843" w:type="dxa"/>
            <w:gridSpan w:val="2"/>
          </w:tcPr>
          <w:p w:rsidR="007552C1" w:rsidRPr="002C59C0" w:rsidRDefault="007552C1" w:rsidP="008C6633">
            <w:pPr>
              <w:jc w:val="center"/>
              <w:rPr>
                <w:rFonts w:ascii="Times New Roman" w:hAnsi="Times New Roman" w:cs="Times New Roman"/>
                <w:sz w:val="16"/>
                <w:szCs w:val="16"/>
              </w:rPr>
            </w:pPr>
            <w:r w:rsidRPr="002C59C0">
              <w:rPr>
                <w:rFonts w:ascii="Times New Roman" w:hAnsi="Times New Roman" w:cs="Times New Roman" w:hint="eastAsia"/>
                <w:sz w:val="16"/>
                <w:szCs w:val="16"/>
              </w:rPr>
              <w:t>A</w:t>
            </w:r>
            <w:r w:rsidRPr="002C59C0">
              <w:rPr>
                <w:rFonts w:ascii="Times New Roman" w:hAnsi="Times New Roman" w:cs="Times New Roman"/>
                <w:sz w:val="16"/>
                <w:szCs w:val="16"/>
              </w:rPr>
              <w:t>ccuracy</w:t>
            </w:r>
          </w:p>
        </w:tc>
      </w:tr>
      <w:tr w:rsidR="002C59C0" w:rsidRPr="002C59C0" w:rsidTr="00AD0372">
        <w:tc>
          <w:tcPr>
            <w:tcW w:w="992" w:type="dxa"/>
            <w:vMerge/>
          </w:tcPr>
          <w:p w:rsidR="007552C1" w:rsidRPr="002C59C0" w:rsidRDefault="007552C1" w:rsidP="008C6633">
            <w:pPr>
              <w:jc w:val="center"/>
              <w:rPr>
                <w:rFonts w:ascii="Times New Roman" w:hAnsi="Times New Roman" w:cs="Times New Roman"/>
                <w:sz w:val="16"/>
                <w:szCs w:val="16"/>
              </w:rPr>
            </w:pPr>
          </w:p>
        </w:tc>
        <w:tc>
          <w:tcPr>
            <w:tcW w:w="1134" w:type="dxa"/>
            <w:vMerge/>
          </w:tcPr>
          <w:p w:rsidR="007552C1" w:rsidRPr="002C59C0" w:rsidRDefault="007552C1" w:rsidP="008C6633">
            <w:pPr>
              <w:jc w:val="center"/>
              <w:rPr>
                <w:rFonts w:ascii="Times New Roman" w:hAnsi="Times New Roman" w:cs="Times New Roman"/>
                <w:sz w:val="16"/>
                <w:szCs w:val="16"/>
              </w:rPr>
            </w:pPr>
          </w:p>
        </w:tc>
        <w:tc>
          <w:tcPr>
            <w:tcW w:w="992" w:type="dxa"/>
          </w:tcPr>
          <w:p w:rsidR="007552C1" w:rsidRPr="002C59C0" w:rsidRDefault="007552C1" w:rsidP="008C6633">
            <w:pPr>
              <w:jc w:val="center"/>
              <w:rPr>
                <w:rFonts w:ascii="Times New Roman" w:hAnsi="Times New Roman" w:cs="Times New Roman"/>
                <w:sz w:val="16"/>
                <w:szCs w:val="16"/>
              </w:rPr>
            </w:pPr>
            <w:r w:rsidRPr="002C59C0">
              <w:rPr>
                <w:rFonts w:ascii="Times New Roman" w:hAnsi="Times New Roman" w:cs="Times New Roman"/>
                <w:sz w:val="16"/>
                <w:szCs w:val="16"/>
              </w:rPr>
              <w:t>S</w:t>
            </w:r>
            <w:r w:rsidRPr="002C59C0">
              <w:rPr>
                <w:rFonts w:ascii="Times New Roman" w:hAnsi="Times New Roman" w:cs="Times New Roman" w:hint="eastAsia"/>
                <w:sz w:val="16"/>
                <w:szCs w:val="16"/>
              </w:rPr>
              <w:t>VM</w:t>
            </w:r>
          </w:p>
        </w:tc>
        <w:tc>
          <w:tcPr>
            <w:tcW w:w="776" w:type="dxa"/>
          </w:tcPr>
          <w:p w:rsidR="007552C1" w:rsidRPr="002C59C0" w:rsidRDefault="007552C1" w:rsidP="008C6633">
            <w:pPr>
              <w:jc w:val="center"/>
              <w:rPr>
                <w:rFonts w:ascii="Times New Roman" w:hAnsi="Times New Roman" w:cs="Times New Roman"/>
                <w:sz w:val="16"/>
                <w:szCs w:val="16"/>
              </w:rPr>
            </w:pPr>
            <w:r w:rsidRPr="002C59C0">
              <w:rPr>
                <w:rFonts w:ascii="Times New Roman" w:hAnsi="Times New Roman" w:cs="Times New Roman" w:hint="eastAsia"/>
                <w:sz w:val="16"/>
                <w:szCs w:val="16"/>
              </w:rPr>
              <w:t>KNN</w:t>
            </w:r>
          </w:p>
        </w:tc>
        <w:tc>
          <w:tcPr>
            <w:tcW w:w="1067" w:type="dxa"/>
            <w:vMerge/>
          </w:tcPr>
          <w:p w:rsidR="007552C1" w:rsidRPr="002C59C0" w:rsidRDefault="007552C1" w:rsidP="008C6633">
            <w:pPr>
              <w:jc w:val="center"/>
              <w:rPr>
                <w:rFonts w:ascii="Times New Roman" w:hAnsi="Times New Roman" w:cs="Times New Roman"/>
                <w:sz w:val="16"/>
                <w:szCs w:val="16"/>
              </w:rPr>
            </w:pPr>
          </w:p>
        </w:tc>
        <w:tc>
          <w:tcPr>
            <w:tcW w:w="851" w:type="dxa"/>
          </w:tcPr>
          <w:p w:rsidR="007552C1" w:rsidRPr="002C59C0" w:rsidRDefault="007552C1" w:rsidP="008C6633">
            <w:pPr>
              <w:jc w:val="center"/>
              <w:rPr>
                <w:rFonts w:ascii="Times New Roman" w:hAnsi="Times New Roman" w:cs="Times New Roman"/>
                <w:sz w:val="16"/>
                <w:szCs w:val="16"/>
              </w:rPr>
            </w:pPr>
            <w:r w:rsidRPr="002C59C0">
              <w:rPr>
                <w:rFonts w:ascii="Times New Roman" w:hAnsi="Times New Roman" w:cs="Times New Roman" w:hint="eastAsia"/>
                <w:sz w:val="16"/>
                <w:szCs w:val="16"/>
              </w:rPr>
              <w:t>SVM</w:t>
            </w:r>
          </w:p>
        </w:tc>
        <w:tc>
          <w:tcPr>
            <w:tcW w:w="992" w:type="dxa"/>
          </w:tcPr>
          <w:p w:rsidR="007552C1" w:rsidRPr="002C59C0" w:rsidRDefault="007552C1" w:rsidP="008C6633">
            <w:pPr>
              <w:jc w:val="center"/>
              <w:rPr>
                <w:rFonts w:ascii="Times New Roman" w:hAnsi="Times New Roman" w:cs="Times New Roman"/>
                <w:sz w:val="16"/>
                <w:szCs w:val="16"/>
              </w:rPr>
            </w:pPr>
            <w:r w:rsidRPr="002C59C0">
              <w:rPr>
                <w:rFonts w:ascii="Times New Roman" w:hAnsi="Times New Roman" w:cs="Times New Roman" w:hint="eastAsia"/>
                <w:sz w:val="16"/>
                <w:szCs w:val="16"/>
              </w:rPr>
              <w:t>KNN</w:t>
            </w:r>
          </w:p>
        </w:tc>
      </w:tr>
      <w:tr w:rsidR="000A3CB5" w:rsidRPr="002C59C0" w:rsidTr="00AD0372">
        <w:tc>
          <w:tcPr>
            <w:tcW w:w="992" w:type="dxa"/>
          </w:tcPr>
          <w:p w:rsidR="000A3CB5" w:rsidRPr="002C59C0" w:rsidRDefault="000A3CB5" w:rsidP="000A3CB5">
            <w:pPr>
              <w:pStyle w:val="a7"/>
              <w:ind w:firstLineChars="0" w:firstLine="0"/>
              <w:jc w:val="center"/>
              <w:rPr>
                <w:rFonts w:ascii="Times New Roman" w:hAnsi="Times New Roman" w:cs="Times New Roman"/>
                <w:sz w:val="16"/>
                <w:szCs w:val="16"/>
              </w:rPr>
            </w:pPr>
            <w:proofErr w:type="spellStart"/>
            <w:r w:rsidRPr="002C59C0">
              <w:rPr>
                <w:rFonts w:ascii="Times New Roman" w:hAnsi="Times New Roman" w:cs="Times New Roman"/>
                <w:sz w:val="16"/>
                <w:szCs w:val="16"/>
              </w:rPr>
              <w:t>madelon</w:t>
            </w:r>
            <w:proofErr w:type="spellEnd"/>
          </w:p>
        </w:tc>
        <w:tc>
          <w:tcPr>
            <w:tcW w:w="1134" w:type="dxa"/>
          </w:tcPr>
          <w:p w:rsidR="000A3CB5" w:rsidRPr="002C59C0" w:rsidRDefault="000A3CB5" w:rsidP="000A3CB5">
            <w:pPr>
              <w:jc w:val="center"/>
              <w:rPr>
                <w:rFonts w:ascii="Times New Roman" w:hAnsi="Times New Roman" w:cs="Times New Roman"/>
                <w:sz w:val="16"/>
                <w:szCs w:val="16"/>
              </w:rPr>
            </w:pPr>
            <w:r>
              <w:rPr>
                <w:rFonts w:ascii="Times New Roman" w:hAnsi="Times New Roman" w:cs="Times New Roman" w:hint="eastAsia"/>
                <w:sz w:val="16"/>
                <w:szCs w:val="16"/>
              </w:rPr>
              <w:t>15</w:t>
            </w:r>
          </w:p>
        </w:tc>
        <w:tc>
          <w:tcPr>
            <w:tcW w:w="992" w:type="dxa"/>
          </w:tcPr>
          <w:p w:rsidR="000A3CB5" w:rsidRPr="00020E55" w:rsidRDefault="000A3CB5" w:rsidP="000A3CB5">
            <w:pPr>
              <w:jc w:val="center"/>
              <w:rPr>
                <w:rFonts w:ascii="Times New Roman" w:hAnsi="Times New Roman" w:cs="Times New Roman"/>
                <w:b/>
                <w:sz w:val="16"/>
                <w:szCs w:val="16"/>
              </w:rPr>
            </w:pPr>
            <w:r w:rsidRPr="00020E55">
              <w:rPr>
                <w:rFonts w:ascii="Times New Roman" w:hAnsi="Times New Roman" w:cs="Times New Roman" w:hint="eastAsia"/>
                <w:b/>
                <w:sz w:val="16"/>
                <w:szCs w:val="16"/>
              </w:rPr>
              <w:t>0.</w:t>
            </w:r>
            <w:r w:rsidRPr="00020E55">
              <w:rPr>
                <w:rFonts w:ascii="Times New Roman" w:hAnsi="Times New Roman" w:cs="Times New Roman"/>
                <w:b/>
                <w:sz w:val="16"/>
                <w:szCs w:val="16"/>
              </w:rPr>
              <w:t>581</w:t>
            </w:r>
          </w:p>
        </w:tc>
        <w:tc>
          <w:tcPr>
            <w:tcW w:w="776" w:type="dxa"/>
          </w:tcPr>
          <w:p w:rsidR="000A3CB5" w:rsidRPr="00020E55" w:rsidRDefault="000A3CB5" w:rsidP="000A3CB5">
            <w:pPr>
              <w:jc w:val="center"/>
              <w:rPr>
                <w:rFonts w:ascii="Times New Roman" w:hAnsi="Times New Roman" w:cs="Times New Roman"/>
                <w:sz w:val="16"/>
                <w:szCs w:val="16"/>
              </w:rPr>
            </w:pPr>
            <w:r w:rsidRPr="00020E55">
              <w:rPr>
                <w:rFonts w:ascii="Times New Roman" w:hAnsi="Times New Roman" w:cs="Times New Roman" w:hint="eastAsia"/>
                <w:sz w:val="16"/>
                <w:szCs w:val="16"/>
              </w:rPr>
              <w:t>0.5</w:t>
            </w:r>
            <w:r w:rsidRPr="00020E55">
              <w:rPr>
                <w:rFonts w:ascii="Times New Roman" w:hAnsi="Times New Roman" w:cs="Times New Roman"/>
                <w:sz w:val="16"/>
                <w:szCs w:val="16"/>
              </w:rPr>
              <w:t>67</w:t>
            </w:r>
          </w:p>
        </w:tc>
        <w:tc>
          <w:tcPr>
            <w:tcW w:w="1067" w:type="dxa"/>
          </w:tcPr>
          <w:p w:rsidR="000A3CB5" w:rsidRPr="002C59C0" w:rsidRDefault="000A3CB5" w:rsidP="000A3CB5">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9</w:t>
            </w:r>
          </w:p>
        </w:tc>
        <w:tc>
          <w:tcPr>
            <w:tcW w:w="851" w:type="dxa"/>
          </w:tcPr>
          <w:p w:rsidR="000A3CB5" w:rsidRPr="002C59C0" w:rsidRDefault="000A3CB5" w:rsidP="000A3CB5">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0.50</w:t>
            </w:r>
            <w:r w:rsidRPr="002C59C0">
              <w:rPr>
                <w:rFonts w:ascii="Times New Roman" w:hAnsi="Times New Roman" w:cs="Times New Roman"/>
                <w:sz w:val="16"/>
                <w:szCs w:val="16"/>
              </w:rPr>
              <w:t>7</w:t>
            </w:r>
          </w:p>
        </w:tc>
        <w:tc>
          <w:tcPr>
            <w:tcW w:w="992" w:type="dxa"/>
          </w:tcPr>
          <w:p w:rsidR="000A3CB5" w:rsidRPr="002C59C0" w:rsidRDefault="000A3CB5" w:rsidP="000A3CB5">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0.5</w:t>
            </w:r>
            <w:r w:rsidRPr="002C59C0">
              <w:rPr>
                <w:rFonts w:ascii="Times New Roman" w:hAnsi="Times New Roman" w:cs="Times New Roman"/>
                <w:sz w:val="16"/>
                <w:szCs w:val="16"/>
              </w:rPr>
              <w:t>68</w:t>
            </w:r>
          </w:p>
        </w:tc>
      </w:tr>
      <w:tr w:rsidR="000A3CB5" w:rsidRPr="002C59C0" w:rsidTr="00AD0372">
        <w:tc>
          <w:tcPr>
            <w:tcW w:w="992" w:type="dxa"/>
          </w:tcPr>
          <w:p w:rsidR="000A3CB5" w:rsidRPr="002C59C0" w:rsidRDefault="000A3CB5" w:rsidP="000A3CB5">
            <w:pPr>
              <w:pStyle w:val="a7"/>
              <w:ind w:firstLineChars="0" w:firstLine="0"/>
              <w:jc w:val="center"/>
              <w:rPr>
                <w:rFonts w:ascii="Times New Roman" w:hAnsi="Times New Roman" w:cs="Times New Roman"/>
                <w:sz w:val="16"/>
                <w:szCs w:val="16"/>
              </w:rPr>
            </w:pPr>
            <w:r w:rsidRPr="002C59C0">
              <w:rPr>
                <w:rFonts w:ascii="Times New Roman" w:hAnsi="Times New Roman" w:cs="Times New Roman"/>
                <w:sz w:val="16"/>
                <w:szCs w:val="16"/>
              </w:rPr>
              <w:t>colon</w:t>
            </w:r>
          </w:p>
        </w:tc>
        <w:tc>
          <w:tcPr>
            <w:tcW w:w="1134" w:type="dxa"/>
          </w:tcPr>
          <w:p w:rsidR="000A3CB5" w:rsidRPr="002C59C0" w:rsidRDefault="000A3CB5" w:rsidP="000A3CB5">
            <w:pPr>
              <w:jc w:val="center"/>
              <w:rPr>
                <w:rFonts w:ascii="Times New Roman" w:hAnsi="Times New Roman" w:cs="Times New Roman"/>
                <w:sz w:val="16"/>
                <w:szCs w:val="16"/>
              </w:rPr>
            </w:pPr>
            <w:r>
              <w:rPr>
                <w:rFonts w:ascii="Times New Roman" w:hAnsi="Times New Roman" w:cs="Times New Roman" w:hint="eastAsia"/>
                <w:sz w:val="16"/>
                <w:szCs w:val="16"/>
              </w:rPr>
              <w:t>6</w:t>
            </w:r>
          </w:p>
        </w:tc>
        <w:tc>
          <w:tcPr>
            <w:tcW w:w="992" w:type="dxa"/>
          </w:tcPr>
          <w:p w:rsidR="000A3CB5" w:rsidRPr="00020E55" w:rsidRDefault="000A3CB5" w:rsidP="000A3CB5">
            <w:pPr>
              <w:jc w:val="center"/>
              <w:rPr>
                <w:rFonts w:ascii="Times New Roman" w:hAnsi="Times New Roman" w:cs="Times New Roman"/>
                <w:b/>
                <w:sz w:val="16"/>
                <w:szCs w:val="16"/>
              </w:rPr>
            </w:pPr>
            <w:r w:rsidRPr="00020E55">
              <w:rPr>
                <w:rFonts w:ascii="Times New Roman" w:hAnsi="Times New Roman" w:cs="Times New Roman" w:hint="eastAsia"/>
                <w:b/>
                <w:sz w:val="16"/>
                <w:szCs w:val="16"/>
              </w:rPr>
              <w:t>0.</w:t>
            </w:r>
            <w:r w:rsidRPr="00020E55">
              <w:rPr>
                <w:rFonts w:ascii="Times New Roman" w:hAnsi="Times New Roman" w:cs="Times New Roman"/>
                <w:b/>
                <w:sz w:val="16"/>
                <w:szCs w:val="16"/>
              </w:rPr>
              <w:t>831</w:t>
            </w:r>
          </w:p>
        </w:tc>
        <w:tc>
          <w:tcPr>
            <w:tcW w:w="776" w:type="dxa"/>
          </w:tcPr>
          <w:p w:rsidR="000A3CB5" w:rsidRPr="00020E55" w:rsidRDefault="000A3CB5" w:rsidP="000A3CB5">
            <w:pPr>
              <w:jc w:val="center"/>
              <w:rPr>
                <w:rFonts w:ascii="Times New Roman" w:hAnsi="Times New Roman" w:cs="Times New Roman"/>
                <w:b/>
                <w:sz w:val="16"/>
                <w:szCs w:val="16"/>
              </w:rPr>
            </w:pPr>
            <w:r w:rsidRPr="00020E55">
              <w:rPr>
                <w:rFonts w:ascii="Times New Roman" w:hAnsi="Times New Roman" w:cs="Times New Roman" w:hint="eastAsia"/>
                <w:b/>
                <w:sz w:val="16"/>
                <w:szCs w:val="16"/>
              </w:rPr>
              <w:t>0.832</w:t>
            </w:r>
          </w:p>
        </w:tc>
        <w:tc>
          <w:tcPr>
            <w:tcW w:w="1067" w:type="dxa"/>
          </w:tcPr>
          <w:p w:rsidR="000A3CB5" w:rsidRPr="002C59C0" w:rsidRDefault="000A3CB5" w:rsidP="000A3CB5">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4</w:t>
            </w:r>
          </w:p>
        </w:tc>
        <w:tc>
          <w:tcPr>
            <w:tcW w:w="851" w:type="dxa"/>
          </w:tcPr>
          <w:p w:rsidR="000A3CB5" w:rsidRPr="002C59C0" w:rsidRDefault="000A3CB5" w:rsidP="000A3CB5">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0.8</w:t>
            </w:r>
            <w:r w:rsidRPr="002C59C0">
              <w:rPr>
                <w:rFonts w:ascii="Times New Roman" w:hAnsi="Times New Roman" w:cs="Times New Roman"/>
                <w:sz w:val="16"/>
                <w:szCs w:val="16"/>
              </w:rPr>
              <w:t>23</w:t>
            </w:r>
          </w:p>
        </w:tc>
        <w:tc>
          <w:tcPr>
            <w:tcW w:w="992" w:type="dxa"/>
          </w:tcPr>
          <w:p w:rsidR="000A3CB5" w:rsidRPr="002C59C0" w:rsidRDefault="000A3CB5" w:rsidP="000A3CB5">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0.</w:t>
            </w:r>
            <w:r w:rsidRPr="002C59C0">
              <w:rPr>
                <w:rFonts w:ascii="Times New Roman" w:hAnsi="Times New Roman" w:cs="Times New Roman"/>
                <w:sz w:val="16"/>
                <w:szCs w:val="16"/>
              </w:rPr>
              <w:t>76</w:t>
            </w:r>
          </w:p>
        </w:tc>
      </w:tr>
      <w:tr w:rsidR="000A3CB5" w:rsidRPr="002C59C0" w:rsidTr="00AD0372">
        <w:tc>
          <w:tcPr>
            <w:tcW w:w="992" w:type="dxa"/>
          </w:tcPr>
          <w:p w:rsidR="000A3CB5" w:rsidRPr="002C59C0" w:rsidRDefault="000A3CB5" w:rsidP="000A3CB5">
            <w:pPr>
              <w:pStyle w:val="a7"/>
              <w:tabs>
                <w:tab w:val="left" w:pos="709"/>
              </w:tabs>
              <w:ind w:firstLineChars="0" w:firstLine="0"/>
              <w:jc w:val="center"/>
              <w:rPr>
                <w:rFonts w:ascii="Times New Roman" w:hAnsi="Times New Roman" w:cs="Times New Roman"/>
                <w:sz w:val="16"/>
                <w:szCs w:val="16"/>
              </w:rPr>
            </w:pPr>
            <w:r w:rsidRPr="002C59C0">
              <w:rPr>
                <w:rFonts w:ascii="Times New Roman" w:hAnsi="Times New Roman" w:cs="Times New Roman"/>
                <w:sz w:val="16"/>
                <w:szCs w:val="16"/>
              </w:rPr>
              <w:t>breast</w:t>
            </w:r>
          </w:p>
        </w:tc>
        <w:tc>
          <w:tcPr>
            <w:tcW w:w="1134" w:type="dxa"/>
          </w:tcPr>
          <w:p w:rsidR="000A3CB5" w:rsidRPr="002C59C0" w:rsidRDefault="000A3CB5" w:rsidP="000A3CB5">
            <w:pPr>
              <w:jc w:val="center"/>
              <w:rPr>
                <w:rFonts w:ascii="Times New Roman" w:hAnsi="Times New Roman" w:cs="Times New Roman"/>
                <w:sz w:val="16"/>
                <w:szCs w:val="16"/>
              </w:rPr>
            </w:pPr>
            <w:r w:rsidRPr="002C59C0">
              <w:rPr>
                <w:rFonts w:ascii="Times New Roman" w:hAnsi="Times New Roman" w:cs="Times New Roman" w:hint="eastAsia"/>
                <w:sz w:val="16"/>
                <w:szCs w:val="16"/>
              </w:rPr>
              <w:t>7</w:t>
            </w:r>
          </w:p>
        </w:tc>
        <w:tc>
          <w:tcPr>
            <w:tcW w:w="992" w:type="dxa"/>
          </w:tcPr>
          <w:p w:rsidR="000A3CB5" w:rsidRPr="00020E55" w:rsidRDefault="000A3CB5" w:rsidP="000A3CB5">
            <w:pPr>
              <w:jc w:val="center"/>
              <w:rPr>
                <w:rFonts w:ascii="Times New Roman" w:hAnsi="Times New Roman" w:cs="Times New Roman"/>
                <w:b/>
                <w:sz w:val="16"/>
                <w:szCs w:val="16"/>
              </w:rPr>
            </w:pPr>
            <w:r w:rsidRPr="00020E55">
              <w:rPr>
                <w:rFonts w:ascii="Times New Roman" w:hAnsi="Times New Roman" w:cs="Times New Roman" w:hint="eastAsia"/>
                <w:b/>
                <w:sz w:val="16"/>
                <w:szCs w:val="16"/>
              </w:rPr>
              <w:t>0.777</w:t>
            </w:r>
          </w:p>
        </w:tc>
        <w:tc>
          <w:tcPr>
            <w:tcW w:w="776" w:type="dxa"/>
          </w:tcPr>
          <w:p w:rsidR="000A3CB5" w:rsidRPr="00020E55" w:rsidRDefault="000A3CB5" w:rsidP="000A3CB5">
            <w:pPr>
              <w:jc w:val="center"/>
              <w:rPr>
                <w:rFonts w:ascii="Times New Roman" w:hAnsi="Times New Roman" w:cs="Times New Roman"/>
                <w:b/>
                <w:sz w:val="16"/>
                <w:szCs w:val="16"/>
              </w:rPr>
            </w:pPr>
            <w:r w:rsidRPr="00020E55">
              <w:rPr>
                <w:rFonts w:ascii="Times New Roman" w:hAnsi="Times New Roman" w:cs="Times New Roman" w:hint="eastAsia"/>
                <w:b/>
                <w:sz w:val="16"/>
                <w:szCs w:val="16"/>
              </w:rPr>
              <w:t>0.</w:t>
            </w:r>
            <w:r w:rsidRPr="00020E55">
              <w:rPr>
                <w:rFonts w:ascii="Times New Roman" w:hAnsi="Times New Roman" w:cs="Times New Roman"/>
                <w:b/>
                <w:sz w:val="16"/>
                <w:szCs w:val="16"/>
              </w:rPr>
              <w:t>754</w:t>
            </w:r>
          </w:p>
        </w:tc>
        <w:tc>
          <w:tcPr>
            <w:tcW w:w="1067" w:type="dxa"/>
          </w:tcPr>
          <w:p w:rsidR="000A3CB5" w:rsidRPr="002C59C0" w:rsidRDefault="000A3CB5" w:rsidP="000A3CB5">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5</w:t>
            </w:r>
          </w:p>
        </w:tc>
        <w:tc>
          <w:tcPr>
            <w:tcW w:w="851" w:type="dxa"/>
          </w:tcPr>
          <w:p w:rsidR="000A3CB5" w:rsidRPr="002C59C0" w:rsidRDefault="000A3CB5" w:rsidP="000A3CB5">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0.</w:t>
            </w:r>
            <w:r w:rsidRPr="002C59C0">
              <w:rPr>
                <w:rFonts w:ascii="Times New Roman" w:hAnsi="Times New Roman" w:cs="Times New Roman"/>
                <w:sz w:val="16"/>
                <w:szCs w:val="16"/>
              </w:rPr>
              <w:t>5</w:t>
            </w:r>
          </w:p>
        </w:tc>
        <w:tc>
          <w:tcPr>
            <w:tcW w:w="992" w:type="dxa"/>
          </w:tcPr>
          <w:p w:rsidR="000A3CB5" w:rsidRPr="002C59C0" w:rsidRDefault="000A3CB5" w:rsidP="000A3CB5">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0.4</w:t>
            </w:r>
            <w:r w:rsidRPr="002C59C0">
              <w:rPr>
                <w:rFonts w:ascii="Times New Roman" w:hAnsi="Times New Roman" w:cs="Times New Roman"/>
                <w:sz w:val="16"/>
                <w:szCs w:val="16"/>
              </w:rPr>
              <w:t>88</w:t>
            </w:r>
          </w:p>
        </w:tc>
      </w:tr>
      <w:tr w:rsidR="000A3CB5" w:rsidRPr="002C59C0" w:rsidTr="00AD0372">
        <w:tc>
          <w:tcPr>
            <w:tcW w:w="992" w:type="dxa"/>
          </w:tcPr>
          <w:p w:rsidR="000A3CB5" w:rsidRPr="002C59C0" w:rsidRDefault="000A3CB5" w:rsidP="000A3CB5">
            <w:pPr>
              <w:pStyle w:val="a7"/>
              <w:tabs>
                <w:tab w:val="left" w:pos="709"/>
              </w:tabs>
              <w:ind w:firstLineChars="0" w:firstLine="0"/>
              <w:jc w:val="center"/>
              <w:rPr>
                <w:rFonts w:ascii="Times New Roman" w:hAnsi="Times New Roman" w:cs="Times New Roman"/>
                <w:sz w:val="16"/>
                <w:szCs w:val="16"/>
              </w:rPr>
            </w:pPr>
            <w:proofErr w:type="spellStart"/>
            <w:r w:rsidRPr="002C59C0">
              <w:rPr>
                <w:rFonts w:ascii="Times New Roman" w:hAnsi="Times New Roman" w:cs="Times New Roman"/>
                <w:sz w:val="16"/>
                <w:szCs w:val="16"/>
              </w:rPr>
              <w:t>arcene</w:t>
            </w:r>
            <w:proofErr w:type="spellEnd"/>
          </w:p>
        </w:tc>
        <w:tc>
          <w:tcPr>
            <w:tcW w:w="1134" w:type="dxa"/>
          </w:tcPr>
          <w:p w:rsidR="000A3CB5" w:rsidRPr="002C59C0" w:rsidRDefault="000A3CB5" w:rsidP="000A3CB5">
            <w:pPr>
              <w:jc w:val="center"/>
              <w:rPr>
                <w:rFonts w:ascii="Times New Roman" w:hAnsi="Times New Roman" w:cs="Times New Roman"/>
                <w:sz w:val="16"/>
                <w:szCs w:val="16"/>
              </w:rPr>
            </w:pPr>
            <w:r>
              <w:rPr>
                <w:rFonts w:ascii="Times New Roman" w:hAnsi="Times New Roman" w:cs="Times New Roman" w:hint="eastAsia"/>
                <w:sz w:val="16"/>
                <w:szCs w:val="16"/>
              </w:rPr>
              <w:t>7</w:t>
            </w:r>
          </w:p>
        </w:tc>
        <w:tc>
          <w:tcPr>
            <w:tcW w:w="992" w:type="dxa"/>
          </w:tcPr>
          <w:p w:rsidR="000A3CB5" w:rsidRPr="00020E55" w:rsidRDefault="000A3CB5" w:rsidP="000A3CB5">
            <w:pPr>
              <w:jc w:val="center"/>
              <w:rPr>
                <w:rFonts w:ascii="Times New Roman" w:hAnsi="Times New Roman" w:cs="Times New Roman"/>
                <w:b/>
                <w:sz w:val="16"/>
                <w:szCs w:val="16"/>
              </w:rPr>
            </w:pPr>
            <w:r w:rsidRPr="00020E55">
              <w:rPr>
                <w:rFonts w:ascii="Times New Roman" w:hAnsi="Times New Roman" w:cs="Times New Roman" w:hint="eastAsia"/>
                <w:b/>
                <w:sz w:val="16"/>
                <w:szCs w:val="16"/>
              </w:rPr>
              <w:t>0.699</w:t>
            </w:r>
          </w:p>
        </w:tc>
        <w:tc>
          <w:tcPr>
            <w:tcW w:w="776" w:type="dxa"/>
          </w:tcPr>
          <w:p w:rsidR="000A3CB5" w:rsidRPr="00020E55" w:rsidRDefault="000A3CB5" w:rsidP="000A3CB5">
            <w:pPr>
              <w:jc w:val="center"/>
              <w:rPr>
                <w:rFonts w:ascii="Times New Roman" w:hAnsi="Times New Roman" w:cs="Times New Roman"/>
                <w:b/>
                <w:sz w:val="16"/>
                <w:szCs w:val="16"/>
              </w:rPr>
            </w:pPr>
            <w:r w:rsidRPr="00020E55">
              <w:rPr>
                <w:rFonts w:ascii="Times New Roman" w:hAnsi="Times New Roman" w:cs="Times New Roman" w:hint="eastAsia"/>
                <w:b/>
                <w:sz w:val="16"/>
                <w:szCs w:val="16"/>
              </w:rPr>
              <w:t>0.667</w:t>
            </w:r>
          </w:p>
        </w:tc>
        <w:tc>
          <w:tcPr>
            <w:tcW w:w="1067" w:type="dxa"/>
          </w:tcPr>
          <w:p w:rsidR="000A3CB5" w:rsidRPr="002C59C0" w:rsidRDefault="000A3CB5" w:rsidP="000A3CB5">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6</w:t>
            </w:r>
          </w:p>
        </w:tc>
        <w:tc>
          <w:tcPr>
            <w:tcW w:w="851" w:type="dxa"/>
          </w:tcPr>
          <w:p w:rsidR="000A3CB5" w:rsidRPr="002C59C0" w:rsidRDefault="000A3CB5" w:rsidP="000A3CB5">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0.</w:t>
            </w:r>
            <w:r w:rsidRPr="002C59C0">
              <w:rPr>
                <w:rFonts w:ascii="Times New Roman" w:hAnsi="Times New Roman" w:cs="Times New Roman"/>
                <w:sz w:val="16"/>
                <w:szCs w:val="16"/>
              </w:rPr>
              <w:t>698</w:t>
            </w:r>
          </w:p>
        </w:tc>
        <w:tc>
          <w:tcPr>
            <w:tcW w:w="992" w:type="dxa"/>
          </w:tcPr>
          <w:p w:rsidR="000A3CB5" w:rsidRPr="002C59C0" w:rsidRDefault="000A3CB5" w:rsidP="000A3CB5">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0.6</w:t>
            </w:r>
            <w:r w:rsidRPr="002C59C0">
              <w:rPr>
                <w:rFonts w:ascii="Times New Roman" w:hAnsi="Times New Roman" w:cs="Times New Roman"/>
                <w:sz w:val="16"/>
                <w:szCs w:val="16"/>
              </w:rPr>
              <w:t>62</w:t>
            </w:r>
          </w:p>
        </w:tc>
      </w:tr>
      <w:tr w:rsidR="000A3CB5" w:rsidRPr="002C59C0" w:rsidTr="00AD0372">
        <w:tc>
          <w:tcPr>
            <w:tcW w:w="992" w:type="dxa"/>
          </w:tcPr>
          <w:p w:rsidR="000A3CB5" w:rsidRPr="002C59C0" w:rsidRDefault="000A3CB5" w:rsidP="000A3CB5">
            <w:pPr>
              <w:pStyle w:val="a7"/>
              <w:tabs>
                <w:tab w:val="left" w:pos="709"/>
              </w:tabs>
              <w:ind w:firstLineChars="0" w:firstLine="0"/>
              <w:jc w:val="center"/>
              <w:rPr>
                <w:rFonts w:ascii="Times New Roman" w:hAnsi="Times New Roman" w:cs="Times New Roman"/>
                <w:sz w:val="16"/>
                <w:szCs w:val="16"/>
              </w:rPr>
            </w:pPr>
            <w:r w:rsidRPr="002C59C0">
              <w:rPr>
                <w:rFonts w:ascii="Times New Roman" w:hAnsi="Times New Roman" w:cs="Times New Roman"/>
                <w:sz w:val="16"/>
                <w:szCs w:val="16"/>
              </w:rPr>
              <w:t>Gene9</w:t>
            </w:r>
          </w:p>
        </w:tc>
        <w:tc>
          <w:tcPr>
            <w:tcW w:w="1134" w:type="dxa"/>
          </w:tcPr>
          <w:p w:rsidR="000A3CB5" w:rsidRPr="002C59C0" w:rsidRDefault="000A3CB5" w:rsidP="000A3CB5">
            <w:pPr>
              <w:jc w:val="center"/>
              <w:rPr>
                <w:rFonts w:ascii="Times New Roman" w:hAnsi="Times New Roman" w:cs="Times New Roman"/>
                <w:sz w:val="16"/>
                <w:szCs w:val="16"/>
              </w:rPr>
            </w:pPr>
            <w:r>
              <w:rPr>
                <w:rFonts w:ascii="Times New Roman" w:hAnsi="Times New Roman" w:cs="Times New Roman" w:hint="eastAsia"/>
                <w:sz w:val="16"/>
                <w:szCs w:val="16"/>
              </w:rPr>
              <w:t>8</w:t>
            </w:r>
          </w:p>
        </w:tc>
        <w:tc>
          <w:tcPr>
            <w:tcW w:w="992" w:type="dxa"/>
          </w:tcPr>
          <w:p w:rsidR="000A3CB5" w:rsidRPr="00020E55" w:rsidRDefault="000A3CB5" w:rsidP="000A3CB5">
            <w:pPr>
              <w:jc w:val="center"/>
              <w:rPr>
                <w:rFonts w:ascii="Times New Roman" w:hAnsi="Times New Roman" w:cs="Times New Roman"/>
                <w:b/>
                <w:sz w:val="16"/>
                <w:szCs w:val="16"/>
              </w:rPr>
            </w:pPr>
            <w:r w:rsidRPr="00020E55">
              <w:rPr>
                <w:rFonts w:ascii="Times New Roman" w:hAnsi="Times New Roman" w:cs="Times New Roman" w:hint="eastAsia"/>
                <w:b/>
                <w:sz w:val="16"/>
                <w:szCs w:val="16"/>
              </w:rPr>
              <w:t>0.906</w:t>
            </w:r>
          </w:p>
        </w:tc>
        <w:tc>
          <w:tcPr>
            <w:tcW w:w="776" w:type="dxa"/>
          </w:tcPr>
          <w:p w:rsidR="000A3CB5" w:rsidRPr="00020E55" w:rsidRDefault="000A3CB5" w:rsidP="000A3CB5">
            <w:pPr>
              <w:jc w:val="center"/>
              <w:rPr>
                <w:rFonts w:ascii="Times New Roman" w:hAnsi="Times New Roman" w:cs="Times New Roman"/>
                <w:b/>
                <w:sz w:val="16"/>
                <w:szCs w:val="16"/>
              </w:rPr>
            </w:pPr>
            <w:r w:rsidRPr="00020E55">
              <w:rPr>
                <w:rFonts w:ascii="Times New Roman" w:hAnsi="Times New Roman" w:cs="Times New Roman" w:hint="eastAsia"/>
                <w:b/>
                <w:sz w:val="16"/>
                <w:szCs w:val="16"/>
              </w:rPr>
              <w:t>0.</w:t>
            </w:r>
            <w:r w:rsidRPr="00020E55">
              <w:rPr>
                <w:rFonts w:ascii="Times New Roman" w:hAnsi="Times New Roman" w:cs="Times New Roman"/>
                <w:b/>
                <w:sz w:val="16"/>
                <w:szCs w:val="16"/>
              </w:rPr>
              <w:t>895</w:t>
            </w:r>
          </w:p>
        </w:tc>
        <w:tc>
          <w:tcPr>
            <w:tcW w:w="1067" w:type="dxa"/>
          </w:tcPr>
          <w:p w:rsidR="000A3CB5" w:rsidRPr="002C59C0" w:rsidRDefault="000A3CB5" w:rsidP="000A3CB5">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6</w:t>
            </w:r>
          </w:p>
        </w:tc>
        <w:tc>
          <w:tcPr>
            <w:tcW w:w="851" w:type="dxa"/>
          </w:tcPr>
          <w:p w:rsidR="000A3CB5" w:rsidRPr="002C59C0" w:rsidRDefault="000A3CB5" w:rsidP="000A3CB5">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0.71</w:t>
            </w:r>
            <w:r w:rsidRPr="002C59C0">
              <w:rPr>
                <w:rFonts w:ascii="Times New Roman" w:hAnsi="Times New Roman" w:cs="Times New Roman"/>
                <w:sz w:val="16"/>
                <w:szCs w:val="16"/>
              </w:rPr>
              <w:t>6</w:t>
            </w:r>
          </w:p>
        </w:tc>
        <w:tc>
          <w:tcPr>
            <w:tcW w:w="992" w:type="dxa"/>
          </w:tcPr>
          <w:p w:rsidR="000A3CB5" w:rsidRPr="002C59C0" w:rsidRDefault="000A3CB5" w:rsidP="000A3CB5">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0.</w:t>
            </w:r>
            <w:r w:rsidRPr="002C59C0">
              <w:rPr>
                <w:rFonts w:ascii="Times New Roman" w:hAnsi="Times New Roman" w:cs="Times New Roman"/>
                <w:sz w:val="16"/>
                <w:szCs w:val="16"/>
              </w:rPr>
              <w:t>814</w:t>
            </w:r>
          </w:p>
        </w:tc>
      </w:tr>
      <w:tr w:rsidR="000A3CB5" w:rsidRPr="002C59C0" w:rsidTr="00AD0372">
        <w:tc>
          <w:tcPr>
            <w:tcW w:w="992" w:type="dxa"/>
          </w:tcPr>
          <w:p w:rsidR="000A3CB5" w:rsidRPr="002C59C0" w:rsidRDefault="000A3CB5" w:rsidP="000A3CB5">
            <w:pPr>
              <w:pStyle w:val="a7"/>
              <w:ind w:firstLineChars="0" w:firstLine="0"/>
              <w:jc w:val="center"/>
              <w:rPr>
                <w:rFonts w:ascii="Times New Roman" w:hAnsi="Times New Roman" w:cs="Times New Roman"/>
                <w:sz w:val="16"/>
                <w:szCs w:val="16"/>
              </w:rPr>
            </w:pPr>
            <w:r w:rsidRPr="002C59C0">
              <w:rPr>
                <w:rFonts w:ascii="Times New Roman" w:hAnsi="Times New Roman" w:cs="Times New Roman"/>
                <w:sz w:val="16"/>
                <w:szCs w:val="16"/>
              </w:rPr>
              <w:t>TCGA-PANCAN</w:t>
            </w:r>
          </w:p>
        </w:tc>
        <w:tc>
          <w:tcPr>
            <w:tcW w:w="1134" w:type="dxa"/>
          </w:tcPr>
          <w:p w:rsidR="000A3CB5" w:rsidRPr="002C59C0" w:rsidRDefault="000A3CB5" w:rsidP="000A3CB5">
            <w:pPr>
              <w:jc w:val="center"/>
              <w:rPr>
                <w:rFonts w:ascii="Times New Roman" w:hAnsi="Times New Roman" w:cs="Times New Roman"/>
                <w:sz w:val="16"/>
                <w:szCs w:val="16"/>
              </w:rPr>
            </w:pPr>
            <w:r>
              <w:rPr>
                <w:rFonts w:ascii="Times New Roman" w:hAnsi="Times New Roman" w:cs="Times New Roman" w:hint="eastAsia"/>
                <w:sz w:val="16"/>
                <w:szCs w:val="16"/>
              </w:rPr>
              <w:t>8</w:t>
            </w:r>
          </w:p>
        </w:tc>
        <w:tc>
          <w:tcPr>
            <w:tcW w:w="992" w:type="dxa"/>
          </w:tcPr>
          <w:p w:rsidR="000A3CB5" w:rsidRPr="00020E55" w:rsidRDefault="000A3CB5" w:rsidP="000A3CB5">
            <w:pPr>
              <w:jc w:val="center"/>
              <w:rPr>
                <w:rFonts w:ascii="Times New Roman" w:hAnsi="Times New Roman" w:cs="Times New Roman"/>
                <w:b/>
                <w:sz w:val="16"/>
                <w:szCs w:val="16"/>
              </w:rPr>
            </w:pPr>
            <w:r w:rsidRPr="00020E55">
              <w:rPr>
                <w:rFonts w:ascii="Times New Roman" w:hAnsi="Times New Roman" w:cs="Times New Roman" w:hint="eastAsia"/>
                <w:b/>
                <w:sz w:val="16"/>
                <w:szCs w:val="16"/>
              </w:rPr>
              <w:t>0.9</w:t>
            </w:r>
            <w:r w:rsidRPr="00020E55">
              <w:rPr>
                <w:rFonts w:ascii="Times New Roman" w:hAnsi="Times New Roman" w:cs="Times New Roman"/>
                <w:b/>
                <w:sz w:val="16"/>
                <w:szCs w:val="16"/>
              </w:rPr>
              <w:t>85</w:t>
            </w:r>
          </w:p>
        </w:tc>
        <w:tc>
          <w:tcPr>
            <w:tcW w:w="776" w:type="dxa"/>
          </w:tcPr>
          <w:p w:rsidR="000A3CB5" w:rsidRPr="00020E55" w:rsidRDefault="000A3CB5" w:rsidP="000A3CB5">
            <w:pPr>
              <w:jc w:val="center"/>
              <w:rPr>
                <w:rFonts w:ascii="Times New Roman" w:hAnsi="Times New Roman" w:cs="Times New Roman"/>
                <w:b/>
                <w:sz w:val="16"/>
                <w:szCs w:val="16"/>
              </w:rPr>
            </w:pPr>
            <w:r w:rsidRPr="00020E55">
              <w:rPr>
                <w:rFonts w:ascii="Times New Roman" w:hAnsi="Times New Roman" w:cs="Times New Roman" w:hint="eastAsia"/>
                <w:b/>
                <w:sz w:val="16"/>
                <w:szCs w:val="16"/>
              </w:rPr>
              <w:t>0.9</w:t>
            </w:r>
            <w:r w:rsidRPr="00020E55">
              <w:rPr>
                <w:rFonts w:ascii="Times New Roman" w:hAnsi="Times New Roman" w:cs="Times New Roman"/>
                <w:b/>
                <w:sz w:val="16"/>
                <w:szCs w:val="16"/>
              </w:rPr>
              <w:t>76</w:t>
            </w:r>
          </w:p>
        </w:tc>
        <w:tc>
          <w:tcPr>
            <w:tcW w:w="1067" w:type="dxa"/>
          </w:tcPr>
          <w:p w:rsidR="000A3CB5" w:rsidRPr="002C59C0" w:rsidRDefault="000A3CB5" w:rsidP="000A3CB5">
            <w:pPr>
              <w:pStyle w:val="a7"/>
              <w:ind w:firstLineChars="0" w:firstLine="0"/>
              <w:jc w:val="center"/>
              <w:rPr>
                <w:rFonts w:ascii="Times New Roman" w:hAnsi="Times New Roman" w:cs="Times New Roman"/>
                <w:sz w:val="16"/>
                <w:szCs w:val="16"/>
              </w:rPr>
            </w:pPr>
            <w:r w:rsidRPr="002C59C0">
              <w:rPr>
                <w:rFonts w:ascii="Times New Roman" w:hAnsi="Times New Roman" w:cs="Times New Roman"/>
                <w:sz w:val="16"/>
                <w:szCs w:val="16"/>
              </w:rPr>
              <w:t>8</w:t>
            </w:r>
          </w:p>
        </w:tc>
        <w:tc>
          <w:tcPr>
            <w:tcW w:w="851" w:type="dxa"/>
          </w:tcPr>
          <w:p w:rsidR="000A3CB5" w:rsidRPr="002C59C0" w:rsidRDefault="000A3CB5" w:rsidP="000A3CB5">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0.9</w:t>
            </w:r>
            <w:r w:rsidRPr="002C59C0">
              <w:rPr>
                <w:rFonts w:ascii="Times New Roman" w:hAnsi="Times New Roman" w:cs="Times New Roman"/>
                <w:sz w:val="16"/>
                <w:szCs w:val="16"/>
              </w:rPr>
              <w:t>18</w:t>
            </w:r>
          </w:p>
        </w:tc>
        <w:tc>
          <w:tcPr>
            <w:tcW w:w="992" w:type="dxa"/>
          </w:tcPr>
          <w:p w:rsidR="000A3CB5" w:rsidRPr="002C59C0" w:rsidRDefault="000A3CB5" w:rsidP="000A3CB5">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0.</w:t>
            </w:r>
            <w:r w:rsidRPr="002C59C0">
              <w:rPr>
                <w:rFonts w:ascii="Times New Roman" w:hAnsi="Times New Roman" w:cs="Times New Roman"/>
                <w:sz w:val="16"/>
                <w:szCs w:val="16"/>
              </w:rPr>
              <w:t>899</w:t>
            </w:r>
          </w:p>
        </w:tc>
      </w:tr>
      <w:tr w:rsidR="000A3CB5" w:rsidRPr="002C59C0" w:rsidTr="00AD0372">
        <w:tc>
          <w:tcPr>
            <w:tcW w:w="992" w:type="dxa"/>
          </w:tcPr>
          <w:p w:rsidR="000A3CB5" w:rsidRPr="002C59C0" w:rsidRDefault="000A3CB5" w:rsidP="000A3CB5">
            <w:pPr>
              <w:pStyle w:val="a7"/>
              <w:ind w:firstLineChars="0" w:firstLine="0"/>
              <w:jc w:val="center"/>
              <w:rPr>
                <w:rFonts w:ascii="Times New Roman" w:hAnsi="Times New Roman" w:cs="Times New Roman"/>
                <w:sz w:val="16"/>
                <w:szCs w:val="16"/>
              </w:rPr>
            </w:pPr>
            <w:r w:rsidRPr="002C59C0">
              <w:rPr>
                <w:rFonts w:ascii="Times New Roman" w:hAnsi="Times New Roman" w:cs="Times New Roman"/>
                <w:sz w:val="16"/>
                <w:szCs w:val="16"/>
              </w:rPr>
              <w:t>Ad</w:t>
            </w:r>
          </w:p>
        </w:tc>
        <w:tc>
          <w:tcPr>
            <w:tcW w:w="1134" w:type="dxa"/>
          </w:tcPr>
          <w:p w:rsidR="000A3CB5" w:rsidRPr="002C59C0" w:rsidRDefault="000A3CB5" w:rsidP="000A3CB5">
            <w:pPr>
              <w:jc w:val="center"/>
              <w:rPr>
                <w:rFonts w:ascii="Times New Roman" w:hAnsi="Times New Roman" w:cs="Times New Roman"/>
                <w:sz w:val="16"/>
                <w:szCs w:val="16"/>
              </w:rPr>
            </w:pPr>
            <w:r>
              <w:rPr>
                <w:rFonts w:ascii="Times New Roman" w:hAnsi="Times New Roman" w:cs="Times New Roman" w:hint="eastAsia"/>
                <w:sz w:val="16"/>
                <w:szCs w:val="16"/>
              </w:rPr>
              <w:t>7</w:t>
            </w:r>
          </w:p>
        </w:tc>
        <w:tc>
          <w:tcPr>
            <w:tcW w:w="992" w:type="dxa"/>
          </w:tcPr>
          <w:p w:rsidR="000A3CB5" w:rsidRPr="00020E55" w:rsidRDefault="000A3CB5" w:rsidP="000A3CB5">
            <w:pPr>
              <w:jc w:val="center"/>
              <w:rPr>
                <w:rFonts w:ascii="Times New Roman" w:hAnsi="Times New Roman" w:cs="Times New Roman"/>
                <w:b/>
                <w:sz w:val="16"/>
                <w:szCs w:val="16"/>
              </w:rPr>
            </w:pPr>
            <w:r w:rsidRPr="00020E55">
              <w:rPr>
                <w:rFonts w:ascii="Times New Roman" w:hAnsi="Times New Roman" w:cs="Times New Roman" w:hint="eastAsia"/>
                <w:b/>
                <w:sz w:val="16"/>
                <w:szCs w:val="16"/>
              </w:rPr>
              <w:t>0.943</w:t>
            </w:r>
          </w:p>
        </w:tc>
        <w:tc>
          <w:tcPr>
            <w:tcW w:w="776" w:type="dxa"/>
          </w:tcPr>
          <w:p w:rsidR="000A3CB5" w:rsidRPr="00020E55" w:rsidRDefault="000A3CB5" w:rsidP="000A3CB5">
            <w:pPr>
              <w:jc w:val="center"/>
              <w:rPr>
                <w:rFonts w:ascii="Times New Roman" w:hAnsi="Times New Roman" w:cs="Times New Roman"/>
                <w:b/>
                <w:sz w:val="16"/>
                <w:szCs w:val="16"/>
              </w:rPr>
            </w:pPr>
            <w:r w:rsidRPr="00020E55">
              <w:rPr>
                <w:rFonts w:ascii="Times New Roman" w:hAnsi="Times New Roman" w:cs="Times New Roman" w:hint="eastAsia"/>
                <w:b/>
                <w:sz w:val="16"/>
                <w:szCs w:val="16"/>
              </w:rPr>
              <w:t>0.947</w:t>
            </w:r>
          </w:p>
        </w:tc>
        <w:tc>
          <w:tcPr>
            <w:tcW w:w="1067" w:type="dxa"/>
          </w:tcPr>
          <w:p w:rsidR="000A3CB5" w:rsidRPr="002C59C0" w:rsidRDefault="000A3CB5" w:rsidP="000A3CB5">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5</w:t>
            </w:r>
          </w:p>
        </w:tc>
        <w:tc>
          <w:tcPr>
            <w:tcW w:w="851" w:type="dxa"/>
          </w:tcPr>
          <w:p w:rsidR="000A3CB5" w:rsidRPr="002C59C0" w:rsidRDefault="000A3CB5" w:rsidP="000A3CB5">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0.914</w:t>
            </w:r>
          </w:p>
        </w:tc>
        <w:tc>
          <w:tcPr>
            <w:tcW w:w="992" w:type="dxa"/>
          </w:tcPr>
          <w:p w:rsidR="000A3CB5" w:rsidRPr="002C59C0" w:rsidRDefault="000A3CB5" w:rsidP="000A3CB5">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0.</w:t>
            </w:r>
            <w:r w:rsidRPr="002C59C0">
              <w:rPr>
                <w:rFonts w:ascii="Times New Roman" w:hAnsi="Times New Roman" w:cs="Times New Roman"/>
                <w:sz w:val="16"/>
                <w:szCs w:val="16"/>
              </w:rPr>
              <w:t>914</w:t>
            </w:r>
          </w:p>
        </w:tc>
      </w:tr>
      <w:tr w:rsidR="000A3CB5" w:rsidRPr="002C59C0" w:rsidTr="00AD0372">
        <w:tc>
          <w:tcPr>
            <w:tcW w:w="992" w:type="dxa"/>
          </w:tcPr>
          <w:p w:rsidR="000A3CB5" w:rsidRPr="002C59C0" w:rsidRDefault="000A3CB5" w:rsidP="000A3CB5">
            <w:pPr>
              <w:pStyle w:val="a7"/>
              <w:ind w:firstLineChars="0" w:firstLine="0"/>
              <w:jc w:val="center"/>
              <w:rPr>
                <w:rFonts w:ascii="Times New Roman" w:hAnsi="Times New Roman" w:cs="Times New Roman"/>
                <w:sz w:val="16"/>
                <w:szCs w:val="16"/>
              </w:rPr>
            </w:pPr>
            <w:r w:rsidRPr="002C59C0">
              <w:rPr>
                <w:rFonts w:ascii="Times New Roman" w:hAnsi="Times New Roman" w:cs="Times New Roman"/>
                <w:sz w:val="16"/>
                <w:szCs w:val="16"/>
              </w:rPr>
              <w:t>FPS5</w:t>
            </w:r>
          </w:p>
        </w:tc>
        <w:tc>
          <w:tcPr>
            <w:tcW w:w="1134" w:type="dxa"/>
          </w:tcPr>
          <w:p w:rsidR="000A3CB5" w:rsidRPr="002C59C0" w:rsidRDefault="000A3CB5" w:rsidP="000A3CB5">
            <w:pPr>
              <w:jc w:val="center"/>
              <w:rPr>
                <w:rFonts w:ascii="Times New Roman" w:hAnsi="Times New Roman" w:cs="Times New Roman"/>
                <w:sz w:val="16"/>
                <w:szCs w:val="16"/>
              </w:rPr>
            </w:pPr>
            <w:r>
              <w:rPr>
                <w:rFonts w:ascii="Times New Roman" w:hAnsi="Times New Roman" w:cs="Times New Roman" w:hint="eastAsia"/>
                <w:sz w:val="16"/>
                <w:szCs w:val="16"/>
              </w:rPr>
              <w:t>82</w:t>
            </w:r>
          </w:p>
        </w:tc>
        <w:tc>
          <w:tcPr>
            <w:tcW w:w="992" w:type="dxa"/>
          </w:tcPr>
          <w:p w:rsidR="000A3CB5" w:rsidRPr="00020E55" w:rsidRDefault="000A3CB5" w:rsidP="000A3CB5">
            <w:pPr>
              <w:jc w:val="center"/>
              <w:rPr>
                <w:rFonts w:ascii="Times New Roman" w:hAnsi="Times New Roman" w:cs="Times New Roman"/>
                <w:b/>
                <w:sz w:val="16"/>
                <w:szCs w:val="16"/>
              </w:rPr>
            </w:pPr>
            <w:r w:rsidRPr="00020E55">
              <w:rPr>
                <w:rFonts w:ascii="Times New Roman" w:hAnsi="Times New Roman" w:cs="Times New Roman" w:hint="eastAsia"/>
                <w:b/>
                <w:sz w:val="16"/>
                <w:szCs w:val="16"/>
              </w:rPr>
              <w:t>0.793</w:t>
            </w:r>
          </w:p>
        </w:tc>
        <w:tc>
          <w:tcPr>
            <w:tcW w:w="776" w:type="dxa"/>
          </w:tcPr>
          <w:p w:rsidR="000A3CB5" w:rsidRPr="00020E55" w:rsidRDefault="000A3CB5" w:rsidP="000A3CB5">
            <w:pPr>
              <w:jc w:val="center"/>
              <w:rPr>
                <w:rFonts w:ascii="Times New Roman" w:hAnsi="Times New Roman" w:cs="Times New Roman"/>
                <w:b/>
                <w:sz w:val="16"/>
                <w:szCs w:val="16"/>
              </w:rPr>
            </w:pPr>
            <w:r w:rsidRPr="00020E55">
              <w:rPr>
                <w:rFonts w:ascii="Times New Roman" w:hAnsi="Times New Roman" w:cs="Times New Roman" w:hint="eastAsia"/>
                <w:b/>
                <w:sz w:val="16"/>
                <w:szCs w:val="16"/>
              </w:rPr>
              <w:t>0.744</w:t>
            </w:r>
          </w:p>
        </w:tc>
        <w:tc>
          <w:tcPr>
            <w:tcW w:w="1067" w:type="dxa"/>
          </w:tcPr>
          <w:p w:rsidR="000A3CB5" w:rsidRPr="002C59C0" w:rsidRDefault="000A3CB5" w:rsidP="000A3CB5">
            <w:pPr>
              <w:pStyle w:val="a7"/>
              <w:ind w:firstLineChars="0" w:firstLine="0"/>
              <w:jc w:val="center"/>
              <w:rPr>
                <w:rFonts w:ascii="Times New Roman" w:hAnsi="Times New Roman" w:cs="Times New Roman"/>
                <w:sz w:val="16"/>
                <w:szCs w:val="16"/>
              </w:rPr>
            </w:pPr>
            <w:r w:rsidRPr="002C59C0">
              <w:rPr>
                <w:rFonts w:ascii="Times New Roman" w:hAnsi="Times New Roman" w:cs="Times New Roman"/>
                <w:sz w:val="16"/>
                <w:szCs w:val="16"/>
              </w:rPr>
              <w:t>42</w:t>
            </w:r>
          </w:p>
        </w:tc>
        <w:tc>
          <w:tcPr>
            <w:tcW w:w="851" w:type="dxa"/>
          </w:tcPr>
          <w:p w:rsidR="000A3CB5" w:rsidRPr="002C59C0" w:rsidRDefault="000A3CB5" w:rsidP="000A3CB5">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0.</w:t>
            </w:r>
            <w:r w:rsidRPr="002C59C0">
              <w:rPr>
                <w:rFonts w:ascii="Times New Roman" w:hAnsi="Times New Roman" w:cs="Times New Roman"/>
                <w:sz w:val="16"/>
                <w:szCs w:val="16"/>
              </w:rPr>
              <w:t>603</w:t>
            </w:r>
          </w:p>
        </w:tc>
        <w:tc>
          <w:tcPr>
            <w:tcW w:w="992" w:type="dxa"/>
          </w:tcPr>
          <w:p w:rsidR="000A3CB5" w:rsidRPr="002C59C0" w:rsidRDefault="000A3CB5" w:rsidP="000A3CB5">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0.</w:t>
            </w:r>
            <w:r w:rsidRPr="002C59C0">
              <w:rPr>
                <w:rFonts w:ascii="Times New Roman" w:hAnsi="Times New Roman" w:cs="Times New Roman"/>
                <w:sz w:val="16"/>
                <w:szCs w:val="16"/>
              </w:rPr>
              <w:t>575</w:t>
            </w:r>
          </w:p>
        </w:tc>
      </w:tr>
      <w:tr w:rsidR="000A3CB5" w:rsidRPr="002C59C0" w:rsidTr="00AD0372">
        <w:tc>
          <w:tcPr>
            <w:tcW w:w="992" w:type="dxa"/>
            <w:tcBorders>
              <w:bottom w:val="single" w:sz="4" w:space="0" w:color="auto"/>
            </w:tcBorders>
          </w:tcPr>
          <w:p w:rsidR="000A3CB5" w:rsidRPr="002C59C0" w:rsidRDefault="000A3CB5" w:rsidP="000A3CB5">
            <w:pPr>
              <w:pStyle w:val="a7"/>
              <w:ind w:firstLineChars="0" w:firstLine="0"/>
              <w:jc w:val="center"/>
              <w:rPr>
                <w:rFonts w:ascii="Times New Roman" w:hAnsi="Times New Roman" w:cs="Times New Roman"/>
                <w:sz w:val="16"/>
                <w:szCs w:val="16"/>
              </w:rPr>
            </w:pPr>
            <w:r w:rsidRPr="002C59C0">
              <w:rPr>
                <w:rFonts w:ascii="Times New Roman" w:hAnsi="Times New Roman" w:cs="Times New Roman"/>
                <w:sz w:val="16"/>
                <w:szCs w:val="16"/>
              </w:rPr>
              <w:t>FPS7</w:t>
            </w:r>
          </w:p>
        </w:tc>
        <w:tc>
          <w:tcPr>
            <w:tcW w:w="1134" w:type="dxa"/>
            <w:tcBorders>
              <w:bottom w:val="single" w:sz="4" w:space="0" w:color="auto"/>
            </w:tcBorders>
          </w:tcPr>
          <w:p w:rsidR="000A3CB5" w:rsidRPr="002C59C0" w:rsidRDefault="000A3CB5" w:rsidP="000A3CB5">
            <w:pPr>
              <w:jc w:val="center"/>
              <w:rPr>
                <w:rFonts w:ascii="Times New Roman" w:hAnsi="Times New Roman" w:cs="Times New Roman"/>
                <w:sz w:val="16"/>
                <w:szCs w:val="16"/>
              </w:rPr>
            </w:pPr>
            <w:r>
              <w:rPr>
                <w:rFonts w:ascii="Times New Roman" w:hAnsi="Times New Roman" w:cs="Times New Roman" w:hint="eastAsia"/>
                <w:sz w:val="16"/>
                <w:szCs w:val="16"/>
              </w:rPr>
              <w:t>79</w:t>
            </w:r>
          </w:p>
        </w:tc>
        <w:tc>
          <w:tcPr>
            <w:tcW w:w="992" w:type="dxa"/>
            <w:tcBorders>
              <w:bottom w:val="single" w:sz="4" w:space="0" w:color="auto"/>
            </w:tcBorders>
          </w:tcPr>
          <w:p w:rsidR="000A3CB5" w:rsidRPr="00020E55" w:rsidRDefault="000A3CB5" w:rsidP="000A3CB5">
            <w:pPr>
              <w:jc w:val="center"/>
              <w:rPr>
                <w:rFonts w:ascii="Times New Roman" w:hAnsi="Times New Roman" w:cs="Times New Roman"/>
                <w:b/>
                <w:sz w:val="16"/>
                <w:szCs w:val="16"/>
              </w:rPr>
            </w:pPr>
            <w:r w:rsidRPr="00020E55">
              <w:rPr>
                <w:rFonts w:ascii="Times New Roman" w:hAnsi="Times New Roman" w:cs="Times New Roman" w:hint="eastAsia"/>
                <w:b/>
                <w:sz w:val="16"/>
                <w:szCs w:val="16"/>
              </w:rPr>
              <w:t>0.784</w:t>
            </w:r>
          </w:p>
        </w:tc>
        <w:tc>
          <w:tcPr>
            <w:tcW w:w="776" w:type="dxa"/>
            <w:tcBorders>
              <w:bottom w:val="single" w:sz="4" w:space="0" w:color="auto"/>
            </w:tcBorders>
          </w:tcPr>
          <w:p w:rsidR="000A3CB5" w:rsidRPr="00020E55" w:rsidRDefault="000A3CB5" w:rsidP="000A3CB5">
            <w:pPr>
              <w:jc w:val="center"/>
              <w:rPr>
                <w:rFonts w:ascii="Times New Roman" w:hAnsi="Times New Roman" w:cs="Times New Roman"/>
                <w:b/>
                <w:sz w:val="16"/>
                <w:szCs w:val="16"/>
              </w:rPr>
            </w:pPr>
            <w:r w:rsidRPr="00020E55">
              <w:rPr>
                <w:rFonts w:ascii="Times New Roman" w:hAnsi="Times New Roman" w:cs="Times New Roman" w:hint="eastAsia"/>
                <w:b/>
                <w:sz w:val="16"/>
                <w:szCs w:val="16"/>
              </w:rPr>
              <w:t>0.726</w:t>
            </w:r>
          </w:p>
        </w:tc>
        <w:tc>
          <w:tcPr>
            <w:tcW w:w="1067" w:type="dxa"/>
            <w:tcBorders>
              <w:bottom w:val="single" w:sz="4" w:space="0" w:color="auto"/>
            </w:tcBorders>
          </w:tcPr>
          <w:p w:rsidR="000A3CB5" w:rsidRPr="002C59C0" w:rsidRDefault="000A3CB5" w:rsidP="000A3CB5">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32</w:t>
            </w:r>
          </w:p>
        </w:tc>
        <w:tc>
          <w:tcPr>
            <w:tcW w:w="851" w:type="dxa"/>
            <w:tcBorders>
              <w:bottom w:val="single" w:sz="4" w:space="0" w:color="auto"/>
            </w:tcBorders>
          </w:tcPr>
          <w:p w:rsidR="000A3CB5" w:rsidRPr="002C59C0" w:rsidRDefault="000A3CB5" w:rsidP="000A3CB5">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0.</w:t>
            </w:r>
            <w:r w:rsidRPr="002C59C0">
              <w:rPr>
                <w:rFonts w:ascii="Times New Roman" w:hAnsi="Times New Roman" w:cs="Times New Roman"/>
                <w:sz w:val="16"/>
                <w:szCs w:val="16"/>
              </w:rPr>
              <w:t>502</w:t>
            </w:r>
          </w:p>
        </w:tc>
        <w:tc>
          <w:tcPr>
            <w:tcW w:w="992" w:type="dxa"/>
            <w:tcBorders>
              <w:bottom w:val="single" w:sz="4" w:space="0" w:color="auto"/>
            </w:tcBorders>
          </w:tcPr>
          <w:p w:rsidR="000A3CB5" w:rsidRPr="002C59C0" w:rsidRDefault="000A3CB5" w:rsidP="000A3CB5">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0.4</w:t>
            </w:r>
            <w:r w:rsidRPr="002C59C0">
              <w:rPr>
                <w:rFonts w:ascii="Times New Roman" w:hAnsi="Times New Roman" w:cs="Times New Roman"/>
                <w:sz w:val="16"/>
                <w:szCs w:val="16"/>
              </w:rPr>
              <w:t>91</w:t>
            </w:r>
          </w:p>
        </w:tc>
      </w:tr>
      <w:tr w:rsidR="000A3CB5" w:rsidRPr="002C59C0" w:rsidTr="00AD0372">
        <w:tc>
          <w:tcPr>
            <w:tcW w:w="992" w:type="dxa"/>
            <w:tcBorders>
              <w:bottom w:val="double" w:sz="4" w:space="0" w:color="auto"/>
            </w:tcBorders>
          </w:tcPr>
          <w:p w:rsidR="000A3CB5" w:rsidRPr="002C59C0" w:rsidRDefault="000A3CB5" w:rsidP="000A3CB5">
            <w:pPr>
              <w:pStyle w:val="a7"/>
              <w:ind w:firstLineChars="0" w:firstLine="0"/>
              <w:jc w:val="center"/>
              <w:rPr>
                <w:rFonts w:ascii="Times New Roman" w:hAnsi="Times New Roman" w:cs="Times New Roman"/>
                <w:sz w:val="16"/>
                <w:szCs w:val="16"/>
              </w:rPr>
            </w:pPr>
            <w:proofErr w:type="spellStart"/>
            <w:r w:rsidRPr="002C59C0">
              <w:rPr>
                <w:rFonts w:ascii="Times New Roman" w:hAnsi="Times New Roman" w:cs="Times New Roman"/>
                <w:sz w:val="16"/>
                <w:szCs w:val="16"/>
              </w:rPr>
              <w:t>Gisette</w:t>
            </w:r>
            <w:proofErr w:type="spellEnd"/>
          </w:p>
        </w:tc>
        <w:tc>
          <w:tcPr>
            <w:tcW w:w="1134" w:type="dxa"/>
            <w:tcBorders>
              <w:bottom w:val="double" w:sz="4" w:space="0" w:color="auto"/>
            </w:tcBorders>
          </w:tcPr>
          <w:p w:rsidR="000A3CB5" w:rsidRPr="002C59C0" w:rsidRDefault="000A3CB5" w:rsidP="000A3CB5">
            <w:pPr>
              <w:jc w:val="center"/>
              <w:rPr>
                <w:rFonts w:ascii="Times New Roman" w:hAnsi="Times New Roman" w:cs="Times New Roman"/>
                <w:sz w:val="16"/>
                <w:szCs w:val="16"/>
              </w:rPr>
            </w:pPr>
            <w:r>
              <w:rPr>
                <w:rFonts w:ascii="Times New Roman" w:hAnsi="Times New Roman" w:cs="Times New Roman" w:hint="eastAsia"/>
                <w:sz w:val="16"/>
                <w:szCs w:val="16"/>
              </w:rPr>
              <w:t>76</w:t>
            </w:r>
          </w:p>
        </w:tc>
        <w:tc>
          <w:tcPr>
            <w:tcW w:w="992" w:type="dxa"/>
            <w:tcBorders>
              <w:bottom w:val="double" w:sz="4" w:space="0" w:color="auto"/>
            </w:tcBorders>
          </w:tcPr>
          <w:p w:rsidR="000A3CB5" w:rsidRPr="00020E55" w:rsidRDefault="000A3CB5" w:rsidP="000A3CB5">
            <w:pPr>
              <w:jc w:val="center"/>
              <w:rPr>
                <w:rFonts w:ascii="Times New Roman" w:hAnsi="Times New Roman" w:cs="Times New Roman"/>
                <w:b/>
                <w:sz w:val="16"/>
                <w:szCs w:val="16"/>
              </w:rPr>
            </w:pPr>
            <w:r w:rsidRPr="00020E55">
              <w:rPr>
                <w:rFonts w:ascii="Times New Roman" w:hAnsi="Times New Roman" w:cs="Times New Roman" w:hint="eastAsia"/>
                <w:b/>
                <w:sz w:val="16"/>
                <w:szCs w:val="16"/>
              </w:rPr>
              <w:t>0.946</w:t>
            </w:r>
          </w:p>
        </w:tc>
        <w:tc>
          <w:tcPr>
            <w:tcW w:w="776" w:type="dxa"/>
            <w:tcBorders>
              <w:bottom w:val="double" w:sz="4" w:space="0" w:color="auto"/>
            </w:tcBorders>
          </w:tcPr>
          <w:p w:rsidR="000A3CB5" w:rsidRPr="00020E55" w:rsidRDefault="000A3CB5" w:rsidP="000A3CB5">
            <w:pPr>
              <w:jc w:val="center"/>
              <w:rPr>
                <w:rFonts w:ascii="Times New Roman" w:hAnsi="Times New Roman" w:cs="Times New Roman"/>
                <w:b/>
                <w:sz w:val="16"/>
                <w:szCs w:val="16"/>
              </w:rPr>
            </w:pPr>
            <w:r w:rsidRPr="00020E55">
              <w:rPr>
                <w:rFonts w:ascii="Times New Roman" w:hAnsi="Times New Roman" w:cs="Times New Roman" w:hint="eastAsia"/>
                <w:b/>
                <w:sz w:val="16"/>
                <w:szCs w:val="16"/>
              </w:rPr>
              <w:t>0.951</w:t>
            </w:r>
          </w:p>
        </w:tc>
        <w:tc>
          <w:tcPr>
            <w:tcW w:w="1067" w:type="dxa"/>
            <w:tcBorders>
              <w:bottom w:val="double" w:sz="4" w:space="0" w:color="auto"/>
            </w:tcBorders>
          </w:tcPr>
          <w:p w:rsidR="000A3CB5" w:rsidRPr="002C59C0" w:rsidRDefault="000A3CB5" w:rsidP="000A3CB5">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10</w:t>
            </w:r>
          </w:p>
        </w:tc>
        <w:tc>
          <w:tcPr>
            <w:tcW w:w="851" w:type="dxa"/>
            <w:tcBorders>
              <w:bottom w:val="double" w:sz="4" w:space="0" w:color="auto"/>
            </w:tcBorders>
          </w:tcPr>
          <w:p w:rsidR="000A3CB5" w:rsidRPr="002C59C0" w:rsidRDefault="000A3CB5" w:rsidP="000A3CB5">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0.88</w:t>
            </w:r>
            <w:r w:rsidRPr="002C59C0">
              <w:rPr>
                <w:rFonts w:ascii="Times New Roman" w:hAnsi="Times New Roman" w:cs="Times New Roman"/>
                <w:sz w:val="16"/>
                <w:szCs w:val="16"/>
              </w:rPr>
              <w:t>4</w:t>
            </w:r>
          </w:p>
        </w:tc>
        <w:tc>
          <w:tcPr>
            <w:tcW w:w="992" w:type="dxa"/>
            <w:tcBorders>
              <w:bottom w:val="double" w:sz="4" w:space="0" w:color="auto"/>
            </w:tcBorders>
          </w:tcPr>
          <w:p w:rsidR="000A3CB5" w:rsidRPr="002C59C0" w:rsidRDefault="000A3CB5" w:rsidP="000A3CB5">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0.8</w:t>
            </w:r>
            <w:r w:rsidRPr="002C59C0">
              <w:rPr>
                <w:rFonts w:ascii="Times New Roman" w:hAnsi="Times New Roman" w:cs="Times New Roman"/>
                <w:sz w:val="16"/>
                <w:szCs w:val="16"/>
              </w:rPr>
              <w:t>65</w:t>
            </w:r>
          </w:p>
        </w:tc>
      </w:tr>
      <w:tr w:rsidR="000A3CB5" w:rsidRPr="002C59C0" w:rsidTr="00AD0372">
        <w:tc>
          <w:tcPr>
            <w:tcW w:w="992" w:type="dxa"/>
            <w:tcBorders>
              <w:top w:val="double" w:sz="4" w:space="0" w:color="auto"/>
            </w:tcBorders>
          </w:tcPr>
          <w:p w:rsidR="000A3CB5" w:rsidRPr="002C59C0" w:rsidRDefault="000A3CB5" w:rsidP="000A3CB5">
            <w:pPr>
              <w:pStyle w:val="a7"/>
              <w:ind w:firstLineChars="0" w:firstLine="0"/>
              <w:jc w:val="center"/>
              <w:rPr>
                <w:rFonts w:ascii="Times New Roman" w:hAnsi="Times New Roman" w:cs="Times New Roman"/>
                <w:sz w:val="16"/>
                <w:szCs w:val="16"/>
              </w:rPr>
            </w:pPr>
            <w:r w:rsidRPr="002C59C0">
              <w:rPr>
                <w:rFonts w:ascii="Times New Roman" w:hAnsi="Times New Roman" w:cs="Times New Roman"/>
                <w:sz w:val="16"/>
                <w:szCs w:val="16"/>
              </w:rPr>
              <w:t>Average</w:t>
            </w:r>
          </w:p>
        </w:tc>
        <w:tc>
          <w:tcPr>
            <w:tcW w:w="1134" w:type="dxa"/>
            <w:tcBorders>
              <w:top w:val="double" w:sz="4" w:space="0" w:color="auto"/>
            </w:tcBorders>
          </w:tcPr>
          <w:p w:rsidR="000A3CB5" w:rsidRPr="002C59C0" w:rsidRDefault="000A3CB5" w:rsidP="000A3CB5">
            <w:pPr>
              <w:jc w:val="center"/>
              <w:rPr>
                <w:rFonts w:ascii="Times New Roman" w:hAnsi="Times New Roman" w:cs="Times New Roman"/>
                <w:sz w:val="16"/>
                <w:szCs w:val="16"/>
              </w:rPr>
            </w:pPr>
            <w:r>
              <w:rPr>
                <w:rFonts w:ascii="Times New Roman" w:hAnsi="Times New Roman" w:cs="Times New Roman" w:hint="eastAsia"/>
                <w:sz w:val="16"/>
                <w:szCs w:val="16"/>
              </w:rPr>
              <w:t>29.5</w:t>
            </w:r>
          </w:p>
        </w:tc>
        <w:tc>
          <w:tcPr>
            <w:tcW w:w="992" w:type="dxa"/>
            <w:tcBorders>
              <w:top w:val="double" w:sz="4" w:space="0" w:color="auto"/>
            </w:tcBorders>
          </w:tcPr>
          <w:p w:rsidR="000A3CB5" w:rsidRPr="00020E55" w:rsidRDefault="000A3CB5" w:rsidP="000A3CB5">
            <w:pPr>
              <w:jc w:val="center"/>
              <w:rPr>
                <w:rFonts w:ascii="Times New Roman" w:hAnsi="Times New Roman" w:cs="Times New Roman"/>
                <w:b/>
                <w:sz w:val="16"/>
                <w:szCs w:val="16"/>
              </w:rPr>
            </w:pPr>
            <w:r w:rsidRPr="00020E55">
              <w:rPr>
                <w:rFonts w:ascii="Times New Roman" w:hAnsi="Times New Roman" w:cs="Times New Roman" w:hint="eastAsia"/>
                <w:b/>
                <w:sz w:val="16"/>
                <w:szCs w:val="16"/>
              </w:rPr>
              <w:t>0.825</w:t>
            </w:r>
          </w:p>
        </w:tc>
        <w:tc>
          <w:tcPr>
            <w:tcW w:w="776" w:type="dxa"/>
            <w:tcBorders>
              <w:top w:val="double" w:sz="4" w:space="0" w:color="auto"/>
            </w:tcBorders>
          </w:tcPr>
          <w:p w:rsidR="000A3CB5" w:rsidRPr="00020E55" w:rsidRDefault="000A3CB5" w:rsidP="000A3CB5">
            <w:pPr>
              <w:jc w:val="center"/>
              <w:rPr>
                <w:rFonts w:ascii="Times New Roman" w:hAnsi="Times New Roman" w:cs="Times New Roman"/>
                <w:b/>
                <w:sz w:val="16"/>
                <w:szCs w:val="16"/>
              </w:rPr>
            </w:pPr>
            <w:r w:rsidRPr="00020E55">
              <w:rPr>
                <w:rFonts w:ascii="Times New Roman" w:hAnsi="Times New Roman" w:cs="Times New Roman" w:hint="eastAsia"/>
                <w:b/>
                <w:sz w:val="16"/>
                <w:szCs w:val="16"/>
              </w:rPr>
              <w:t>0.806</w:t>
            </w:r>
          </w:p>
        </w:tc>
        <w:tc>
          <w:tcPr>
            <w:tcW w:w="1067" w:type="dxa"/>
            <w:tcBorders>
              <w:top w:val="double" w:sz="4" w:space="0" w:color="auto"/>
            </w:tcBorders>
          </w:tcPr>
          <w:p w:rsidR="000A3CB5" w:rsidRPr="002C59C0" w:rsidRDefault="000A3CB5" w:rsidP="000A3CB5">
            <w:pPr>
              <w:jc w:val="center"/>
              <w:rPr>
                <w:rFonts w:ascii="Times New Roman" w:hAnsi="Times New Roman" w:cs="Times New Roman"/>
                <w:sz w:val="16"/>
                <w:szCs w:val="16"/>
              </w:rPr>
            </w:pPr>
            <w:r w:rsidRPr="002C59C0">
              <w:rPr>
                <w:rFonts w:ascii="Times New Roman" w:hAnsi="Times New Roman" w:cs="Times New Roman" w:hint="eastAsia"/>
                <w:sz w:val="16"/>
                <w:szCs w:val="16"/>
              </w:rPr>
              <w:t>12.7</w:t>
            </w:r>
          </w:p>
        </w:tc>
        <w:tc>
          <w:tcPr>
            <w:tcW w:w="851" w:type="dxa"/>
            <w:tcBorders>
              <w:top w:val="double" w:sz="4" w:space="0" w:color="auto"/>
            </w:tcBorders>
          </w:tcPr>
          <w:p w:rsidR="000A3CB5" w:rsidRPr="002C59C0" w:rsidRDefault="000A3CB5" w:rsidP="000A3CB5">
            <w:pPr>
              <w:jc w:val="center"/>
              <w:rPr>
                <w:rFonts w:ascii="Times New Roman" w:hAnsi="Times New Roman" w:cs="Times New Roman"/>
                <w:sz w:val="16"/>
                <w:szCs w:val="16"/>
              </w:rPr>
            </w:pPr>
            <w:r w:rsidRPr="002C59C0">
              <w:rPr>
                <w:rFonts w:ascii="Times New Roman" w:hAnsi="Times New Roman" w:cs="Times New Roman" w:hint="eastAsia"/>
                <w:sz w:val="16"/>
                <w:szCs w:val="16"/>
              </w:rPr>
              <w:t>0.707</w:t>
            </w:r>
          </w:p>
        </w:tc>
        <w:tc>
          <w:tcPr>
            <w:tcW w:w="992" w:type="dxa"/>
            <w:tcBorders>
              <w:top w:val="double" w:sz="4" w:space="0" w:color="auto"/>
            </w:tcBorders>
          </w:tcPr>
          <w:p w:rsidR="000A3CB5" w:rsidRPr="002C59C0" w:rsidRDefault="000A3CB5" w:rsidP="000A3CB5">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0.704</w:t>
            </w:r>
          </w:p>
        </w:tc>
      </w:tr>
    </w:tbl>
    <w:p w:rsidR="008D28CE" w:rsidRPr="002C59C0" w:rsidRDefault="00723259" w:rsidP="007F520C">
      <w:pPr>
        <w:ind w:firstLine="420"/>
        <w:jc w:val="both"/>
        <w:rPr>
          <w:rFonts w:ascii="Times New Roman" w:hAnsi="Times New Roman" w:cs="Times New Roman"/>
          <w:sz w:val="28"/>
          <w:szCs w:val="28"/>
        </w:rPr>
      </w:pPr>
      <w:r w:rsidRPr="00723259">
        <w:rPr>
          <w:rFonts w:ascii="Times New Roman" w:hAnsi="Times New Roman" w:cs="Times New Roman"/>
          <w:sz w:val="20"/>
          <w:szCs w:val="20"/>
        </w:rPr>
        <w:t>According to the experimental results of this part, we can see from Figure 2 that GIARC consumes more time than I-</w:t>
      </w:r>
      <w:proofErr w:type="spellStart"/>
      <w:r w:rsidRPr="00723259">
        <w:rPr>
          <w:rFonts w:ascii="Times New Roman" w:hAnsi="Times New Roman" w:cs="Times New Roman"/>
          <w:sz w:val="20"/>
          <w:szCs w:val="20"/>
        </w:rPr>
        <w:t>mRMR</w:t>
      </w:r>
      <w:proofErr w:type="spellEnd"/>
      <w:r w:rsidRPr="00723259">
        <w:rPr>
          <w:rFonts w:ascii="Times New Roman" w:hAnsi="Times New Roman" w:cs="Times New Roman"/>
          <w:sz w:val="20"/>
          <w:szCs w:val="20"/>
        </w:rPr>
        <w:t xml:space="preserve">, especially on the datasets with both high number of instances and high dimensionality, e.g. FPS5, FPS7, TCGA\_PAVCAN and </w:t>
      </w:r>
      <w:proofErr w:type="spellStart"/>
      <w:r w:rsidRPr="00723259">
        <w:rPr>
          <w:rFonts w:ascii="Times New Roman" w:hAnsi="Times New Roman" w:cs="Times New Roman"/>
          <w:sz w:val="20"/>
          <w:szCs w:val="20"/>
        </w:rPr>
        <w:t>Gisette</w:t>
      </w:r>
      <w:proofErr w:type="spellEnd"/>
      <w:r w:rsidRPr="00723259">
        <w:rPr>
          <w:rFonts w:ascii="Times New Roman" w:hAnsi="Times New Roman" w:cs="Times New Roman"/>
          <w:sz w:val="20"/>
          <w:szCs w:val="20"/>
        </w:rPr>
        <w:t xml:space="preserve">. In addition, it is easy from Table 7 to </w:t>
      </w:r>
      <w:r w:rsidRPr="00723259">
        <w:rPr>
          <w:rFonts w:ascii="Times New Roman" w:hAnsi="Times New Roman" w:cs="Times New Roman"/>
          <w:sz w:val="20"/>
          <w:szCs w:val="20"/>
        </w:rPr>
        <w:lastRenderedPageBreak/>
        <w:t>see that the classification accuracy of I-</w:t>
      </w:r>
      <w:proofErr w:type="spellStart"/>
      <w:r w:rsidRPr="00723259">
        <w:rPr>
          <w:rFonts w:ascii="Times New Roman" w:hAnsi="Times New Roman" w:cs="Times New Roman"/>
          <w:sz w:val="20"/>
          <w:szCs w:val="20"/>
        </w:rPr>
        <w:t>mRMR</w:t>
      </w:r>
      <w:proofErr w:type="spellEnd"/>
      <w:r w:rsidRPr="00723259">
        <w:rPr>
          <w:rFonts w:ascii="Times New Roman" w:hAnsi="Times New Roman" w:cs="Times New Roman"/>
          <w:sz w:val="20"/>
          <w:szCs w:val="20"/>
        </w:rPr>
        <w:t xml:space="preserve"> on all the datasets is obviously higher than that of GIARC. Although GIARC could select some more features to increase its classification accuracy by adjusting its threshold, it makes GIARC cost some more time and is far time consuming than I-</w:t>
      </w:r>
      <w:proofErr w:type="spellStart"/>
      <w:r w:rsidRPr="00723259">
        <w:rPr>
          <w:rFonts w:ascii="Times New Roman" w:hAnsi="Times New Roman" w:cs="Times New Roman"/>
          <w:sz w:val="20"/>
          <w:szCs w:val="20"/>
        </w:rPr>
        <w:t>mRMR</w:t>
      </w:r>
      <w:proofErr w:type="spellEnd"/>
      <w:r w:rsidRPr="00723259">
        <w:rPr>
          <w:rFonts w:ascii="Times New Roman" w:hAnsi="Times New Roman" w:cs="Times New Roman"/>
          <w:sz w:val="20"/>
          <w:szCs w:val="20"/>
        </w:rPr>
        <w:t>. It is easy to get that I-</w:t>
      </w:r>
      <w:proofErr w:type="spellStart"/>
      <w:r w:rsidRPr="00723259">
        <w:rPr>
          <w:rFonts w:ascii="Times New Roman" w:hAnsi="Times New Roman" w:cs="Times New Roman"/>
          <w:sz w:val="20"/>
          <w:szCs w:val="20"/>
        </w:rPr>
        <w:t>mRMR</w:t>
      </w:r>
      <w:proofErr w:type="spellEnd"/>
      <w:r w:rsidRPr="00723259">
        <w:rPr>
          <w:rFonts w:ascii="Times New Roman" w:hAnsi="Times New Roman" w:cs="Times New Roman"/>
          <w:sz w:val="20"/>
          <w:szCs w:val="20"/>
        </w:rPr>
        <w:t xml:space="preserve"> is more feasible and effective.</w:t>
      </w:r>
    </w:p>
    <w:p w:rsidR="00186EBC" w:rsidRPr="002C59C0" w:rsidRDefault="005D4A9D" w:rsidP="00186EBC">
      <w:pPr>
        <w:rPr>
          <w:rFonts w:ascii="Times New Roman" w:hAnsi="Times New Roman" w:cs="Times New Roman"/>
          <w:sz w:val="28"/>
          <w:szCs w:val="28"/>
        </w:rPr>
      </w:pPr>
      <w:r w:rsidRPr="002C59C0">
        <w:rPr>
          <w:rFonts w:ascii="Times New Roman" w:hAnsi="Times New Roman" w:cs="Times New Roman"/>
          <w:sz w:val="28"/>
          <w:szCs w:val="28"/>
        </w:rPr>
        <w:t>4</w:t>
      </w:r>
      <w:r w:rsidR="00357DE4" w:rsidRPr="002C59C0">
        <w:rPr>
          <w:rFonts w:ascii="Times New Roman" w:hAnsi="Times New Roman" w:cs="Times New Roman"/>
          <w:sz w:val="28"/>
          <w:szCs w:val="28"/>
        </w:rPr>
        <w:t>.3</w:t>
      </w:r>
      <w:r w:rsidR="00186EBC" w:rsidRPr="002C59C0">
        <w:rPr>
          <w:rFonts w:ascii="Times New Roman" w:hAnsi="Times New Roman" w:cs="Times New Roman"/>
          <w:sz w:val="28"/>
          <w:szCs w:val="28"/>
        </w:rPr>
        <w:t xml:space="preserve"> </w:t>
      </w:r>
      <w:r w:rsidR="008A0870" w:rsidRPr="002C59C0">
        <w:rPr>
          <w:rFonts w:ascii="Times New Roman" w:hAnsi="Times New Roman" w:cs="Times New Roman"/>
        </w:rPr>
        <w:t xml:space="preserve">Experimental </w:t>
      </w:r>
      <m:oMath>
        <m:r>
          <m:rPr>
            <m:sty m:val="p"/>
          </m:rPr>
          <w:rPr>
            <w:rFonts w:ascii="Cambria Math" w:hAnsi="Cambria Math" w:cs="Times New Roman"/>
          </w:rPr>
          <m:t>ΙΙ</m:t>
        </m:r>
      </m:oMath>
      <w:r w:rsidR="008A0870" w:rsidRPr="002C59C0">
        <w:rPr>
          <w:rFonts w:ascii="Times New Roman" w:hAnsi="Times New Roman" w:cs="Times New Roman"/>
        </w:rPr>
        <w:t xml:space="preserve">: Evaluation on </w:t>
      </w:r>
      <w:r w:rsidR="007B1FEA" w:rsidRPr="002C59C0">
        <w:rPr>
          <w:rFonts w:ascii="Times New Roman" w:hAnsi="Times New Roman" w:cs="Times New Roman"/>
        </w:rPr>
        <w:t xml:space="preserve">High dimensional </w:t>
      </w:r>
      <w:r w:rsidR="007B1FEA" w:rsidRPr="002C59C0">
        <w:rPr>
          <w:rFonts w:ascii="Times New Roman" w:hAnsi="Times New Roman" w:cs="Times New Roman" w:hint="eastAsia"/>
        </w:rPr>
        <w:t>D</w:t>
      </w:r>
      <w:r w:rsidR="00B50A4F" w:rsidRPr="002C59C0">
        <w:rPr>
          <w:rFonts w:ascii="Times New Roman" w:hAnsi="Times New Roman" w:cs="Times New Roman"/>
        </w:rPr>
        <w:t xml:space="preserve">ata </w:t>
      </w:r>
      <w:r w:rsidR="007B1FEA" w:rsidRPr="002C59C0">
        <w:rPr>
          <w:rFonts w:ascii="Times New Roman" w:hAnsi="Times New Roman" w:cs="Times New Roman"/>
        </w:rPr>
        <w:t>Set</w:t>
      </w:r>
    </w:p>
    <w:p w:rsidR="00186EBC" w:rsidRPr="002C59C0" w:rsidRDefault="00186EBC" w:rsidP="007F520C">
      <w:pPr>
        <w:jc w:val="both"/>
        <w:rPr>
          <w:rFonts w:ascii="Times New Roman" w:hAnsi="Times New Roman" w:cs="Times New Roman"/>
        </w:rPr>
      </w:pPr>
      <w:r w:rsidRPr="002C59C0">
        <w:rPr>
          <w:rFonts w:ascii="Times New Roman" w:hAnsi="Times New Roman" w:cs="Times New Roman"/>
        </w:rPr>
        <w:tab/>
      </w:r>
      <w:r w:rsidR="00723259" w:rsidRPr="00723259">
        <w:rPr>
          <w:rFonts w:ascii="Times New Roman" w:hAnsi="Times New Roman" w:cs="Times New Roman"/>
          <w:sz w:val="20"/>
          <w:szCs w:val="20"/>
        </w:rPr>
        <w:t xml:space="preserve">In this section, we conduct numerical experiments on two extremely high dimensional datasets, seen in Table 8, Here 'PEMS' comes from the California Department of Transportation PEMS website </w:t>
      </w:r>
      <w:r w:rsidR="00C40C40" w:rsidRPr="002C59C0">
        <w:rPr>
          <w:rFonts w:ascii="Times New Roman" w:hAnsi="Times New Roman" w:cs="Times New Roman"/>
          <w:sz w:val="20"/>
          <w:szCs w:val="20"/>
        </w:rPr>
        <w:t>(</w:t>
      </w:r>
      <w:r w:rsidR="003D5A5F" w:rsidRPr="002C59C0">
        <w:rPr>
          <w:rFonts w:ascii="Times New Roman" w:hAnsi="Times New Roman" w:cs="Times New Roman"/>
          <w:sz w:val="20"/>
          <w:szCs w:val="20"/>
        </w:rPr>
        <w:t>www.pems.dot</w:t>
      </w:r>
      <w:r w:rsidR="00C40C40" w:rsidRPr="002C59C0">
        <w:rPr>
          <w:rFonts w:ascii="Times New Roman" w:hAnsi="Times New Roman" w:cs="Times New Roman"/>
          <w:sz w:val="20"/>
          <w:szCs w:val="20"/>
        </w:rPr>
        <w:t>.gov)</w:t>
      </w:r>
      <w:r w:rsidR="00497CF1" w:rsidRPr="002C59C0">
        <w:rPr>
          <w:rFonts w:ascii="Times New Roman" w:hAnsi="Times New Roman" w:cs="Times New Roman"/>
          <w:sz w:val="20"/>
          <w:szCs w:val="20"/>
        </w:rPr>
        <w:t xml:space="preserve">, </w:t>
      </w:r>
      <w:r w:rsidR="00723259" w:rsidRPr="00723259">
        <w:rPr>
          <w:rFonts w:ascii="Times New Roman" w:hAnsi="Times New Roman" w:cs="Times New Roman"/>
          <w:sz w:val="20"/>
          <w:szCs w:val="20"/>
        </w:rPr>
        <w:t>and 'thrombin' comes from KDD Cup 2001 competition.</w:t>
      </w:r>
    </w:p>
    <w:p w:rsidR="00186EBC" w:rsidRPr="002C59C0" w:rsidRDefault="001F7AE8" w:rsidP="00430905">
      <w:pPr>
        <w:ind w:left="1680" w:firstLine="420"/>
        <w:rPr>
          <w:rFonts w:ascii="Times New Roman" w:hAnsi="Times New Roman" w:cs="Times New Roman"/>
        </w:rPr>
      </w:pPr>
      <w:r w:rsidRPr="00723259">
        <w:rPr>
          <w:rFonts w:ascii="Times New Roman" w:hAnsi="Times New Roman" w:cs="Times New Roman"/>
          <w:sz w:val="16"/>
          <w:szCs w:val="16"/>
        </w:rPr>
        <w:t>Table 8</w:t>
      </w:r>
      <w:r w:rsidR="00186EBC" w:rsidRPr="00723259">
        <w:rPr>
          <w:rFonts w:ascii="Times New Roman" w:hAnsi="Times New Roman" w:cs="Times New Roman"/>
          <w:sz w:val="16"/>
          <w:szCs w:val="16"/>
        </w:rPr>
        <w:t>:</w:t>
      </w:r>
      <w:r w:rsidR="008C0BC9" w:rsidRPr="00723259">
        <w:rPr>
          <w:rFonts w:ascii="Times New Roman" w:hAnsi="Times New Roman" w:cs="Times New Roman"/>
          <w:sz w:val="16"/>
          <w:szCs w:val="16"/>
        </w:rPr>
        <w:t xml:space="preserve"> </w:t>
      </w:r>
      <w:r w:rsidR="00186EBC" w:rsidRPr="00723259">
        <w:rPr>
          <w:rFonts w:ascii="Times New Roman" w:hAnsi="Times New Roman" w:cs="Times New Roman"/>
          <w:sz w:val="16"/>
          <w:szCs w:val="16"/>
        </w:rPr>
        <w:t xml:space="preserve">Summary of the </w:t>
      </w:r>
      <w:r w:rsidR="005B2EDD" w:rsidRPr="00723259">
        <w:rPr>
          <w:rFonts w:ascii="Times New Roman" w:hAnsi="Times New Roman" w:cs="Times New Roman"/>
          <w:sz w:val="16"/>
          <w:szCs w:val="16"/>
        </w:rPr>
        <w:t xml:space="preserve">two high dimensional </w:t>
      </w:r>
      <w:r w:rsidR="00186EBC" w:rsidRPr="00723259">
        <w:rPr>
          <w:rFonts w:ascii="Times New Roman" w:hAnsi="Times New Roman" w:cs="Times New Roman"/>
          <w:sz w:val="16"/>
          <w:szCs w:val="16"/>
        </w:rPr>
        <w:t>datasets</w:t>
      </w:r>
      <w:r w:rsidR="00186EBC" w:rsidRPr="002C59C0">
        <w:rPr>
          <w:rFonts w:ascii="Times New Roman" w:hAnsi="Times New Roman" w:cs="Times New Roman"/>
        </w:rPr>
        <w:t>.</w:t>
      </w:r>
    </w:p>
    <w:tbl>
      <w:tblPr>
        <w:tblStyle w:val="a8"/>
        <w:tblW w:w="0" w:type="auto"/>
        <w:tblInd w:w="1271" w:type="dxa"/>
        <w:tblLook w:val="04A0" w:firstRow="1" w:lastRow="0" w:firstColumn="1" w:lastColumn="0" w:noHBand="0" w:noVBand="1"/>
      </w:tblPr>
      <w:tblGrid>
        <w:gridCol w:w="1276"/>
        <w:gridCol w:w="850"/>
        <w:gridCol w:w="851"/>
        <w:gridCol w:w="1134"/>
        <w:gridCol w:w="709"/>
      </w:tblGrid>
      <w:tr w:rsidR="002C59C0" w:rsidRPr="002C59C0" w:rsidTr="00024BB5">
        <w:tc>
          <w:tcPr>
            <w:tcW w:w="1276" w:type="dxa"/>
            <w:tcBorders>
              <w:bottom w:val="double" w:sz="4" w:space="0" w:color="auto"/>
            </w:tcBorders>
          </w:tcPr>
          <w:p w:rsidR="00C8327C" w:rsidRPr="002C59C0" w:rsidRDefault="00C8327C" w:rsidP="00D74D70">
            <w:pPr>
              <w:rPr>
                <w:rFonts w:ascii="Times New Roman" w:hAnsi="Times New Roman" w:cs="Times New Roman"/>
                <w:sz w:val="16"/>
                <w:szCs w:val="16"/>
              </w:rPr>
            </w:pPr>
            <w:r w:rsidRPr="002C59C0">
              <w:rPr>
                <w:rFonts w:ascii="Times New Roman" w:hAnsi="Times New Roman" w:cs="Times New Roman"/>
                <w:sz w:val="16"/>
                <w:szCs w:val="16"/>
              </w:rPr>
              <w:t>Dataset</w:t>
            </w:r>
          </w:p>
        </w:tc>
        <w:tc>
          <w:tcPr>
            <w:tcW w:w="850" w:type="dxa"/>
            <w:tcBorders>
              <w:bottom w:val="double" w:sz="4" w:space="0" w:color="auto"/>
            </w:tcBorders>
          </w:tcPr>
          <w:p w:rsidR="00C8327C" w:rsidRPr="002C59C0" w:rsidRDefault="00C8327C" w:rsidP="00D74D70">
            <w:pPr>
              <w:rPr>
                <w:rFonts w:ascii="Times New Roman" w:hAnsi="Times New Roman" w:cs="Times New Roman"/>
                <w:sz w:val="16"/>
                <w:szCs w:val="16"/>
              </w:rPr>
            </w:pPr>
            <w:r w:rsidRPr="002C59C0">
              <w:rPr>
                <w:rFonts w:ascii="Times New Roman" w:hAnsi="Times New Roman" w:cs="Times New Roman"/>
                <w:sz w:val="16"/>
                <w:szCs w:val="16"/>
              </w:rPr>
              <w:t>Instances</w:t>
            </w:r>
          </w:p>
        </w:tc>
        <w:tc>
          <w:tcPr>
            <w:tcW w:w="851" w:type="dxa"/>
            <w:tcBorders>
              <w:bottom w:val="double" w:sz="4" w:space="0" w:color="auto"/>
            </w:tcBorders>
          </w:tcPr>
          <w:p w:rsidR="00C8327C" w:rsidRPr="002C59C0" w:rsidRDefault="00C8327C" w:rsidP="00D74D70">
            <w:pPr>
              <w:rPr>
                <w:rFonts w:ascii="Times New Roman" w:hAnsi="Times New Roman" w:cs="Times New Roman"/>
                <w:sz w:val="16"/>
                <w:szCs w:val="16"/>
              </w:rPr>
            </w:pPr>
            <w:r w:rsidRPr="002C59C0">
              <w:rPr>
                <w:rFonts w:ascii="Times New Roman" w:hAnsi="Times New Roman" w:cs="Times New Roman"/>
                <w:sz w:val="16"/>
                <w:szCs w:val="16"/>
              </w:rPr>
              <w:t>Features</w:t>
            </w:r>
          </w:p>
        </w:tc>
        <w:tc>
          <w:tcPr>
            <w:tcW w:w="1134" w:type="dxa"/>
            <w:tcBorders>
              <w:bottom w:val="double" w:sz="4" w:space="0" w:color="auto"/>
            </w:tcBorders>
          </w:tcPr>
          <w:p w:rsidR="00C8327C" w:rsidRPr="002C59C0" w:rsidRDefault="00C8327C" w:rsidP="00D74D70">
            <w:pPr>
              <w:rPr>
                <w:rFonts w:ascii="Times New Roman" w:hAnsi="Times New Roman" w:cs="Times New Roman"/>
                <w:sz w:val="16"/>
                <w:szCs w:val="16"/>
              </w:rPr>
            </w:pPr>
            <w:r w:rsidRPr="002C59C0">
              <w:rPr>
                <w:rFonts w:ascii="Times New Roman" w:hAnsi="Times New Roman" w:cs="Times New Roman" w:hint="eastAsia"/>
                <w:sz w:val="16"/>
                <w:szCs w:val="16"/>
              </w:rPr>
              <w:t>D</w:t>
            </w:r>
            <w:r w:rsidRPr="002C59C0">
              <w:rPr>
                <w:rFonts w:ascii="Times New Roman" w:hAnsi="Times New Roman" w:cs="Times New Roman"/>
                <w:sz w:val="16"/>
                <w:szCs w:val="16"/>
              </w:rPr>
              <w:t>ata Type</w:t>
            </w:r>
          </w:p>
        </w:tc>
        <w:tc>
          <w:tcPr>
            <w:tcW w:w="709" w:type="dxa"/>
            <w:tcBorders>
              <w:bottom w:val="double" w:sz="4" w:space="0" w:color="auto"/>
            </w:tcBorders>
          </w:tcPr>
          <w:p w:rsidR="00C8327C" w:rsidRPr="002C59C0" w:rsidRDefault="00C8327C" w:rsidP="00D74D70">
            <w:pPr>
              <w:rPr>
                <w:rFonts w:ascii="Times New Roman" w:hAnsi="Times New Roman" w:cs="Times New Roman"/>
                <w:sz w:val="16"/>
                <w:szCs w:val="16"/>
              </w:rPr>
            </w:pPr>
            <w:r w:rsidRPr="002C59C0">
              <w:rPr>
                <w:rFonts w:ascii="Times New Roman" w:hAnsi="Times New Roman" w:cs="Times New Roman"/>
                <w:sz w:val="16"/>
                <w:szCs w:val="16"/>
              </w:rPr>
              <w:t>Classes</w:t>
            </w:r>
          </w:p>
        </w:tc>
      </w:tr>
      <w:tr w:rsidR="002C59C0" w:rsidRPr="002C59C0" w:rsidTr="00024BB5">
        <w:tc>
          <w:tcPr>
            <w:tcW w:w="1276" w:type="dxa"/>
            <w:tcBorders>
              <w:top w:val="double" w:sz="4" w:space="0" w:color="auto"/>
            </w:tcBorders>
          </w:tcPr>
          <w:p w:rsidR="00C8327C" w:rsidRPr="002C59C0" w:rsidRDefault="00C8327C" w:rsidP="00D74D70">
            <w:pPr>
              <w:rPr>
                <w:rFonts w:ascii="Times New Roman" w:hAnsi="Times New Roman" w:cs="Times New Roman"/>
                <w:sz w:val="16"/>
                <w:szCs w:val="16"/>
              </w:rPr>
            </w:pPr>
            <w:r w:rsidRPr="002C59C0">
              <w:rPr>
                <w:rFonts w:ascii="Times New Roman" w:hAnsi="Times New Roman" w:cs="Times New Roman"/>
                <w:sz w:val="16"/>
                <w:szCs w:val="16"/>
              </w:rPr>
              <w:t>PEMS_train267</w:t>
            </w:r>
          </w:p>
        </w:tc>
        <w:tc>
          <w:tcPr>
            <w:tcW w:w="850" w:type="dxa"/>
            <w:tcBorders>
              <w:top w:val="double" w:sz="4" w:space="0" w:color="auto"/>
            </w:tcBorders>
          </w:tcPr>
          <w:p w:rsidR="00C8327C" w:rsidRPr="002C59C0" w:rsidRDefault="00C8327C" w:rsidP="00D74D70">
            <w:pPr>
              <w:rPr>
                <w:rFonts w:ascii="Times New Roman" w:hAnsi="Times New Roman" w:cs="Times New Roman"/>
                <w:sz w:val="16"/>
                <w:szCs w:val="16"/>
              </w:rPr>
            </w:pPr>
            <w:r w:rsidRPr="002C59C0">
              <w:rPr>
                <w:rFonts w:ascii="Times New Roman" w:hAnsi="Times New Roman" w:cs="Times New Roman"/>
                <w:sz w:val="16"/>
                <w:szCs w:val="16"/>
              </w:rPr>
              <w:t>267</w:t>
            </w:r>
          </w:p>
        </w:tc>
        <w:tc>
          <w:tcPr>
            <w:tcW w:w="851" w:type="dxa"/>
            <w:tcBorders>
              <w:top w:val="double" w:sz="4" w:space="0" w:color="auto"/>
            </w:tcBorders>
          </w:tcPr>
          <w:p w:rsidR="00C8327C" w:rsidRPr="002C59C0" w:rsidRDefault="00C8327C" w:rsidP="00D74D70">
            <w:pPr>
              <w:rPr>
                <w:rFonts w:ascii="Times New Roman" w:hAnsi="Times New Roman" w:cs="Times New Roman"/>
                <w:sz w:val="16"/>
                <w:szCs w:val="16"/>
              </w:rPr>
            </w:pPr>
            <w:r w:rsidRPr="002C59C0">
              <w:rPr>
                <w:rFonts w:ascii="Times New Roman" w:hAnsi="Times New Roman" w:cs="Times New Roman"/>
                <w:sz w:val="16"/>
                <w:szCs w:val="16"/>
              </w:rPr>
              <w:t>138672</w:t>
            </w:r>
          </w:p>
        </w:tc>
        <w:tc>
          <w:tcPr>
            <w:tcW w:w="1134" w:type="dxa"/>
            <w:tcBorders>
              <w:top w:val="double" w:sz="4" w:space="0" w:color="auto"/>
            </w:tcBorders>
          </w:tcPr>
          <w:p w:rsidR="00C8327C" w:rsidRPr="002C59C0" w:rsidRDefault="00C8327C" w:rsidP="00D74D70">
            <w:pPr>
              <w:rPr>
                <w:rFonts w:ascii="Times New Roman" w:hAnsi="Times New Roman" w:cs="Times New Roman"/>
                <w:sz w:val="16"/>
                <w:szCs w:val="16"/>
              </w:rPr>
            </w:pPr>
            <w:r w:rsidRPr="002C59C0">
              <w:rPr>
                <w:rFonts w:ascii="Times New Roman" w:hAnsi="Times New Roman" w:cs="Times New Roman"/>
                <w:sz w:val="16"/>
                <w:szCs w:val="16"/>
              </w:rPr>
              <w:t>C</w:t>
            </w:r>
            <w:r w:rsidRPr="002C59C0">
              <w:rPr>
                <w:rFonts w:ascii="Times New Roman" w:hAnsi="Times New Roman" w:cs="Times New Roman" w:hint="eastAsia"/>
                <w:sz w:val="16"/>
                <w:szCs w:val="16"/>
              </w:rPr>
              <w:t>on</w:t>
            </w:r>
            <w:r w:rsidRPr="002C59C0">
              <w:rPr>
                <w:rFonts w:ascii="Times New Roman" w:hAnsi="Times New Roman" w:cs="Times New Roman"/>
                <w:sz w:val="16"/>
                <w:szCs w:val="16"/>
              </w:rPr>
              <w:t>tinuous</w:t>
            </w:r>
          </w:p>
        </w:tc>
        <w:tc>
          <w:tcPr>
            <w:tcW w:w="709" w:type="dxa"/>
            <w:tcBorders>
              <w:top w:val="double" w:sz="4" w:space="0" w:color="auto"/>
            </w:tcBorders>
          </w:tcPr>
          <w:p w:rsidR="00C8327C" w:rsidRPr="002C59C0" w:rsidRDefault="00C8327C" w:rsidP="00D74D70">
            <w:pPr>
              <w:rPr>
                <w:rFonts w:ascii="Times New Roman" w:hAnsi="Times New Roman" w:cs="Times New Roman"/>
                <w:sz w:val="16"/>
                <w:szCs w:val="16"/>
              </w:rPr>
            </w:pPr>
            <w:r w:rsidRPr="002C59C0">
              <w:rPr>
                <w:rFonts w:ascii="Times New Roman" w:hAnsi="Times New Roman" w:cs="Times New Roman"/>
                <w:sz w:val="16"/>
                <w:szCs w:val="16"/>
              </w:rPr>
              <w:t>7</w:t>
            </w:r>
          </w:p>
        </w:tc>
      </w:tr>
      <w:tr w:rsidR="00C8327C" w:rsidRPr="002C59C0" w:rsidTr="00024BB5">
        <w:tc>
          <w:tcPr>
            <w:tcW w:w="1276" w:type="dxa"/>
          </w:tcPr>
          <w:p w:rsidR="00C8327C" w:rsidRPr="002C59C0" w:rsidRDefault="00C8327C" w:rsidP="00D74D70">
            <w:pPr>
              <w:rPr>
                <w:rFonts w:ascii="Times New Roman" w:hAnsi="Times New Roman" w:cs="Times New Roman"/>
                <w:sz w:val="16"/>
                <w:szCs w:val="16"/>
              </w:rPr>
            </w:pPr>
            <w:r w:rsidRPr="002C59C0">
              <w:rPr>
                <w:rFonts w:ascii="Times New Roman" w:hAnsi="Times New Roman" w:cs="Times New Roman"/>
                <w:sz w:val="16"/>
                <w:szCs w:val="16"/>
              </w:rPr>
              <w:t>thrombin</w:t>
            </w:r>
          </w:p>
        </w:tc>
        <w:tc>
          <w:tcPr>
            <w:tcW w:w="850" w:type="dxa"/>
          </w:tcPr>
          <w:p w:rsidR="00C8327C" w:rsidRPr="002C59C0" w:rsidRDefault="00C8327C" w:rsidP="00D74D70">
            <w:pPr>
              <w:rPr>
                <w:rFonts w:ascii="Times New Roman" w:hAnsi="Times New Roman" w:cs="Times New Roman"/>
                <w:sz w:val="16"/>
                <w:szCs w:val="16"/>
              </w:rPr>
            </w:pPr>
            <w:r w:rsidRPr="002C59C0">
              <w:rPr>
                <w:rFonts w:ascii="Times New Roman" w:hAnsi="Times New Roman" w:cs="Times New Roman"/>
                <w:sz w:val="16"/>
                <w:szCs w:val="16"/>
              </w:rPr>
              <w:t>1909</w:t>
            </w:r>
          </w:p>
        </w:tc>
        <w:tc>
          <w:tcPr>
            <w:tcW w:w="851" w:type="dxa"/>
          </w:tcPr>
          <w:p w:rsidR="00C8327C" w:rsidRPr="002C59C0" w:rsidRDefault="00C8327C" w:rsidP="00D74D70">
            <w:pPr>
              <w:rPr>
                <w:rFonts w:ascii="Times New Roman" w:hAnsi="Times New Roman" w:cs="Times New Roman"/>
                <w:sz w:val="16"/>
                <w:szCs w:val="16"/>
              </w:rPr>
            </w:pPr>
            <w:r w:rsidRPr="002C59C0">
              <w:rPr>
                <w:rFonts w:ascii="Times New Roman" w:hAnsi="Times New Roman" w:cs="Times New Roman"/>
                <w:sz w:val="16"/>
                <w:szCs w:val="16"/>
              </w:rPr>
              <w:t>139351</w:t>
            </w:r>
          </w:p>
        </w:tc>
        <w:tc>
          <w:tcPr>
            <w:tcW w:w="1134" w:type="dxa"/>
          </w:tcPr>
          <w:p w:rsidR="00C8327C" w:rsidRPr="002C59C0" w:rsidRDefault="00C8327C" w:rsidP="00D74D70">
            <w:pPr>
              <w:rPr>
                <w:rFonts w:ascii="Times New Roman" w:hAnsi="Times New Roman" w:cs="Times New Roman"/>
                <w:sz w:val="16"/>
                <w:szCs w:val="16"/>
              </w:rPr>
            </w:pPr>
            <w:r w:rsidRPr="002C59C0">
              <w:rPr>
                <w:rFonts w:ascii="Times New Roman" w:hAnsi="Times New Roman" w:cs="Times New Roman" w:hint="eastAsia"/>
                <w:sz w:val="16"/>
                <w:szCs w:val="16"/>
              </w:rPr>
              <w:t>Discrete</w:t>
            </w:r>
          </w:p>
        </w:tc>
        <w:tc>
          <w:tcPr>
            <w:tcW w:w="709" w:type="dxa"/>
          </w:tcPr>
          <w:p w:rsidR="00C8327C" w:rsidRPr="002C59C0" w:rsidRDefault="00C8327C" w:rsidP="00D74D70">
            <w:pPr>
              <w:rPr>
                <w:rFonts w:ascii="Times New Roman" w:hAnsi="Times New Roman" w:cs="Times New Roman"/>
                <w:sz w:val="16"/>
                <w:szCs w:val="16"/>
              </w:rPr>
            </w:pPr>
            <w:r w:rsidRPr="002C59C0">
              <w:rPr>
                <w:rFonts w:ascii="Times New Roman" w:hAnsi="Times New Roman" w:cs="Times New Roman"/>
                <w:sz w:val="16"/>
                <w:szCs w:val="16"/>
              </w:rPr>
              <w:t>2</w:t>
            </w:r>
          </w:p>
        </w:tc>
      </w:tr>
    </w:tbl>
    <w:p w:rsidR="00186EBC" w:rsidRPr="002C59C0" w:rsidRDefault="00186EBC" w:rsidP="008E48BB">
      <w:pPr>
        <w:rPr>
          <w:rFonts w:ascii="Times New Roman" w:hAnsi="Times New Roman" w:cs="Times New Roman"/>
        </w:rPr>
      </w:pPr>
    </w:p>
    <w:p w:rsidR="00F56AC4" w:rsidRPr="002C59C0" w:rsidRDefault="00EC3E6B" w:rsidP="00E56F84">
      <w:pPr>
        <w:pStyle w:val="a7"/>
        <w:numPr>
          <w:ilvl w:val="0"/>
          <w:numId w:val="9"/>
        </w:numPr>
        <w:ind w:firstLineChars="0"/>
        <w:rPr>
          <w:rFonts w:ascii="Times New Roman" w:hAnsi="Times New Roman" w:cs="Times New Roman"/>
          <w:sz w:val="28"/>
          <w:szCs w:val="28"/>
        </w:rPr>
      </w:pPr>
      <w:r w:rsidRPr="002C59C0">
        <w:rPr>
          <w:rFonts w:ascii="Times New Roman" w:hAnsi="Times New Roman" w:cs="Times New Roman"/>
          <w:sz w:val="28"/>
          <w:szCs w:val="28"/>
        </w:rPr>
        <w:t xml:space="preserve">The </w:t>
      </w:r>
      <w:r w:rsidR="0046734E" w:rsidRPr="002C59C0">
        <w:rPr>
          <w:rFonts w:ascii="Times New Roman" w:hAnsi="Times New Roman" w:cs="Times New Roman"/>
          <w:sz w:val="28"/>
          <w:szCs w:val="28"/>
        </w:rPr>
        <w:t>c</w:t>
      </w:r>
      <w:r w:rsidRPr="002C59C0">
        <w:rPr>
          <w:rFonts w:ascii="Times New Roman" w:hAnsi="Times New Roman" w:cs="Times New Roman"/>
          <w:sz w:val="28"/>
          <w:szCs w:val="28"/>
        </w:rPr>
        <w:t>omparison of</w:t>
      </w:r>
      <w:r w:rsidR="008A7700" w:rsidRPr="002C59C0">
        <w:rPr>
          <w:rFonts w:ascii="Times New Roman" w:hAnsi="Times New Roman" w:cs="Times New Roman"/>
          <w:sz w:val="28"/>
          <w:szCs w:val="28"/>
        </w:rPr>
        <w:t xml:space="preserve"> the</w:t>
      </w:r>
      <w:r w:rsidRPr="002C59C0">
        <w:rPr>
          <w:rFonts w:ascii="Times New Roman" w:hAnsi="Times New Roman" w:cs="Times New Roman"/>
          <w:sz w:val="28"/>
          <w:szCs w:val="28"/>
        </w:rPr>
        <w:t xml:space="preserve"> running time</w:t>
      </w:r>
    </w:p>
    <w:p w:rsidR="00A52653" w:rsidRPr="002C59C0" w:rsidRDefault="00F85E42" w:rsidP="007F520C">
      <w:pPr>
        <w:ind w:firstLine="360"/>
        <w:jc w:val="both"/>
        <w:rPr>
          <w:rFonts w:ascii="Times New Roman" w:hAnsi="Times New Roman" w:cs="Times New Roman"/>
          <w:sz w:val="20"/>
          <w:szCs w:val="20"/>
        </w:rPr>
      </w:pPr>
      <w:r w:rsidRPr="00F85E42">
        <w:rPr>
          <w:rFonts w:ascii="Times New Roman" w:hAnsi="Times New Roman" w:cs="Times New Roman"/>
          <w:sz w:val="20"/>
          <w:szCs w:val="20"/>
        </w:rPr>
        <w:t xml:space="preserve">First, we compare the running time of </w:t>
      </w:r>
      <w:proofErr w:type="spellStart"/>
      <w:r w:rsidRPr="00F85E42">
        <w:rPr>
          <w:rFonts w:ascii="Times New Roman" w:hAnsi="Times New Roman" w:cs="Times New Roman"/>
          <w:sz w:val="20"/>
          <w:szCs w:val="20"/>
        </w:rPr>
        <w:t>mRMR</w:t>
      </w:r>
      <w:proofErr w:type="spellEnd"/>
      <w:r w:rsidRPr="00F85E42">
        <w:rPr>
          <w:rFonts w:ascii="Times New Roman" w:hAnsi="Times New Roman" w:cs="Times New Roman"/>
          <w:sz w:val="20"/>
          <w:szCs w:val="20"/>
        </w:rPr>
        <w:t xml:space="preserve"> and I-</w:t>
      </w:r>
      <w:proofErr w:type="spellStart"/>
      <w:r w:rsidRPr="00F85E42">
        <w:rPr>
          <w:rFonts w:ascii="Times New Roman" w:hAnsi="Times New Roman" w:cs="Times New Roman"/>
          <w:sz w:val="20"/>
          <w:szCs w:val="20"/>
        </w:rPr>
        <w:t>mRMR</w:t>
      </w:r>
      <w:proofErr w:type="spellEnd"/>
      <w:r w:rsidRPr="00F85E42">
        <w:rPr>
          <w:rFonts w:ascii="Times New Roman" w:hAnsi="Times New Roman" w:cs="Times New Roman"/>
          <w:sz w:val="20"/>
          <w:szCs w:val="20"/>
        </w:rPr>
        <w:t xml:space="preserve"> on the two extremely high dimension datasets. Because GIARC spends too much time on these datasets, we have to terminate them when they run more than one week. The trends of the running time of I-</w:t>
      </w:r>
      <w:proofErr w:type="spellStart"/>
      <w:r w:rsidRPr="00F85E42">
        <w:rPr>
          <w:rFonts w:ascii="Times New Roman" w:hAnsi="Times New Roman" w:cs="Times New Roman"/>
          <w:sz w:val="20"/>
          <w:szCs w:val="20"/>
        </w:rPr>
        <w:t>mRMR</w:t>
      </w:r>
      <w:proofErr w:type="spellEnd"/>
      <w:r w:rsidRPr="00F85E42">
        <w:rPr>
          <w:rFonts w:ascii="Times New Roman" w:hAnsi="Times New Roman" w:cs="Times New Roman"/>
          <w:sz w:val="20"/>
          <w:szCs w:val="20"/>
        </w:rPr>
        <w:t xml:space="preserve"> and </w:t>
      </w:r>
      <w:proofErr w:type="spellStart"/>
      <w:r w:rsidRPr="00F85E42">
        <w:rPr>
          <w:rFonts w:ascii="Times New Roman" w:hAnsi="Times New Roman" w:cs="Times New Roman"/>
          <w:sz w:val="20"/>
          <w:szCs w:val="20"/>
        </w:rPr>
        <w:t>mRMR</w:t>
      </w:r>
      <w:proofErr w:type="spellEnd"/>
      <w:r w:rsidRPr="00F85E42">
        <w:rPr>
          <w:rFonts w:ascii="Times New Roman" w:hAnsi="Times New Roman" w:cs="Times New Roman"/>
          <w:sz w:val="20"/>
          <w:szCs w:val="20"/>
        </w:rPr>
        <w:t xml:space="preserve"> with the instances successively arriving are graphed in Figure 3 and the global/local speedup ratio of them are presented in Table</w:t>
      </w:r>
      <w:r w:rsidR="00D35343" w:rsidRPr="002C59C0">
        <w:rPr>
          <w:rFonts w:ascii="Times New Roman" w:hAnsi="Times New Roman" w:cs="Times New Roman"/>
          <w:sz w:val="20"/>
          <w:szCs w:val="20"/>
        </w:rPr>
        <w:t xml:space="preserve"> 9</w:t>
      </w:r>
      <w:r w:rsidR="00D35343" w:rsidRPr="002C59C0">
        <w:rPr>
          <w:rFonts w:ascii="Times New Roman" w:hAnsi="Times New Roman" w:cs="Times New Roman" w:hint="eastAsia"/>
          <w:sz w:val="20"/>
          <w:szCs w:val="20"/>
        </w:rPr>
        <w:t>&amp;10</w:t>
      </w:r>
      <w:r w:rsidR="00854964" w:rsidRPr="002C59C0">
        <w:rPr>
          <w:rFonts w:ascii="Times New Roman" w:hAnsi="Times New Roman" w:cs="Times New Roman"/>
          <w:sz w:val="20"/>
          <w:szCs w:val="20"/>
        </w:rPr>
        <w:t>.</w:t>
      </w:r>
    </w:p>
    <w:p w:rsidR="00C91778" w:rsidRPr="002C59C0" w:rsidRDefault="006E7E77" w:rsidP="00772BD0">
      <w:pPr>
        <w:ind w:firstLine="360"/>
        <w:rPr>
          <w:rFonts w:ascii="Times New Roman" w:hAnsi="Times New Roman" w:cs="Times New Roman"/>
        </w:rPr>
      </w:pPr>
      <w:r w:rsidRPr="002C59C0">
        <w:rPr>
          <w:noProof/>
        </w:rPr>
        <w:drawing>
          <wp:inline distT="0" distB="0" distL="0" distR="0" wp14:anchorId="1DCF06DD" wp14:editId="2A47127F">
            <wp:extent cx="1448357" cy="1102322"/>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58756" cy="1110236"/>
                    </a:xfrm>
                    <a:prstGeom prst="rect">
                      <a:avLst/>
                    </a:prstGeom>
                  </pic:spPr>
                </pic:pic>
              </a:graphicData>
            </a:graphic>
          </wp:inline>
        </w:drawing>
      </w:r>
      <w:r w:rsidRPr="002C59C0">
        <w:rPr>
          <w:noProof/>
        </w:rPr>
        <w:drawing>
          <wp:inline distT="0" distB="0" distL="0" distR="0" wp14:anchorId="039D4D2F" wp14:editId="44A6BCA5">
            <wp:extent cx="1399111" cy="1087935"/>
            <wp:effectExtent l="0" t="0" r="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15655" cy="1100799"/>
                    </a:xfrm>
                    <a:prstGeom prst="rect">
                      <a:avLst/>
                    </a:prstGeom>
                  </pic:spPr>
                </pic:pic>
              </a:graphicData>
            </a:graphic>
          </wp:inline>
        </w:drawing>
      </w:r>
    </w:p>
    <w:p w:rsidR="00BE29A8" w:rsidRPr="002C59C0" w:rsidRDefault="00BE29A8" w:rsidP="00772BD0">
      <w:pPr>
        <w:ind w:firstLine="360"/>
        <w:rPr>
          <w:rFonts w:ascii="Times New Roman" w:hAnsi="Times New Roman" w:cs="Times New Roman"/>
        </w:rPr>
      </w:pPr>
      <w:r w:rsidRPr="002C59C0">
        <w:rPr>
          <w:rFonts w:ascii="Times New Roman" w:hAnsi="Times New Roman" w:cs="Times New Roman" w:hint="eastAsia"/>
          <w:sz w:val="20"/>
          <w:szCs w:val="20"/>
        </w:rPr>
        <w:t xml:space="preserve">Figure </w:t>
      </w:r>
      <w:r w:rsidR="00D35343" w:rsidRPr="002C59C0">
        <w:rPr>
          <w:rFonts w:ascii="Times New Roman" w:hAnsi="Times New Roman" w:cs="Times New Roman"/>
          <w:sz w:val="20"/>
          <w:szCs w:val="20"/>
        </w:rPr>
        <w:t>3</w:t>
      </w:r>
      <w:r w:rsidRPr="002C59C0">
        <w:rPr>
          <w:rFonts w:ascii="Times New Roman" w:hAnsi="Times New Roman" w:cs="Times New Roman" w:hint="eastAsia"/>
          <w:sz w:val="20"/>
          <w:szCs w:val="20"/>
        </w:rPr>
        <w:t>: The trends of</w:t>
      </w:r>
      <w:r w:rsidR="00854964" w:rsidRPr="002C59C0">
        <w:rPr>
          <w:rFonts w:ascii="Times New Roman" w:hAnsi="Times New Roman" w:cs="Times New Roman"/>
          <w:sz w:val="20"/>
          <w:szCs w:val="20"/>
        </w:rPr>
        <w:t xml:space="preserve"> the</w:t>
      </w:r>
      <w:r w:rsidRPr="002C59C0">
        <w:rPr>
          <w:rFonts w:ascii="Times New Roman" w:hAnsi="Times New Roman" w:cs="Times New Roman" w:hint="eastAsia"/>
          <w:sz w:val="20"/>
          <w:szCs w:val="20"/>
        </w:rPr>
        <w:t xml:space="preserve"> running time of </w:t>
      </w:r>
      <w:r w:rsidR="00FB3C49" w:rsidRPr="002C59C0">
        <w:rPr>
          <w:rFonts w:ascii="Times New Roman" w:hAnsi="Times New Roman" w:cs="Times New Roman"/>
          <w:sz w:val="20"/>
          <w:szCs w:val="20"/>
        </w:rPr>
        <w:t>I-</w:t>
      </w:r>
      <w:proofErr w:type="spellStart"/>
      <w:r w:rsidR="00FB3C49" w:rsidRPr="002C59C0">
        <w:rPr>
          <w:rFonts w:ascii="Times New Roman" w:hAnsi="Times New Roman" w:cs="Times New Roman"/>
          <w:sz w:val="20"/>
          <w:szCs w:val="20"/>
        </w:rPr>
        <w:t>mRMR</w:t>
      </w:r>
      <w:proofErr w:type="spellEnd"/>
      <w:r w:rsidRPr="002C59C0">
        <w:rPr>
          <w:rFonts w:ascii="Times New Roman" w:hAnsi="Times New Roman" w:cs="Times New Roman"/>
          <w:sz w:val="20"/>
          <w:szCs w:val="20"/>
        </w:rPr>
        <w:t xml:space="preserve"> and </w:t>
      </w:r>
      <w:proofErr w:type="spellStart"/>
      <w:r w:rsidR="000D3B91" w:rsidRPr="002C59C0">
        <w:rPr>
          <w:rFonts w:ascii="Times New Roman" w:hAnsi="Times New Roman" w:cs="Times New Roman"/>
          <w:sz w:val="20"/>
          <w:szCs w:val="20"/>
        </w:rPr>
        <w:t>mRMR</w:t>
      </w:r>
      <w:proofErr w:type="spellEnd"/>
      <w:r w:rsidR="00B6137C" w:rsidRPr="002C59C0">
        <w:rPr>
          <w:rFonts w:ascii="Times New Roman" w:hAnsi="Times New Roman" w:cs="Times New Roman"/>
          <w:sz w:val="20"/>
          <w:szCs w:val="20"/>
        </w:rPr>
        <w:t xml:space="preserve"> </w:t>
      </w:r>
      <w:r w:rsidRPr="002C59C0">
        <w:rPr>
          <w:rFonts w:ascii="Times New Roman" w:hAnsi="Times New Roman" w:cs="Times New Roman" w:hint="eastAsia"/>
          <w:sz w:val="20"/>
          <w:szCs w:val="20"/>
        </w:rPr>
        <w:t xml:space="preserve">with </w:t>
      </w:r>
      <w:r w:rsidR="00854964" w:rsidRPr="002C59C0">
        <w:rPr>
          <w:rFonts w:ascii="Times New Roman" w:hAnsi="Times New Roman" w:cs="Times New Roman"/>
          <w:sz w:val="20"/>
          <w:szCs w:val="20"/>
        </w:rPr>
        <w:t xml:space="preserve">the </w:t>
      </w:r>
      <w:r w:rsidRPr="002C59C0">
        <w:rPr>
          <w:rFonts w:ascii="Times New Roman" w:hAnsi="Times New Roman" w:cs="Times New Roman" w:hint="eastAsia"/>
          <w:sz w:val="20"/>
          <w:szCs w:val="20"/>
        </w:rPr>
        <w:t>instances successively arriving</w:t>
      </w:r>
    </w:p>
    <w:p w:rsidR="00F56AC4" w:rsidRPr="002C59C0" w:rsidRDefault="00F56AC4" w:rsidP="00C91778">
      <w:pPr>
        <w:ind w:firstLineChars="150" w:firstLine="360"/>
        <w:rPr>
          <w:rFonts w:ascii="Times New Roman" w:hAnsi="Times New Roman" w:cs="Times New Roman"/>
        </w:rPr>
      </w:pPr>
    </w:p>
    <w:p w:rsidR="00BE29A8" w:rsidRPr="002C59C0" w:rsidRDefault="0005458C" w:rsidP="00B06C1A">
      <w:pPr>
        <w:ind w:firstLineChars="150" w:firstLine="300"/>
        <w:jc w:val="center"/>
        <w:rPr>
          <w:rFonts w:ascii="Times New Roman" w:hAnsi="Times New Roman" w:cs="Times New Roman"/>
          <w:sz w:val="20"/>
          <w:szCs w:val="20"/>
        </w:rPr>
      </w:pPr>
      <w:r w:rsidRPr="002C59C0">
        <w:rPr>
          <w:rFonts w:ascii="Times New Roman" w:hAnsi="Times New Roman" w:cs="Times New Roman"/>
          <w:sz w:val="20"/>
          <w:szCs w:val="20"/>
        </w:rPr>
        <w:t>Table</w:t>
      </w:r>
      <w:r w:rsidR="00BE29A8" w:rsidRPr="002C59C0">
        <w:rPr>
          <w:rFonts w:ascii="Times New Roman" w:hAnsi="Times New Roman" w:cs="Times New Roman" w:hint="eastAsia"/>
          <w:sz w:val="20"/>
          <w:szCs w:val="20"/>
        </w:rPr>
        <w:t xml:space="preserve"> </w:t>
      </w:r>
      <w:r w:rsidR="001F7AE8" w:rsidRPr="002C59C0">
        <w:rPr>
          <w:rFonts w:ascii="Times New Roman" w:hAnsi="Times New Roman" w:cs="Times New Roman"/>
          <w:sz w:val="20"/>
          <w:szCs w:val="20"/>
        </w:rPr>
        <w:t>9</w:t>
      </w:r>
      <w:r w:rsidR="00BE29A8" w:rsidRPr="002C59C0">
        <w:rPr>
          <w:rFonts w:ascii="Times New Roman" w:hAnsi="Times New Roman" w:cs="Times New Roman"/>
          <w:sz w:val="20"/>
          <w:szCs w:val="20"/>
        </w:rPr>
        <w:t>:</w:t>
      </w:r>
      <w:r w:rsidR="00BE29A8" w:rsidRPr="002C59C0">
        <w:rPr>
          <w:rFonts w:ascii="Times New Roman" w:hAnsi="Times New Roman" w:cs="Times New Roman" w:hint="eastAsia"/>
          <w:sz w:val="20"/>
          <w:szCs w:val="20"/>
        </w:rPr>
        <w:t xml:space="preserve"> </w:t>
      </w:r>
      <w:r w:rsidR="006D4855" w:rsidRPr="006D4855">
        <w:rPr>
          <w:rFonts w:ascii="Times New Roman" w:hAnsi="Times New Roman" w:cs="Times New Roman"/>
          <w:sz w:val="20"/>
          <w:szCs w:val="20"/>
        </w:rPr>
        <w:t>The Global speedup ratio of I-</w:t>
      </w:r>
      <w:proofErr w:type="spellStart"/>
      <w:r w:rsidR="006D4855" w:rsidRPr="006D4855">
        <w:rPr>
          <w:rFonts w:ascii="Times New Roman" w:hAnsi="Times New Roman" w:cs="Times New Roman"/>
          <w:sz w:val="20"/>
          <w:szCs w:val="20"/>
        </w:rPr>
        <w:t>mRMR</w:t>
      </w:r>
      <w:proofErr w:type="spellEnd"/>
      <w:r w:rsidR="006D4855" w:rsidRPr="006D4855">
        <w:rPr>
          <w:rFonts w:ascii="Times New Roman" w:hAnsi="Times New Roman" w:cs="Times New Roman"/>
          <w:sz w:val="20"/>
          <w:szCs w:val="20"/>
        </w:rPr>
        <w:t xml:space="preserve"> and </w:t>
      </w:r>
      <w:proofErr w:type="spellStart"/>
      <w:r w:rsidR="006D4855" w:rsidRPr="006D4855">
        <w:rPr>
          <w:rFonts w:ascii="Times New Roman" w:hAnsi="Times New Roman" w:cs="Times New Roman"/>
          <w:sz w:val="20"/>
          <w:szCs w:val="20"/>
        </w:rPr>
        <w:t>mRMR</w:t>
      </w:r>
      <w:proofErr w:type="spellEnd"/>
    </w:p>
    <w:tbl>
      <w:tblPr>
        <w:tblStyle w:val="a8"/>
        <w:tblW w:w="0" w:type="auto"/>
        <w:tblInd w:w="988" w:type="dxa"/>
        <w:tblLook w:val="04A0" w:firstRow="1" w:lastRow="0" w:firstColumn="1" w:lastColumn="0" w:noHBand="0" w:noVBand="1"/>
      </w:tblPr>
      <w:tblGrid>
        <w:gridCol w:w="1455"/>
        <w:gridCol w:w="1950"/>
        <w:gridCol w:w="1839"/>
        <w:gridCol w:w="1560"/>
      </w:tblGrid>
      <w:tr w:rsidR="002C59C0" w:rsidRPr="002C59C0" w:rsidTr="00821568">
        <w:tc>
          <w:tcPr>
            <w:tcW w:w="1455" w:type="dxa"/>
            <w:tcBorders>
              <w:bottom w:val="double" w:sz="4" w:space="0" w:color="auto"/>
            </w:tcBorders>
          </w:tcPr>
          <w:p w:rsidR="008C38F7" w:rsidRPr="002C59C0" w:rsidRDefault="008C38F7" w:rsidP="008C38F7">
            <w:pPr>
              <w:jc w:val="center"/>
              <w:rPr>
                <w:rFonts w:ascii="Times New Roman" w:hAnsi="Times New Roman" w:cs="Times New Roman"/>
                <w:sz w:val="16"/>
                <w:szCs w:val="16"/>
              </w:rPr>
            </w:pPr>
            <w:r w:rsidRPr="002C59C0">
              <w:rPr>
                <w:rFonts w:ascii="Times New Roman" w:hAnsi="Times New Roman" w:cs="Times New Roman"/>
                <w:sz w:val="16"/>
                <w:szCs w:val="16"/>
              </w:rPr>
              <w:t>Dataset</w:t>
            </w:r>
          </w:p>
        </w:tc>
        <w:tc>
          <w:tcPr>
            <w:tcW w:w="1950" w:type="dxa"/>
            <w:tcBorders>
              <w:bottom w:val="double" w:sz="4" w:space="0" w:color="auto"/>
            </w:tcBorders>
          </w:tcPr>
          <w:p w:rsidR="008C38F7" w:rsidRPr="002C59C0" w:rsidRDefault="008C38F7" w:rsidP="008C38F7">
            <w:pPr>
              <w:jc w:val="center"/>
              <w:rPr>
                <w:rFonts w:ascii="Times New Roman" w:hAnsi="Times New Roman" w:cs="Times New Roman"/>
                <w:sz w:val="16"/>
                <w:szCs w:val="16"/>
              </w:rPr>
            </w:pPr>
            <w:proofErr w:type="spellStart"/>
            <w:r w:rsidRPr="002C59C0">
              <w:rPr>
                <w:rFonts w:ascii="Times New Roman" w:hAnsi="Times New Roman" w:cs="Times New Roman"/>
                <w:sz w:val="16"/>
                <w:szCs w:val="16"/>
              </w:rPr>
              <w:t>mRMR</w:t>
            </w:r>
            <w:proofErr w:type="spellEnd"/>
          </w:p>
        </w:tc>
        <w:tc>
          <w:tcPr>
            <w:tcW w:w="1839" w:type="dxa"/>
            <w:tcBorders>
              <w:bottom w:val="double" w:sz="4" w:space="0" w:color="auto"/>
            </w:tcBorders>
          </w:tcPr>
          <w:p w:rsidR="008C38F7" w:rsidRPr="002C59C0" w:rsidRDefault="008C38F7" w:rsidP="00AF4B22">
            <w:pPr>
              <w:jc w:val="center"/>
              <w:rPr>
                <w:rFonts w:ascii="Times New Roman" w:hAnsi="Times New Roman" w:cs="Times New Roman"/>
                <w:sz w:val="16"/>
                <w:szCs w:val="16"/>
              </w:rPr>
            </w:pPr>
            <w:r w:rsidRPr="002C59C0">
              <w:rPr>
                <w:rFonts w:ascii="Times New Roman" w:hAnsi="Times New Roman" w:cs="Times New Roman"/>
                <w:sz w:val="16"/>
                <w:szCs w:val="16"/>
              </w:rPr>
              <w:t>I-</w:t>
            </w:r>
            <w:proofErr w:type="spellStart"/>
            <w:r w:rsidRPr="002C59C0">
              <w:rPr>
                <w:rFonts w:ascii="Times New Roman" w:hAnsi="Times New Roman" w:cs="Times New Roman"/>
                <w:sz w:val="16"/>
                <w:szCs w:val="16"/>
              </w:rPr>
              <w:t>mRMR</w:t>
            </w:r>
            <w:proofErr w:type="spellEnd"/>
            <w:r w:rsidRPr="002C59C0">
              <w:rPr>
                <w:rFonts w:ascii="Times New Roman" w:hAnsi="Times New Roman" w:cs="Times New Roman" w:hint="eastAsia"/>
                <w:sz w:val="16"/>
                <w:szCs w:val="16"/>
              </w:rPr>
              <w:t xml:space="preserve"> </w:t>
            </w:r>
          </w:p>
        </w:tc>
        <w:tc>
          <w:tcPr>
            <w:tcW w:w="1560" w:type="dxa"/>
            <w:tcBorders>
              <w:bottom w:val="double" w:sz="4" w:space="0" w:color="auto"/>
            </w:tcBorders>
          </w:tcPr>
          <w:p w:rsidR="008C38F7" w:rsidRPr="002C59C0" w:rsidRDefault="008C38F7" w:rsidP="008C38F7">
            <w:pPr>
              <w:jc w:val="center"/>
              <w:rPr>
                <w:rFonts w:ascii="Times New Roman" w:hAnsi="Times New Roman" w:cs="Times New Roman"/>
                <w:sz w:val="16"/>
                <w:szCs w:val="16"/>
              </w:rPr>
            </w:pPr>
            <w:r w:rsidRPr="002C59C0">
              <w:rPr>
                <w:rFonts w:ascii="Times New Roman" w:hAnsi="Times New Roman" w:cs="Times New Roman"/>
                <w:sz w:val="16"/>
                <w:szCs w:val="16"/>
              </w:rPr>
              <w:t>Global speedup Ratio</w:t>
            </w:r>
          </w:p>
        </w:tc>
      </w:tr>
      <w:tr w:rsidR="002C59C0" w:rsidRPr="002C59C0" w:rsidTr="00821568">
        <w:tc>
          <w:tcPr>
            <w:tcW w:w="1455" w:type="dxa"/>
            <w:tcBorders>
              <w:top w:val="double" w:sz="4" w:space="0" w:color="auto"/>
              <w:bottom w:val="single" w:sz="4" w:space="0" w:color="auto"/>
            </w:tcBorders>
          </w:tcPr>
          <w:p w:rsidR="004F4AF5" w:rsidRPr="002C59C0" w:rsidRDefault="004F4AF5" w:rsidP="00047D48">
            <w:pPr>
              <w:jc w:val="center"/>
              <w:rPr>
                <w:rFonts w:ascii="Times New Roman" w:hAnsi="Times New Roman" w:cs="Times New Roman"/>
                <w:sz w:val="16"/>
                <w:szCs w:val="16"/>
              </w:rPr>
            </w:pPr>
            <w:r w:rsidRPr="002C59C0">
              <w:rPr>
                <w:rFonts w:ascii="Times New Roman" w:hAnsi="Times New Roman" w:cs="Times New Roman"/>
                <w:sz w:val="16"/>
                <w:szCs w:val="16"/>
              </w:rPr>
              <w:t>PEMS</w:t>
            </w:r>
          </w:p>
        </w:tc>
        <w:tc>
          <w:tcPr>
            <w:tcW w:w="1950" w:type="dxa"/>
            <w:tcBorders>
              <w:top w:val="double" w:sz="4" w:space="0" w:color="auto"/>
              <w:bottom w:val="single" w:sz="4" w:space="0" w:color="auto"/>
            </w:tcBorders>
          </w:tcPr>
          <w:p w:rsidR="004F4AF5" w:rsidRPr="002C59C0" w:rsidRDefault="00605CED" w:rsidP="00515EFC">
            <w:pPr>
              <w:jc w:val="center"/>
              <w:rPr>
                <w:rFonts w:ascii="Times New Roman" w:hAnsi="Times New Roman" w:cs="Times New Roman"/>
                <w:sz w:val="16"/>
                <w:szCs w:val="16"/>
              </w:rPr>
            </w:pPr>
            <w:r w:rsidRPr="002C59C0">
              <w:rPr>
                <w:rFonts w:ascii="Times New Roman" w:hAnsi="Times New Roman" w:cs="Times New Roman"/>
                <w:sz w:val="16"/>
                <w:szCs w:val="16"/>
              </w:rPr>
              <w:t>7172(1hr59m28s)</w:t>
            </w:r>
          </w:p>
        </w:tc>
        <w:tc>
          <w:tcPr>
            <w:tcW w:w="1839" w:type="dxa"/>
            <w:tcBorders>
              <w:top w:val="double" w:sz="4" w:space="0" w:color="auto"/>
              <w:bottom w:val="single" w:sz="4" w:space="0" w:color="auto"/>
            </w:tcBorders>
          </w:tcPr>
          <w:p w:rsidR="004F4AF5" w:rsidRPr="002C59C0" w:rsidRDefault="00605CED" w:rsidP="00515EFC">
            <w:pPr>
              <w:jc w:val="center"/>
              <w:rPr>
                <w:rFonts w:ascii="Times New Roman" w:hAnsi="Times New Roman" w:cs="Times New Roman"/>
                <w:sz w:val="16"/>
                <w:szCs w:val="16"/>
              </w:rPr>
            </w:pPr>
            <w:r w:rsidRPr="002C59C0">
              <w:rPr>
                <w:rFonts w:ascii="Times New Roman" w:hAnsi="Times New Roman" w:cs="Times New Roman"/>
                <w:sz w:val="16"/>
                <w:szCs w:val="16"/>
              </w:rPr>
              <w:t>1287s(21m27s)</w:t>
            </w:r>
          </w:p>
        </w:tc>
        <w:tc>
          <w:tcPr>
            <w:tcW w:w="1560" w:type="dxa"/>
            <w:tcBorders>
              <w:top w:val="double" w:sz="4" w:space="0" w:color="auto"/>
              <w:bottom w:val="single" w:sz="4" w:space="0" w:color="auto"/>
            </w:tcBorders>
          </w:tcPr>
          <w:p w:rsidR="004F4AF5" w:rsidRPr="002C59C0" w:rsidRDefault="00605CED" w:rsidP="00515EFC">
            <w:pPr>
              <w:jc w:val="center"/>
              <w:rPr>
                <w:rFonts w:ascii="Times New Roman" w:hAnsi="Times New Roman" w:cs="Times New Roman"/>
                <w:sz w:val="16"/>
                <w:szCs w:val="16"/>
              </w:rPr>
            </w:pPr>
            <w:r w:rsidRPr="002C59C0">
              <w:rPr>
                <w:rFonts w:ascii="Times New Roman" w:hAnsi="Times New Roman" w:cs="Times New Roman"/>
                <w:sz w:val="16"/>
                <w:szCs w:val="16"/>
              </w:rPr>
              <w:t>5.57</w:t>
            </w:r>
          </w:p>
        </w:tc>
      </w:tr>
      <w:tr w:rsidR="002C59C0" w:rsidRPr="002C59C0" w:rsidTr="00821568">
        <w:tc>
          <w:tcPr>
            <w:tcW w:w="1455" w:type="dxa"/>
            <w:tcBorders>
              <w:bottom w:val="double" w:sz="4" w:space="0" w:color="auto"/>
            </w:tcBorders>
          </w:tcPr>
          <w:p w:rsidR="004F4AF5" w:rsidRPr="002C59C0" w:rsidRDefault="00387ACD" w:rsidP="00047D48">
            <w:pPr>
              <w:jc w:val="center"/>
              <w:rPr>
                <w:rFonts w:ascii="Times New Roman" w:hAnsi="Times New Roman" w:cs="Times New Roman"/>
                <w:sz w:val="16"/>
                <w:szCs w:val="16"/>
              </w:rPr>
            </w:pPr>
            <w:r w:rsidRPr="002C59C0">
              <w:rPr>
                <w:rFonts w:ascii="Times New Roman" w:hAnsi="Times New Roman" w:cs="Times New Roman"/>
                <w:sz w:val="16"/>
                <w:szCs w:val="16"/>
              </w:rPr>
              <w:t>throm</w:t>
            </w:r>
            <w:r w:rsidR="004F4AF5" w:rsidRPr="002C59C0">
              <w:rPr>
                <w:rFonts w:ascii="Times New Roman" w:hAnsi="Times New Roman" w:cs="Times New Roman"/>
                <w:sz w:val="16"/>
                <w:szCs w:val="16"/>
              </w:rPr>
              <w:t>bin</w:t>
            </w:r>
          </w:p>
        </w:tc>
        <w:tc>
          <w:tcPr>
            <w:tcW w:w="1950" w:type="dxa"/>
            <w:tcBorders>
              <w:bottom w:val="double" w:sz="4" w:space="0" w:color="auto"/>
            </w:tcBorders>
          </w:tcPr>
          <w:p w:rsidR="004F4AF5" w:rsidRPr="002C59C0" w:rsidRDefault="00013C22" w:rsidP="00515EFC">
            <w:pPr>
              <w:jc w:val="center"/>
              <w:rPr>
                <w:rFonts w:ascii="Times New Roman" w:hAnsi="Times New Roman" w:cs="Times New Roman"/>
                <w:sz w:val="16"/>
                <w:szCs w:val="16"/>
              </w:rPr>
            </w:pPr>
            <w:r>
              <w:rPr>
                <w:rFonts w:ascii="Times New Roman" w:hAnsi="Times New Roman" w:cs="Times New Roman"/>
                <w:sz w:val="16"/>
                <w:szCs w:val="16"/>
              </w:rPr>
              <w:t>7680(2hr40m)</w:t>
            </w:r>
          </w:p>
        </w:tc>
        <w:tc>
          <w:tcPr>
            <w:tcW w:w="1839" w:type="dxa"/>
            <w:tcBorders>
              <w:bottom w:val="double" w:sz="4" w:space="0" w:color="auto"/>
            </w:tcBorders>
          </w:tcPr>
          <w:p w:rsidR="004F4AF5" w:rsidRPr="002C59C0" w:rsidRDefault="00013C22" w:rsidP="00515EFC">
            <w:pPr>
              <w:jc w:val="center"/>
              <w:rPr>
                <w:rFonts w:ascii="Times New Roman" w:hAnsi="Times New Roman" w:cs="Times New Roman"/>
                <w:sz w:val="16"/>
                <w:szCs w:val="16"/>
              </w:rPr>
            </w:pPr>
            <w:r>
              <w:rPr>
                <w:rFonts w:ascii="Times New Roman" w:hAnsi="Times New Roman" w:cs="Times New Roman"/>
                <w:sz w:val="16"/>
                <w:szCs w:val="16"/>
              </w:rPr>
              <w:t>1872(31m12s)</w:t>
            </w:r>
          </w:p>
        </w:tc>
        <w:tc>
          <w:tcPr>
            <w:tcW w:w="1560" w:type="dxa"/>
            <w:tcBorders>
              <w:bottom w:val="double" w:sz="4" w:space="0" w:color="auto"/>
            </w:tcBorders>
          </w:tcPr>
          <w:p w:rsidR="004F4AF5" w:rsidRPr="002C59C0" w:rsidRDefault="00013C22" w:rsidP="00515EFC">
            <w:pPr>
              <w:jc w:val="center"/>
              <w:rPr>
                <w:rFonts w:ascii="Times New Roman" w:hAnsi="Times New Roman" w:cs="Times New Roman"/>
                <w:sz w:val="16"/>
                <w:szCs w:val="16"/>
              </w:rPr>
            </w:pPr>
            <w:r>
              <w:rPr>
                <w:rFonts w:ascii="Times New Roman" w:hAnsi="Times New Roman" w:cs="Times New Roman" w:hint="eastAsia"/>
                <w:sz w:val="16"/>
                <w:szCs w:val="16"/>
              </w:rPr>
              <w:t>4.1</w:t>
            </w:r>
          </w:p>
        </w:tc>
      </w:tr>
      <w:tr w:rsidR="004F4AF5" w:rsidRPr="002C59C0" w:rsidTr="00821568">
        <w:tc>
          <w:tcPr>
            <w:tcW w:w="1455" w:type="dxa"/>
            <w:tcBorders>
              <w:top w:val="double" w:sz="4" w:space="0" w:color="auto"/>
            </w:tcBorders>
          </w:tcPr>
          <w:p w:rsidR="004F4AF5" w:rsidRPr="002C59C0" w:rsidRDefault="004F4AF5" w:rsidP="00047D48">
            <w:pPr>
              <w:jc w:val="center"/>
              <w:rPr>
                <w:rFonts w:ascii="Times New Roman" w:hAnsi="Times New Roman" w:cs="Times New Roman"/>
                <w:sz w:val="16"/>
                <w:szCs w:val="16"/>
              </w:rPr>
            </w:pPr>
            <w:r w:rsidRPr="002C59C0">
              <w:rPr>
                <w:rFonts w:ascii="Times New Roman" w:hAnsi="Times New Roman" w:cs="Times New Roman" w:hint="eastAsia"/>
                <w:sz w:val="16"/>
                <w:szCs w:val="16"/>
              </w:rPr>
              <w:t>Average</w:t>
            </w:r>
          </w:p>
        </w:tc>
        <w:tc>
          <w:tcPr>
            <w:tcW w:w="1950" w:type="dxa"/>
            <w:tcBorders>
              <w:top w:val="double" w:sz="4" w:space="0" w:color="auto"/>
            </w:tcBorders>
          </w:tcPr>
          <w:p w:rsidR="004F4AF5" w:rsidRPr="002C59C0" w:rsidRDefault="00013C22" w:rsidP="00A07502">
            <w:pPr>
              <w:rPr>
                <w:rFonts w:ascii="Times New Roman" w:hAnsi="Times New Roman" w:cs="Times New Roman"/>
                <w:sz w:val="16"/>
                <w:szCs w:val="16"/>
              </w:rPr>
            </w:pPr>
            <w:r>
              <w:rPr>
                <w:rFonts w:ascii="Times New Roman" w:hAnsi="Times New Roman" w:cs="Times New Roman" w:hint="eastAsia"/>
                <w:sz w:val="16"/>
                <w:szCs w:val="16"/>
              </w:rPr>
              <w:t>7426(2hr3m46s)</w:t>
            </w:r>
          </w:p>
        </w:tc>
        <w:tc>
          <w:tcPr>
            <w:tcW w:w="1839" w:type="dxa"/>
            <w:tcBorders>
              <w:top w:val="double" w:sz="4" w:space="0" w:color="auto"/>
            </w:tcBorders>
          </w:tcPr>
          <w:p w:rsidR="004F4AF5" w:rsidRPr="002C59C0" w:rsidRDefault="00013C22" w:rsidP="00515EFC">
            <w:pPr>
              <w:jc w:val="center"/>
              <w:rPr>
                <w:rFonts w:ascii="Times New Roman" w:hAnsi="Times New Roman" w:cs="Times New Roman"/>
                <w:sz w:val="16"/>
                <w:szCs w:val="16"/>
              </w:rPr>
            </w:pPr>
            <w:r>
              <w:rPr>
                <w:rFonts w:ascii="Times New Roman" w:hAnsi="Times New Roman" w:cs="Times New Roman" w:hint="eastAsia"/>
                <w:sz w:val="16"/>
                <w:szCs w:val="16"/>
              </w:rPr>
              <w:t>1579.5(26m19.5s)</w:t>
            </w:r>
          </w:p>
        </w:tc>
        <w:tc>
          <w:tcPr>
            <w:tcW w:w="1560" w:type="dxa"/>
            <w:tcBorders>
              <w:top w:val="double" w:sz="4" w:space="0" w:color="auto"/>
            </w:tcBorders>
          </w:tcPr>
          <w:p w:rsidR="004F4AF5" w:rsidRPr="002C59C0" w:rsidRDefault="00013C22" w:rsidP="00515EFC">
            <w:pPr>
              <w:jc w:val="center"/>
              <w:rPr>
                <w:rFonts w:ascii="Times New Roman" w:hAnsi="Times New Roman" w:cs="Times New Roman"/>
                <w:sz w:val="16"/>
                <w:szCs w:val="16"/>
              </w:rPr>
            </w:pPr>
            <w:r>
              <w:rPr>
                <w:rFonts w:ascii="Times New Roman" w:hAnsi="Times New Roman" w:cs="Times New Roman" w:hint="eastAsia"/>
                <w:sz w:val="16"/>
                <w:szCs w:val="16"/>
              </w:rPr>
              <w:t>4.84</w:t>
            </w:r>
          </w:p>
        </w:tc>
      </w:tr>
    </w:tbl>
    <w:p w:rsidR="004F4AF5" w:rsidRPr="002C59C0" w:rsidRDefault="004F4AF5" w:rsidP="00C91778">
      <w:pPr>
        <w:ind w:firstLineChars="150" w:firstLine="360"/>
        <w:rPr>
          <w:rFonts w:ascii="Times New Roman" w:hAnsi="Times New Roman" w:cs="Times New Roman"/>
        </w:rPr>
      </w:pPr>
    </w:p>
    <w:p w:rsidR="000C1E80" w:rsidRPr="002C59C0" w:rsidRDefault="001F7AE8" w:rsidP="00B32D5A">
      <w:pPr>
        <w:ind w:firstLine="360"/>
        <w:jc w:val="center"/>
        <w:rPr>
          <w:rFonts w:ascii="Times New Roman" w:hAnsi="Times New Roman" w:cs="Times New Roman"/>
          <w:sz w:val="20"/>
          <w:szCs w:val="20"/>
        </w:rPr>
      </w:pPr>
      <w:r w:rsidRPr="002C59C0">
        <w:rPr>
          <w:rFonts w:ascii="Times New Roman" w:hAnsi="Times New Roman" w:cs="Times New Roman"/>
          <w:sz w:val="20"/>
          <w:szCs w:val="20"/>
        </w:rPr>
        <w:t>Table 10</w:t>
      </w:r>
      <w:r w:rsidR="0055091E" w:rsidRPr="002C59C0">
        <w:rPr>
          <w:rFonts w:ascii="Times New Roman" w:hAnsi="Times New Roman" w:cs="Times New Roman"/>
          <w:sz w:val="20"/>
          <w:szCs w:val="20"/>
        </w:rPr>
        <w:t xml:space="preserve">: </w:t>
      </w:r>
      <w:r w:rsidR="006D4855" w:rsidRPr="006D4855">
        <w:rPr>
          <w:rFonts w:ascii="Times New Roman" w:hAnsi="Times New Roman" w:cs="Times New Roman"/>
          <w:sz w:val="20"/>
          <w:szCs w:val="20"/>
        </w:rPr>
        <w:t xml:space="preserve">Local Speedup Ratio of </w:t>
      </w:r>
      <w:proofErr w:type="spellStart"/>
      <w:r w:rsidR="006D4855" w:rsidRPr="006D4855">
        <w:rPr>
          <w:rFonts w:ascii="Times New Roman" w:hAnsi="Times New Roman" w:cs="Times New Roman"/>
          <w:sz w:val="20"/>
          <w:szCs w:val="20"/>
        </w:rPr>
        <w:t>mRMR</w:t>
      </w:r>
      <w:proofErr w:type="spellEnd"/>
      <w:r w:rsidR="006D4855" w:rsidRPr="006D4855">
        <w:rPr>
          <w:rFonts w:ascii="Times New Roman" w:hAnsi="Times New Roman" w:cs="Times New Roman"/>
          <w:sz w:val="20"/>
          <w:szCs w:val="20"/>
        </w:rPr>
        <w:t xml:space="preserve"> and I-</w:t>
      </w:r>
      <w:proofErr w:type="spellStart"/>
      <w:r w:rsidR="006D4855" w:rsidRPr="006D4855">
        <w:rPr>
          <w:rFonts w:ascii="Times New Roman" w:hAnsi="Times New Roman" w:cs="Times New Roman"/>
          <w:sz w:val="20"/>
          <w:szCs w:val="20"/>
        </w:rPr>
        <w:t>mRMR</w:t>
      </w:r>
      <w:proofErr w:type="spellEnd"/>
    </w:p>
    <w:tbl>
      <w:tblPr>
        <w:tblStyle w:val="a8"/>
        <w:tblW w:w="5910" w:type="dxa"/>
        <w:tblInd w:w="1315" w:type="dxa"/>
        <w:tblLayout w:type="fixed"/>
        <w:tblLook w:val="04A0" w:firstRow="1" w:lastRow="0" w:firstColumn="1" w:lastColumn="0" w:noHBand="0" w:noVBand="1"/>
      </w:tblPr>
      <w:tblGrid>
        <w:gridCol w:w="1701"/>
        <w:gridCol w:w="1601"/>
        <w:gridCol w:w="1376"/>
        <w:gridCol w:w="1232"/>
      </w:tblGrid>
      <w:tr w:rsidR="002C59C0" w:rsidRPr="002C59C0" w:rsidTr="000B6D2C">
        <w:tc>
          <w:tcPr>
            <w:tcW w:w="1701" w:type="dxa"/>
            <w:tcBorders>
              <w:bottom w:val="double" w:sz="4" w:space="0" w:color="auto"/>
            </w:tcBorders>
          </w:tcPr>
          <w:p w:rsidR="000C1E80" w:rsidRPr="002C59C0" w:rsidRDefault="000C1E80" w:rsidP="00556123">
            <w:pPr>
              <w:jc w:val="center"/>
              <w:rPr>
                <w:rFonts w:ascii="Times New Roman" w:hAnsi="Times New Roman" w:cs="Times New Roman"/>
                <w:sz w:val="16"/>
                <w:szCs w:val="16"/>
              </w:rPr>
            </w:pPr>
            <w:r w:rsidRPr="002C59C0">
              <w:rPr>
                <w:rFonts w:ascii="Times New Roman" w:hAnsi="Times New Roman" w:cs="Times New Roman"/>
                <w:sz w:val="16"/>
                <w:szCs w:val="16"/>
              </w:rPr>
              <w:t>Dataset</w:t>
            </w:r>
          </w:p>
        </w:tc>
        <w:tc>
          <w:tcPr>
            <w:tcW w:w="1601" w:type="dxa"/>
            <w:tcBorders>
              <w:bottom w:val="double" w:sz="4" w:space="0" w:color="auto"/>
            </w:tcBorders>
          </w:tcPr>
          <w:p w:rsidR="000C1E80" w:rsidRPr="002C59C0" w:rsidRDefault="000C1E80" w:rsidP="00556123">
            <w:pPr>
              <w:jc w:val="center"/>
              <w:rPr>
                <w:rFonts w:ascii="Times New Roman" w:hAnsi="Times New Roman" w:cs="Times New Roman"/>
                <w:sz w:val="20"/>
                <w:szCs w:val="20"/>
              </w:rPr>
            </w:pPr>
            <w:proofErr w:type="spellStart"/>
            <w:r w:rsidRPr="002C59C0">
              <w:rPr>
                <w:rFonts w:ascii="Times New Roman" w:hAnsi="Times New Roman" w:cs="Times New Roman"/>
                <w:sz w:val="16"/>
                <w:szCs w:val="16"/>
              </w:rPr>
              <w:t>mRMR</w:t>
            </w:r>
            <w:proofErr w:type="spellEnd"/>
          </w:p>
        </w:tc>
        <w:tc>
          <w:tcPr>
            <w:tcW w:w="1376" w:type="dxa"/>
            <w:tcBorders>
              <w:bottom w:val="double" w:sz="4" w:space="0" w:color="auto"/>
            </w:tcBorders>
          </w:tcPr>
          <w:p w:rsidR="000C1E80" w:rsidRPr="002C59C0" w:rsidRDefault="00FB3C49" w:rsidP="00556123">
            <w:pPr>
              <w:jc w:val="center"/>
              <w:rPr>
                <w:rFonts w:ascii="Times New Roman" w:hAnsi="Times New Roman" w:cs="Times New Roman"/>
                <w:sz w:val="16"/>
                <w:szCs w:val="16"/>
              </w:rPr>
            </w:pPr>
            <w:r w:rsidRPr="002C59C0">
              <w:rPr>
                <w:rFonts w:ascii="Times New Roman" w:hAnsi="Times New Roman" w:cs="Times New Roman" w:hint="eastAsia"/>
                <w:sz w:val="16"/>
                <w:szCs w:val="16"/>
              </w:rPr>
              <w:t>I-</w:t>
            </w:r>
            <w:proofErr w:type="spellStart"/>
            <w:r w:rsidRPr="002C59C0">
              <w:rPr>
                <w:rFonts w:ascii="Times New Roman" w:hAnsi="Times New Roman" w:cs="Times New Roman" w:hint="eastAsia"/>
                <w:sz w:val="16"/>
                <w:szCs w:val="16"/>
              </w:rPr>
              <w:t>mRMR</w:t>
            </w:r>
            <w:proofErr w:type="spellEnd"/>
          </w:p>
          <w:p w:rsidR="000C1E80" w:rsidRPr="002C59C0" w:rsidRDefault="000C1E80" w:rsidP="00556123">
            <w:pPr>
              <w:jc w:val="center"/>
              <w:rPr>
                <w:rFonts w:ascii="Times New Roman" w:hAnsi="Times New Roman" w:cs="Times New Roman"/>
                <w:sz w:val="20"/>
                <w:szCs w:val="20"/>
              </w:rPr>
            </w:pPr>
          </w:p>
        </w:tc>
        <w:tc>
          <w:tcPr>
            <w:tcW w:w="1232" w:type="dxa"/>
            <w:tcBorders>
              <w:bottom w:val="double" w:sz="4" w:space="0" w:color="auto"/>
            </w:tcBorders>
          </w:tcPr>
          <w:p w:rsidR="000C1E80" w:rsidRPr="002C59C0" w:rsidRDefault="000C1E80" w:rsidP="00556123">
            <w:pPr>
              <w:jc w:val="center"/>
              <w:rPr>
                <w:rFonts w:ascii="Times New Roman" w:hAnsi="Times New Roman" w:cs="Times New Roman"/>
                <w:sz w:val="20"/>
                <w:szCs w:val="20"/>
              </w:rPr>
            </w:pPr>
            <w:r w:rsidRPr="002C59C0">
              <w:rPr>
                <w:rFonts w:ascii="Times New Roman" w:hAnsi="Times New Roman" w:cs="Times New Roman"/>
                <w:sz w:val="16"/>
                <w:szCs w:val="16"/>
              </w:rPr>
              <w:t xml:space="preserve">Local </w:t>
            </w:r>
            <w:r w:rsidRPr="002C59C0">
              <w:rPr>
                <w:rFonts w:ascii="Times New Roman" w:hAnsi="Times New Roman" w:cs="Times New Roman" w:hint="eastAsia"/>
                <w:sz w:val="16"/>
                <w:szCs w:val="16"/>
              </w:rPr>
              <w:t>speedup</w:t>
            </w:r>
            <w:r w:rsidRPr="002C59C0">
              <w:rPr>
                <w:rFonts w:ascii="Times New Roman" w:hAnsi="Times New Roman" w:cs="Times New Roman"/>
                <w:sz w:val="16"/>
                <w:szCs w:val="16"/>
              </w:rPr>
              <w:t xml:space="preserve"> Ratio</w:t>
            </w:r>
          </w:p>
        </w:tc>
      </w:tr>
      <w:tr w:rsidR="002C59C0" w:rsidRPr="002C59C0" w:rsidTr="000B6D2C">
        <w:tc>
          <w:tcPr>
            <w:tcW w:w="1701" w:type="dxa"/>
            <w:tcBorders>
              <w:bottom w:val="single" w:sz="4" w:space="0" w:color="auto"/>
            </w:tcBorders>
          </w:tcPr>
          <w:p w:rsidR="00BA51C2" w:rsidRPr="002C59C0" w:rsidRDefault="00BA51C2" w:rsidP="00BA51C2">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PEMS</w:t>
            </w:r>
          </w:p>
        </w:tc>
        <w:tc>
          <w:tcPr>
            <w:tcW w:w="1601" w:type="dxa"/>
            <w:tcBorders>
              <w:bottom w:val="single" w:sz="4" w:space="0" w:color="auto"/>
            </w:tcBorders>
          </w:tcPr>
          <w:p w:rsidR="00BA51C2" w:rsidRPr="002C59C0" w:rsidRDefault="004303EB" w:rsidP="00BA51C2">
            <w:pPr>
              <w:jc w:val="center"/>
              <w:rPr>
                <w:rFonts w:ascii="Times New Roman" w:hAnsi="Times New Roman" w:cs="Times New Roman"/>
                <w:sz w:val="16"/>
                <w:szCs w:val="16"/>
              </w:rPr>
            </w:pPr>
            <w:r w:rsidRPr="002C59C0">
              <w:rPr>
                <w:rFonts w:ascii="Times New Roman" w:hAnsi="Times New Roman" w:cs="Times New Roman"/>
                <w:sz w:val="16"/>
                <w:szCs w:val="16"/>
              </w:rPr>
              <w:t>2130(35m30s)</w:t>
            </w:r>
          </w:p>
        </w:tc>
        <w:tc>
          <w:tcPr>
            <w:tcW w:w="1376" w:type="dxa"/>
            <w:tcBorders>
              <w:bottom w:val="single" w:sz="4" w:space="0" w:color="auto"/>
            </w:tcBorders>
          </w:tcPr>
          <w:p w:rsidR="00BA51C2" w:rsidRPr="002C59C0" w:rsidRDefault="00A816D0" w:rsidP="00BA51C2">
            <w:pPr>
              <w:jc w:val="center"/>
              <w:rPr>
                <w:rFonts w:ascii="Times New Roman" w:hAnsi="Times New Roman" w:cs="Times New Roman"/>
                <w:sz w:val="16"/>
                <w:szCs w:val="16"/>
              </w:rPr>
            </w:pPr>
            <w:r w:rsidRPr="002C59C0">
              <w:rPr>
                <w:rFonts w:ascii="Times New Roman" w:hAnsi="Times New Roman" w:cs="Times New Roman"/>
                <w:sz w:val="16"/>
                <w:szCs w:val="16"/>
              </w:rPr>
              <w:t>187</w:t>
            </w:r>
            <w:r w:rsidR="00BA51C2" w:rsidRPr="002C59C0">
              <w:rPr>
                <w:rFonts w:ascii="Times New Roman" w:hAnsi="Times New Roman" w:cs="Times New Roman"/>
                <w:sz w:val="16"/>
                <w:szCs w:val="16"/>
              </w:rPr>
              <w:t>s</w:t>
            </w:r>
          </w:p>
        </w:tc>
        <w:tc>
          <w:tcPr>
            <w:tcW w:w="1232" w:type="dxa"/>
            <w:tcBorders>
              <w:bottom w:val="single" w:sz="4" w:space="0" w:color="auto"/>
            </w:tcBorders>
          </w:tcPr>
          <w:p w:rsidR="00BA51C2" w:rsidRPr="002C59C0" w:rsidRDefault="00A816D0" w:rsidP="00BA51C2">
            <w:pPr>
              <w:jc w:val="center"/>
              <w:rPr>
                <w:rFonts w:ascii="Times New Roman" w:hAnsi="Times New Roman" w:cs="Times New Roman"/>
                <w:sz w:val="16"/>
                <w:szCs w:val="16"/>
              </w:rPr>
            </w:pPr>
            <w:r w:rsidRPr="002C59C0">
              <w:rPr>
                <w:rFonts w:ascii="Times New Roman" w:hAnsi="Times New Roman" w:cs="Times New Roman"/>
                <w:sz w:val="16"/>
                <w:szCs w:val="16"/>
              </w:rPr>
              <w:t>11.34</w:t>
            </w:r>
          </w:p>
        </w:tc>
      </w:tr>
      <w:tr w:rsidR="002C59C0" w:rsidRPr="002C59C0" w:rsidTr="000B6D2C">
        <w:tc>
          <w:tcPr>
            <w:tcW w:w="1701" w:type="dxa"/>
            <w:tcBorders>
              <w:top w:val="single" w:sz="4" w:space="0" w:color="auto"/>
            </w:tcBorders>
          </w:tcPr>
          <w:p w:rsidR="000C1E80" w:rsidRPr="002C59C0" w:rsidRDefault="000C1E80" w:rsidP="00556123">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thrombin</w:t>
            </w:r>
          </w:p>
        </w:tc>
        <w:tc>
          <w:tcPr>
            <w:tcW w:w="1601" w:type="dxa"/>
            <w:tcBorders>
              <w:top w:val="single" w:sz="4" w:space="0" w:color="auto"/>
            </w:tcBorders>
          </w:tcPr>
          <w:p w:rsidR="000C1E80" w:rsidRPr="002C59C0" w:rsidRDefault="00CD412C" w:rsidP="00556123">
            <w:pPr>
              <w:jc w:val="center"/>
              <w:rPr>
                <w:rFonts w:ascii="Times New Roman" w:hAnsi="Times New Roman" w:cs="Times New Roman"/>
                <w:sz w:val="16"/>
                <w:szCs w:val="16"/>
              </w:rPr>
            </w:pPr>
            <w:r>
              <w:rPr>
                <w:rFonts w:ascii="Times New Roman" w:hAnsi="Times New Roman" w:cs="Times New Roman"/>
                <w:sz w:val="16"/>
                <w:szCs w:val="16"/>
              </w:rPr>
              <w:t>2949(49m9s)</w:t>
            </w:r>
          </w:p>
        </w:tc>
        <w:tc>
          <w:tcPr>
            <w:tcW w:w="1376" w:type="dxa"/>
            <w:tcBorders>
              <w:top w:val="single" w:sz="4" w:space="0" w:color="auto"/>
            </w:tcBorders>
          </w:tcPr>
          <w:p w:rsidR="000C1E80" w:rsidRPr="002C59C0" w:rsidRDefault="00CD412C" w:rsidP="00556123">
            <w:pPr>
              <w:jc w:val="center"/>
              <w:rPr>
                <w:rFonts w:ascii="Times New Roman" w:hAnsi="Times New Roman" w:cs="Times New Roman"/>
                <w:sz w:val="16"/>
                <w:szCs w:val="16"/>
              </w:rPr>
            </w:pPr>
            <w:r>
              <w:rPr>
                <w:rFonts w:ascii="Times New Roman" w:hAnsi="Times New Roman" w:cs="Times New Roman"/>
                <w:sz w:val="16"/>
                <w:szCs w:val="16"/>
              </w:rPr>
              <w:t>85s</w:t>
            </w:r>
          </w:p>
        </w:tc>
        <w:tc>
          <w:tcPr>
            <w:tcW w:w="1232" w:type="dxa"/>
            <w:tcBorders>
              <w:top w:val="single" w:sz="4" w:space="0" w:color="auto"/>
            </w:tcBorders>
          </w:tcPr>
          <w:p w:rsidR="000C1E80" w:rsidRPr="002C59C0" w:rsidRDefault="00CD412C" w:rsidP="00556123">
            <w:pPr>
              <w:jc w:val="center"/>
              <w:rPr>
                <w:rFonts w:ascii="Times New Roman" w:hAnsi="Times New Roman" w:cs="Times New Roman"/>
                <w:sz w:val="16"/>
                <w:szCs w:val="16"/>
              </w:rPr>
            </w:pPr>
            <w:r>
              <w:rPr>
                <w:rFonts w:ascii="Times New Roman" w:hAnsi="Times New Roman" w:cs="Times New Roman"/>
                <w:sz w:val="16"/>
                <w:szCs w:val="16"/>
              </w:rPr>
              <w:t>34.7</w:t>
            </w:r>
          </w:p>
        </w:tc>
      </w:tr>
      <w:tr w:rsidR="000C1E80" w:rsidRPr="002C59C0" w:rsidTr="000B6D2C">
        <w:tc>
          <w:tcPr>
            <w:tcW w:w="1701" w:type="dxa"/>
            <w:tcBorders>
              <w:top w:val="double" w:sz="4" w:space="0" w:color="auto"/>
            </w:tcBorders>
          </w:tcPr>
          <w:p w:rsidR="000C1E80" w:rsidRPr="002C59C0" w:rsidRDefault="000C1E80" w:rsidP="00556123">
            <w:pPr>
              <w:jc w:val="center"/>
              <w:rPr>
                <w:rFonts w:ascii="Times New Roman" w:hAnsi="Times New Roman" w:cs="Times New Roman"/>
                <w:sz w:val="16"/>
                <w:szCs w:val="16"/>
              </w:rPr>
            </w:pPr>
            <w:r w:rsidRPr="002C59C0">
              <w:rPr>
                <w:rFonts w:ascii="Times New Roman" w:hAnsi="Times New Roman" w:cs="Times New Roman" w:hint="eastAsia"/>
                <w:sz w:val="16"/>
                <w:szCs w:val="16"/>
              </w:rPr>
              <w:t>A</w:t>
            </w:r>
            <w:r w:rsidRPr="002C59C0">
              <w:rPr>
                <w:rFonts w:ascii="Times New Roman" w:hAnsi="Times New Roman" w:cs="Times New Roman"/>
                <w:sz w:val="16"/>
                <w:szCs w:val="16"/>
              </w:rPr>
              <w:t>verage</w:t>
            </w:r>
          </w:p>
        </w:tc>
        <w:tc>
          <w:tcPr>
            <w:tcW w:w="1601" w:type="dxa"/>
            <w:tcBorders>
              <w:top w:val="double" w:sz="4" w:space="0" w:color="auto"/>
            </w:tcBorders>
          </w:tcPr>
          <w:p w:rsidR="000C1E80" w:rsidRPr="002C59C0" w:rsidRDefault="009F6A4E" w:rsidP="00556123">
            <w:pPr>
              <w:jc w:val="center"/>
              <w:rPr>
                <w:rFonts w:ascii="Times New Roman" w:hAnsi="Times New Roman" w:cs="Times New Roman"/>
                <w:sz w:val="16"/>
                <w:szCs w:val="16"/>
              </w:rPr>
            </w:pPr>
            <w:r>
              <w:rPr>
                <w:rFonts w:ascii="Times New Roman" w:hAnsi="Times New Roman" w:cs="Times New Roman" w:hint="eastAsia"/>
                <w:sz w:val="16"/>
                <w:szCs w:val="16"/>
              </w:rPr>
              <w:t>2539.5(42m19.5s)</w:t>
            </w:r>
          </w:p>
        </w:tc>
        <w:tc>
          <w:tcPr>
            <w:tcW w:w="1376" w:type="dxa"/>
            <w:tcBorders>
              <w:top w:val="double" w:sz="4" w:space="0" w:color="auto"/>
            </w:tcBorders>
          </w:tcPr>
          <w:p w:rsidR="000C1E80" w:rsidRPr="002C59C0" w:rsidRDefault="009F6A4E" w:rsidP="00556123">
            <w:pPr>
              <w:jc w:val="center"/>
              <w:rPr>
                <w:rFonts w:ascii="Times New Roman" w:hAnsi="Times New Roman" w:cs="Times New Roman"/>
                <w:sz w:val="16"/>
                <w:szCs w:val="16"/>
              </w:rPr>
            </w:pPr>
            <w:r>
              <w:rPr>
                <w:rFonts w:ascii="Times New Roman" w:hAnsi="Times New Roman" w:cs="Times New Roman" w:hint="eastAsia"/>
                <w:sz w:val="16"/>
                <w:szCs w:val="16"/>
              </w:rPr>
              <w:t>136s</w:t>
            </w:r>
          </w:p>
        </w:tc>
        <w:tc>
          <w:tcPr>
            <w:tcW w:w="1232" w:type="dxa"/>
            <w:tcBorders>
              <w:top w:val="double" w:sz="4" w:space="0" w:color="auto"/>
            </w:tcBorders>
          </w:tcPr>
          <w:p w:rsidR="000C1E80" w:rsidRPr="002C59C0" w:rsidRDefault="009F6A4E" w:rsidP="00556123">
            <w:pPr>
              <w:jc w:val="center"/>
              <w:rPr>
                <w:rFonts w:ascii="Times New Roman" w:hAnsi="Times New Roman" w:cs="Times New Roman"/>
                <w:sz w:val="16"/>
                <w:szCs w:val="16"/>
              </w:rPr>
            </w:pPr>
            <w:r>
              <w:rPr>
                <w:rFonts w:ascii="Times New Roman" w:hAnsi="Times New Roman" w:cs="Times New Roman" w:hint="eastAsia"/>
                <w:sz w:val="16"/>
                <w:szCs w:val="16"/>
              </w:rPr>
              <w:t>23.02</w:t>
            </w:r>
          </w:p>
        </w:tc>
      </w:tr>
    </w:tbl>
    <w:p w:rsidR="00FD2236" w:rsidRPr="002C59C0" w:rsidRDefault="00FD2236" w:rsidP="005C52E1">
      <w:pPr>
        <w:ind w:firstLine="360"/>
        <w:rPr>
          <w:rFonts w:ascii="Times New Roman" w:hAnsi="Times New Roman" w:cs="Times New Roman"/>
          <w:sz w:val="20"/>
          <w:szCs w:val="20"/>
        </w:rPr>
      </w:pPr>
    </w:p>
    <w:p w:rsidR="00FD2236" w:rsidRPr="002C59C0" w:rsidRDefault="00FD2236" w:rsidP="005C52E1">
      <w:pPr>
        <w:ind w:firstLine="360"/>
        <w:rPr>
          <w:rFonts w:ascii="Times New Roman" w:hAnsi="Times New Roman" w:cs="Times New Roman"/>
          <w:sz w:val="20"/>
          <w:szCs w:val="20"/>
        </w:rPr>
      </w:pPr>
    </w:p>
    <w:p w:rsidR="003C0444" w:rsidRPr="002C59C0" w:rsidRDefault="00FE02EA" w:rsidP="007F520C">
      <w:pPr>
        <w:ind w:firstLine="360"/>
        <w:jc w:val="both"/>
        <w:rPr>
          <w:rFonts w:ascii="Times New Roman" w:hAnsi="Times New Roman" w:cs="Times New Roman"/>
          <w:sz w:val="20"/>
          <w:szCs w:val="20"/>
        </w:rPr>
      </w:pPr>
      <w:r w:rsidRPr="00FE02EA">
        <w:rPr>
          <w:rFonts w:ascii="Times New Roman" w:hAnsi="Times New Roman" w:cs="Times New Roman"/>
          <w:sz w:val="20"/>
          <w:szCs w:val="20"/>
        </w:rPr>
        <w:t xml:space="preserve">Several observations could be obtained from the above figures and tables. First, from Figure 3 we find that </w:t>
      </w:r>
      <w:proofErr w:type="spellStart"/>
      <w:r w:rsidRPr="00FE02EA">
        <w:rPr>
          <w:rFonts w:ascii="Times New Roman" w:hAnsi="Times New Roman" w:cs="Times New Roman"/>
          <w:sz w:val="20"/>
          <w:szCs w:val="20"/>
        </w:rPr>
        <w:t>mRMR</w:t>
      </w:r>
      <w:proofErr w:type="spellEnd"/>
      <w:r w:rsidRPr="00FE02EA">
        <w:rPr>
          <w:rFonts w:ascii="Times New Roman" w:hAnsi="Times New Roman" w:cs="Times New Roman"/>
          <w:sz w:val="20"/>
          <w:szCs w:val="20"/>
        </w:rPr>
        <w:t xml:space="preserve"> is more time consuming than I-</w:t>
      </w:r>
      <w:proofErr w:type="spellStart"/>
      <w:r w:rsidRPr="00FE02EA">
        <w:rPr>
          <w:rFonts w:ascii="Times New Roman" w:hAnsi="Times New Roman" w:cs="Times New Roman"/>
          <w:sz w:val="20"/>
          <w:szCs w:val="20"/>
        </w:rPr>
        <w:t>mRMR</w:t>
      </w:r>
      <w:proofErr w:type="spellEnd"/>
      <w:r w:rsidRPr="00FE02EA">
        <w:rPr>
          <w:rFonts w:ascii="Times New Roman" w:hAnsi="Times New Roman" w:cs="Times New Roman"/>
          <w:sz w:val="20"/>
          <w:szCs w:val="20"/>
        </w:rPr>
        <w:t xml:space="preserve"> with the instances success</w:t>
      </w:r>
      <w:r>
        <w:rPr>
          <w:rFonts w:ascii="Times New Roman" w:hAnsi="Times New Roman" w:cs="Times New Roman"/>
          <w:sz w:val="20"/>
          <w:szCs w:val="20"/>
        </w:rPr>
        <w:t>ively arriving. Second, Table 9</w:t>
      </w:r>
      <w:r w:rsidRPr="00FE02EA">
        <w:rPr>
          <w:rFonts w:ascii="Times New Roman" w:hAnsi="Times New Roman" w:cs="Times New Roman"/>
          <w:sz w:val="20"/>
          <w:szCs w:val="20"/>
        </w:rPr>
        <w:t>&amp;10 globally and locally demonstrate that I-</w:t>
      </w:r>
      <w:proofErr w:type="spellStart"/>
      <w:r w:rsidRPr="00FE02EA">
        <w:rPr>
          <w:rFonts w:ascii="Times New Roman" w:hAnsi="Times New Roman" w:cs="Times New Roman"/>
          <w:sz w:val="20"/>
          <w:szCs w:val="20"/>
        </w:rPr>
        <w:t>mRMR</w:t>
      </w:r>
      <w:proofErr w:type="spellEnd"/>
      <w:r w:rsidRPr="00FE02EA">
        <w:rPr>
          <w:rFonts w:ascii="Times New Roman" w:hAnsi="Times New Roman" w:cs="Times New Roman"/>
          <w:sz w:val="20"/>
          <w:szCs w:val="20"/>
        </w:rPr>
        <w:t xml:space="preserve"> works significantly more efficient than </w:t>
      </w:r>
      <w:proofErr w:type="spellStart"/>
      <w:r w:rsidRPr="00FE02EA">
        <w:rPr>
          <w:rFonts w:ascii="Times New Roman" w:hAnsi="Times New Roman" w:cs="Times New Roman"/>
          <w:sz w:val="20"/>
          <w:szCs w:val="20"/>
        </w:rPr>
        <w:t>mRMR</w:t>
      </w:r>
      <w:proofErr w:type="spellEnd"/>
      <w:r w:rsidRPr="00FE02EA">
        <w:rPr>
          <w:rFonts w:ascii="Times New Roman" w:hAnsi="Times New Roman" w:cs="Times New Roman"/>
          <w:sz w:val="20"/>
          <w:szCs w:val="20"/>
        </w:rPr>
        <w:t xml:space="preserve"> on the datasets with extremely high dimensionality.</w:t>
      </w:r>
    </w:p>
    <w:p w:rsidR="00634CCE" w:rsidRPr="002C59C0" w:rsidRDefault="009A67E6" w:rsidP="00634CCE">
      <w:pPr>
        <w:pStyle w:val="a7"/>
        <w:numPr>
          <w:ilvl w:val="0"/>
          <w:numId w:val="9"/>
        </w:numPr>
        <w:ind w:firstLineChars="0"/>
        <w:rPr>
          <w:rFonts w:ascii="Times New Roman" w:hAnsi="Times New Roman" w:cs="Times New Roman"/>
          <w:sz w:val="28"/>
          <w:szCs w:val="28"/>
        </w:rPr>
      </w:pPr>
      <w:r w:rsidRPr="002C59C0">
        <w:rPr>
          <w:rFonts w:ascii="Times New Roman" w:hAnsi="Times New Roman" w:cs="Times New Roman"/>
          <w:sz w:val="28"/>
          <w:szCs w:val="28"/>
        </w:rPr>
        <w:t xml:space="preserve">The </w:t>
      </w:r>
      <w:r w:rsidR="004108F0" w:rsidRPr="002C59C0">
        <w:rPr>
          <w:rFonts w:ascii="Times New Roman" w:hAnsi="Times New Roman" w:cs="Times New Roman"/>
          <w:sz w:val="28"/>
          <w:szCs w:val="28"/>
        </w:rPr>
        <w:t>c</w:t>
      </w:r>
      <w:r w:rsidRPr="002C59C0">
        <w:rPr>
          <w:rFonts w:ascii="Times New Roman" w:hAnsi="Times New Roman" w:cs="Times New Roman"/>
          <w:sz w:val="28"/>
          <w:szCs w:val="28"/>
        </w:rPr>
        <w:t>omparison of classification accuracy</w:t>
      </w:r>
    </w:p>
    <w:p w:rsidR="00182457" w:rsidRPr="002C59C0" w:rsidRDefault="00F56AC4" w:rsidP="00F56AC4">
      <w:pPr>
        <w:rPr>
          <w:rFonts w:ascii="Times New Roman" w:hAnsi="Times New Roman" w:cs="Times New Roman"/>
          <w:sz w:val="20"/>
          <w:szCs w:val="20"/>
        </w:rPr>
      </w:pPr>
      <w:r w:rsidRPr="002C59C0">
        <w:rPr>
          <w:rFonts w:ascii="Times New Roman" w:hAnsi="Times New Roman" w:cs="Times New Roman"/>
          <w:sz w:val="28"/>
          <w:szCs w:val="28"/>
        </w:rPr>
        <w:tab/>
      </w:r>
      <w:r w:rsidR="00FE02EA" w:rsidRPr="00FE02EA">
        <w:rPr>
          <w:rFonts w:ascii="Times New Roman" w:hAnsi="Times New Roman" w:cs="Times New Roman"/>
          <w:sz w:val="20"/>
          <w:szCs w:val="20"/>
        </w:rPr>
        <w:t>The classification accuracy of I-</w:t>
      </w:r>
      <w:proofErr w:type="spellStart"/>
      <w:r w:rsidR="00FE02EA" w:rsidRPr="00FE02EA">
        <w:rPr>
          <w:rFonts w:ascii="Times New Roman" w:hAnsi="Times New Roman" w:cs="Times New Roman"/>
          <w:sz w:val="20"/>
          <w:szCs w:val="20"/>
        </w:rPr>
        <w:t>mRMR</w:t>
      </w:r>
      <w:proofErr w:type="spellEnd"/>
      <w:r w:rsidR="00FE02EA" w:rsidRPr="00FE02EA">
        <w:rPr>
          <w:rFonts w:ascii="Times New Roman" w:hAnsi="Times New Roman" w:cs="Times New Roman"/>
          <w:sz w:val="20"/>
          <w:szCs w:val="20"/>
        </w:rPr>
        <w:t xml:space="preserve"> and </w:t>
      </w:r>
      <w:proofErr w:type="spellStart"/>
      <w:r w:rsidR="00FE02EA" w:rsidRPr="00FE02EA">
        <w:rPr>
          <w:rFonts w:ascii="Times New Roman" w:hAnsi="Times New Roman" w:cs="Times New Roman"/>
          <w:sz w:val="20"/>
          <w:szCs w:val="20"/>
        </w:rPr>
        <w:t>mRMR</w:t>
      </w:r>
      <w:proofErr w:type="spellEnd"/>
      <w:r w:rsidR="00FE02EA" w:rsidRPr="00FE02EA">
        <w:rPr>
          <w:rFonts w:ascii="Times New Roman" w:hAnsi="Times New Roman" w:cs="Times New Roman"/>
          <w:sz w:val="20"/>
          <w:szCs w:val="20"/>
        </w:rPr>
        <w:t xml:space="preserve"> on extremely high-dimensional datasets is shown in Table 11.</w:t>
      </w:r>
      <w:r w:rsidR="00153642" w:rsidRPr="002C59C0">
        <w:rPr>
          <w:rFonts w:ascii="Times New Roman" w:hAnsi="Times New Roman" w:cs="Times New Roman" w:hint="eastAsia"/>
          <w:sz w:val="20"/>
          <w:szCs w:val="20"/>
        </w:rPr>
        <w:t xml:space="preserve"> </w:t>
      </w:r>
    </w:p>
    <w:p w:rsidR="00B050DD" w:rsidRPr="002C59C0" w:rsidRDefault="00B050DD" w:rsidP="00F56AC4">
      <w:pPr>
        <w:rPr>
          <w:rFonts w:ascii="Times New Roman" w:hAnsi="Times New Roman" w:cs="Times New Roman"/>
          <w:sz w:val="20"/>
          <w:szCs w:val="20"/>
        </w:rPr>
      </w:pPr>
    </w:p>
    <w:p w:rsidR="00B050DD" w:rsidRPr="002C59C0" w:rsidRDefault="00B050DD" w:rsidP="00F56AC4">
      <w:pPr>
        <w:rPr>
          <w:rFonts w:ascii="Times New Roman" w:hAnsi="Times New Roman" w:cs="Times New Roman"/>
          <w:sz w:val="20"/>
          <w:szCs w:val="20"/>
        </w:rPr>
      </w:pPr>
    </w:p>
    <w:p w:rsidR="00B050DD" w:rsidRPr="002C59C0" w:rsidRDefault="00B050DD" w:rsidP="00F56AC4">
      <w:pPr>
        <w:rPr>
          <w:rFonts w:ascii="Times New Roman" w:hAnsi="Times New Roman" w:cs="Times New Roman"/>
          <w:sz w:val="20"/>
          <w:szCs w:val="20"/>
        </w:rPr>
      </w:pPr>
    </w:p>
    <w:p w:rsidR="002965C0" w:rsidRPr="002C59C0" w:rsidRDefault="0084635B" w:rsidP="00100C73">
      <w:pPr>
        <w:jc w:val="center"/>
        <w:rPr>
          <w:rFonts w:ascii="Times New Roman" w:hAnsi="Times New Roman" w:cs="Times New Roman"/>
        </w:rPr>
      </w:pPr>
      <w:r w:rsidRPr="002C59C0">
        <w:rPr>
          <w:rFonts w:ascii="Times New Roman" w:hAnsi="Times New Roman" w:cs="Times New Roman"/>
          <w:sz w:val="20"/>
          <w:szCs w:val="20"/>
        </w:rPr>
        <w:t>Table</w:t>
      </w:r>
      <w:r w:rsidR="001F7AE8" w:rsidRPr="002C59C0">
        <w:rPr>
          <w:rFonts w:ascii="Times New Roman" w:hAnsi="Times New Roman" w:cs="Times New Roman"/>
          <w:sz w:val="20"/>
          <w:szCs w:val="20"/>
        </w:rPr>
        <w:t xml:space="preserve"> 11</w:t>
      </w:r>
      <w:r w:rsidR="0099545B" w:rsidRPr="002C59C0">
        <w:rPr>
          <w:rFonts w:ascii="Times New Roman" w:hAnsi="Times New Roman" w:cs="Times New Roman"/>
          <w:sz w:val="20"/>
          <w:szCs w:val="20"/>
        </w:rPr>
        <w:t xml:space="preserve">: </w:t>
      </w:r>
      <w:r w:rsidR="00DD6DB5" w:rsidRPr="002C59C0">
        <w:rPr>
          <w:rFonts w:ascii="Times New Roman" w:hAnsi="Times New Roman" w:cs="Times New Roman"/>
          <w:sz w:val="20"/>
          <w:szCs w:val="20"/>
        </w:rPr>
        <w:t>The c</w:t>
      </w:r>
      <w:r w:rsidR="0099545B" w:rsidRPr="002C59C0">
        <w:rPr>
          <w:rFonts w:ascii="Times New Roman" w:hAnsi="Times New Roman" w:cs="Times New Roman"/>
          <w:sz w:val="20"/>
          <w:szCs w:val="20"/>
        </w:rPr>
        <w:t xml:space="preserve">lassification accuracy of </w:t>
      </w:r>
      <w:r w:rsidR="00FB3C49" w:rsidRPr="002C59C0">
        <w:rPr>
          <w:rFonts w:ascii="Times New Roman" w:hAnsi="Times New Roman" w:cs="Times New Roman"/>
          <w:sz w:val="20"/>
          <w:szCs w:val="20"/>
        </w:rPr>
        <w:t>I-</w:t>
      </w:r>
      <w:proofErr w:type="spellStart"/>
      <w:r w:rsidR="00FB3C49" w:rsidRPr="002C59C0">
        <w:rPr>
          <w:rFonts w:ascii="Times New Roman" w:hAnsi="Times New Roman" w:cs="Times New Roman"/>
          <w:sz w:val="20"/>
          <w:szCs w:val="20"/>
        </w:rPr>
        <w:t>mRMR</w:t>
      </w:r>
      <w:proofErr w:type="spellEnd"/>
      <w:r w:rsidR="0099545B" w:rsidRPr="002C59C0">
        <w:rPr>
          <w:rFonts w:ascii="Times New Roman" w:hAnsi="Times New Roman" w:cs="Times New Roman"/>
          <w:sz w:val="20"/>
          <w:szCs w:val="20"/>
        </w:rPr>
        <w:t xml:space="preserve"> and </w:t>
      </w:r>
      <w:proofErr w:type="spellStart"/>
      <w:r w:rsidR="00324020" w:rsidRPr="002C59C0">
        <w:rPr>
          <w:rFonts w:ascii="Times New Roman" w:hAnsi="Times New Roman" w:cs="Times New Roman"/>
          <w:sz w:val="20"/>
          <w:szCs w:val="20"/>
        </w:rPr>
        <w:t>mRMR</w:t>
      </w:r>
      <w:proofErr w:type="spellEnd"/>
    </w:p>
    <w:tbl>
      <w:tblPr>
        <w:tblStyle w:val="a8"/>
        <w:tblW w:w="0" w:type="auto"/>
        <w:tblInd w:w="704" w:type="dxa"/>
        <w:tblLayout w:type="fixed"/>
        <w:tblLook w:val="04A0" w:firstRow="1" w:lastRow="0" w:firstColumn="1" w:lastColumn="0" w:noHBand="0" w:noVBand="1"/>
      </w:tblPr>
      <w:tblGrid>
        <w:gridCol w:w="992"/>
        <w:gridCol w:w="709"/>
        <w:gridCol w:w="709"/>
        <w:gridCol w:w="709"/>
        <w:gridCol w:w="701"/>
        <w:gridCol w:w="576"/>
        <w:gridCol w:w="726"/>
        <w:gridCol w:w="696"/>
        <w:gridCol w:w="705"/>
        <w:gridCol w:w="576"/>
      </w:tblGrid>
      <w:tr w:rsidR="002C59C0" w:rsidRPr="002C59C0" w:rsidTr="0084635B">
        <w:tc>
          <w:tcPr>
            <w:tcW w:w="992" w:type="dxa"/>
            <w:vMerge w:val="restart"/>
          </w:tcPr>
          <w:p w:rsidR="002965C0" w:rsidRPr="002C59C0" w:rsidRDefault="002965C0" w:rsidP="002965C0">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D</w:t>
            </w:r>
            <w:r w:rsidRPr="002C59C0">
              <w:rPr>
                <w:rFonts w:ascii="Times New Roman" w:hAnsi="Times New Roman" w:cs="Times New Roman"/>
                <w:sz w:val="16"/>
                <w:szCs w:val="16"/>
              </w:rPr>
              <w:t>ata Set</w:t>
            </w:r>
          </w:p>
        </w:tc>
        <w:tc>
          <w:tcPr>
            <w:tcW w:w="709" w:type="dxa"/>
            <w:vMerge w:val="restart"/>
          </w:tcPr>
          <w:p w:rsidR="002965C0" w:rsidRPr="002C59C0" w:rsidRDefault="002965C0" w:rsidP="002965C0">
            <w:pPr>
              <w:pStyle w:val="a7"/>
              <w:ind w:firstLineChars="0" w:firstLine="0"/>
              <w:jc w:val="center"/>
              <w:rPr>
                <w:rFonts w:ascii="Times New Roman" w:hAnsi="Times New Roman" w:cs="Times New Roman"/>
                <w:sz w:val="16"/>
                <w:szCs w:val="16"/>
              </w:rPr>
            </w:pPr>
            <w:r w:rsidRPr="002C59C0">
              <w:rPr>
                <w:rFonts w:ascii="Times New Roman" w:hAnsi="Times New Roman" w:cs="Times New Roman"/>
                <w:sz w:val="16"/>
                <w:szCs w:val="16"/>
              </w:rPr>
              <w:t>Feature N</w:t>
            </w:r>
            <w:r w:rsidRPr="002C59C0">
              <w:rPr>
                <w:rFonts w:ascii="Times New Roman" w:hAnsi="Times New Roman" w:cs="Times New Roman" w:hint="eastAsia"/>
                <w:sz w:val="16"/>
                <w:szCs w:val="16"/>
              </w:rPr>
              <w:t>o.</w:t>
            </w:r>
          </w:p>
        </w:tc>
        <w:tc>
          <w:tcPr>
            <w:tcW w:w="1418" w:type="dxa"/>
            <w:gridSpan w:val="2"/>
            <w:vMerge w:val="restart"/>
          </w:tcPr>
          <w:p w:rsidR="002965C0" w:rsidRPr="002C59C0" w:rsidRDefault="002965C0" w:rsidP="002965C0">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A</w:t>
            </w:r>
            <w:r w:rsidRPr="002C59C0">
              <w:rPr>
                <w:rFonts w:ascii="Times New Roman" w:hAnsi="Times New Roman" w:cs="Times New Roman"/>
                <w:sz w:val="16"/>
                <w:szCs w:val="16"/>
              </w:rPr>
              <w:t>ccuracy</w:t>
            </w:r>
          </w:p>
        </w:tc>
        <w:tc>
          <w:tcPr>
            <w:tcW w:w="2003" w:type="dxa"/>
            <w:gridSpan w:val="3"/>
          </w:tcPr>
          <w:p w:rsidR="002965C0" w:rsidRPr="002C59C0" w:rsidRDefault="002965C0" w:rsidP="002965C0">
            <w:pPr>
              <w:pStyle w:val="a7"/>
              <w:ind w:firstLineChars="0" w:firstLine="0"/>
              <w:jc w:val="center"/>
              <w:rPr>
                <w:rFonts w:ascii="Times New Roman" w:hAnsi="Times New Roman" w:cs="Times New Roman"/>
                <w:sz w:val="16"/>
                <w:szCs w:val="16"/>
              </w:rPr>
            </w:pPr>
            <w:proofErr w:type="spellStart"/>
            <w:r w:rsidRPr="002C59C0">
              <w:rPr>
                <w:rFonts w:ascii="Times New Roman" w:hAnsi="Times New Roman" w:cs="Times New Roman" w:hint="eastAsia"/>
                <w:sz w:val="16"/>
                <w:szCs w:val="16"/>
              </w:rPr>
              <w:t>m</w:t>
            </w:r>
            <w:r w:rsidRPr="002C59C0">
              <w:rPr>
                <w:rFonts w:ascii="Times New Roman" w:hAnsi="Times New Roman" w:cs="Times New Roman"/>
                <w:sz w:val="16"/>
                <w:szCs w:val="16"/>
              </w:rPr>
              <w:t>RMR</w:t>
            </w:r>
            <w:proofErr w:type="spellEnd"/>
          </w:p>
        </w:tc>
        <w:tc>
          <w:tcPr>
            <w:tcW w:w="1977" w:type="dxa"/>
            <w:gridSpan w:val="3"/>
          </w:tcPr>
          <w:p w:rsidR="002965C0" w:rsidRPr="002C59C0" w:rsidRDefault="00FB3C49" w:rsidP="002965C0">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I-</w:t>
            </w:r>
            <w:proofErr w:type="spellStart"/>
            <w:r w:rsidRPr="002C59C0">
              <w:rPr>
                <w:rFonts w:ascii="Times New Roman" w:hAnsi="Times New Roman" w:cs="Times New Roman" w:hint="eastAsia"/>
                <w:sz w:val="16"/>
                <w:szCs w:val="16"/>
              </w:rPr>
              <w:t>mRMR</w:t>
            </w:r>
            <w:proofErr w:type="spellEnd"/>
          </w:p>
        </w:tc>
      </w:tr>
      <w:tr w:rsidR="002C59C0" w:rsidRPr="002C59C0" w:rsidTr="0084635B">
        <w:tc>
          <w:tcPr>
            <w:tcW w:w="992" w:type="dxa"/>
            <w:vMerge/>
          </w:tcPr>
          <w:p w:rsidR="002965C0" w:rsidRPr="002C59C0" w:rsidRDefault="002965C0" w:rsidP="002965C0">
            <w:pPr>
              <w:pStyle w:val="a7"/>
              <w:ind w:firstLineChars="0" w:firstLine="0"/>
              <w:jc w:val="center"/>
              <w:rPr>
                <w:rFonts w:ascii="Times New Roman" w:hAnsi="Times New Roman" w:cs="Times New Roman"/>
                <w:sz w:val="16"/>
                <w:szCs w:val="16"/>
              </w:rPr>
            </w:pPr>
          </w:p>
        </w:tc>
        <w:tc>
          <w:tcPr>
            <w:tcW w:w="709" w:type="dxa"/>
            <w:vMerge/>
          </w:tcPr>
          <w:p w:rsidR="002965C0" w:rsidRPr="002C59C0" w:rsidRDefault="002965C0" w:rsidP="002965C0">
            <w:pPr>
              <w:pStyle w:val="a7"/>
              <w:ind w:firstLineChars="0" w:firstLine="0"/>
              <w:jc w:val="center"/>
              <w:rPr>
                <w:rFonts w:ascii="Times New Roman" w:hAnsi="Times New Roman" w:cs="Times New Roman"/>
                <w:sz w:val="16"/>
                <w:szCs w:val="16"/>
              </w:rPr>
            </w:pPr>
          </w:p>
        </w:tc>
        <w:tc>
          <w:tcPr>
            <w:tcW w:w="1418" w:type="dxa"/>
            <w:gridSpan w:val="2"/>
            <w:vMerge/>
            <w:tcBorders>
              <w:bottom w:val="single" w:sz="4" w:space="0" w:color="auto"/>
            </w:tcBorders>
          </w:tcPr>
          <w:p w:rsidR="002965C0" w:rsidRPr="002C59C0" w:rsidRDefault="002965C0" w:rsidP="002965C0">
            <w:pPr>
              <w:pStyle w:val="a7"/>
              <w:ind w:firstLineChars="0" w:firstLine="0"/>
              <w:jc w:val="center"/>
              <w:rPr>
                <w:rFonts w:ascii="Times New Roman" w:hAnsi="Times New Roman" w:cs="Times New Roman"/>
                <w:sz w:val="16"/>
                <w:szCs w:val="16"/>
              </w:rPr>
            </w:pPr>
          </w:p>
        </w:tc>
        <w:tc>
          <w:tcPr>
            <w:tcW w:w="701" w:type="dxa"/>
            <w:vMerge w:val="restart"/>
          </w:tcPr>
          <w:p w:rsidR="002965C0" w:rsidRPr="002C59C0" w:rsidRDefault="002965C0" w:rsidP="002965C0">
            <w:pPr>
              <w:pStyle w:val="a7"/>
              <w:ind w:firstLineChars="0" w:firstLine="0"/>
              <w:jc w:val="center"/>
              <w:rPr>
                <w:rFonts w:ascii="Times New Roman" w:hAnsi="Times New Roman" w:cs="Times New Roman"/>
                <w:sz w:val="16"/>
                <w:szCs w:val="16"/>
              </w:rPr>
            </w:pPr>
            <w:r w:rsidRPr="002C59C0">
              <w:rPr>
                <w:rFonts w:ascii="Times New Roman" w:hAnsi="Times New Roman" w:cs="Times New Roman"/>
                <w:sz w:val="16"/>
                <w:szCs w:val="16"/>
              </w:rPr>
              <w:t>Feature N</w:t>
            </w:r>
            <w:r w:rsidRPr="002C59C0">
              <w:rPr>
                <w:rFonts w:ascii="Times New Roman" w:hAnsi="Times New Roman" w:cs="Times New Roman" w:hint="eastAsia"/>
                <w:sz w:val="16"/>
                <w:szCs w:val="16"/>
              </w:rPr>
              <w:t>o.</w:t>
            </w:r>
          </w:p>
        </w:tc>
        <w:tc>
          <w:tcPr>
            <w:tcW w:w="1302" w:type="dxa"/>
            <w:gridSpan w:val="2"/>
            <w:tcBorders>
              <w:bottom w:val="single" w:sz="4" w:space="0" w:color="auto"/>
            </w:tcBorders>
          </w:tcPr>
          <w:p w:rsidR="002965C0" w:rsidRPr="002C59C0" w:rsidRDefault="002965C0" w:rsidP="002965C0">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A</w:t>
            </w:r>
            <w:r w:rsidRPr="002C59C0">
              <w:rPr>
                <w:rFonts w:ascii="Times New Roman" w:hAnsi="Times New Roman" w:cs="Times New Roman"/>
                <w:sz w:val="16"/>
                <w:szCs w:val="16"/>
              </w:rPr>
              <w:t>ccuracy</w:t>
            </w:r>
          </w:p>
        </w:tc>
        <w:tc>
          <w:tcPr>
            <w:tcW w:w="696" w:type="dxa"/>
            <w:vMerge w:val="restart"/>
          </w:tcPr>
          <w:p w:rsidR="002965C0" w:rsidRPr="002C59C0" w:rsidRDefault="002965C0" w:rsidP="002965C0">
            <w:pPr>
              <w:pStyle w:val="a7"/>
              <w:ind w:firstLineChars="0" w:firstLine="0"/>
              <w:jc w:val="center"/>
              <w:rPr>
                <w:rFonts w:ascii="Times New Roman" w:hAnsi="Times New Roman" w:cs="Times New Roman"/>
                <w:sz w:val="16"/>
                <w:szCs w:val="16"/>
              </w:rPr>
            </w:pPr>
            <w:r w:rsidRPr="002C59C0">
              <w:rPr>
                <w:rFonts w:ascii="Times New Roman" w:hAnsi="Times New Roman" w:cs="Times New Roman"/>
                <w:sz w:val="16"/>
                <w:szCs w:val="16"/>
              </w:rPr>
              <w:t>Feature N</w:t>
            </w:r>
            <w:r w:rsidRPr="002C59C0">
              <w:rPr>
                <w:rFonts w:ascii="Times New Roman" w:hAnsi="Times New Roman" w:cs="Times New Roman" w:hint="eastAsia"/>
                <w:sz w:val="16"/>
                <w:szCs w:val="16"/>
              </w:rPr>
              <w:t>o.</w:t>
            </w:r>
          </w:p>
        </w:tc>
        <w:tc>
          <w:tcPr>
            <w:tcW w:w="1281" w:type="dxa"/>
            <w:gridSpan w:val="2"/>
            <w:tcBorders>
              <w:bottom w:val="single" w:sz="4" w:space="0" w:color="auto"/>
            </w:tcBorders>
          </w:tcPr>
          <w:p w:rsidR="002965C0" w:rsidRPr="002C59C0" w:rsidRDefault="002965C0" w:rsidP="002965C0">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A</w:t>
            </w:r>
            <w:r w:rsidRPr="002C59C0">
              <w:rPr>
                <w:rFonts w:ascii="Times New Roman" w:hAnsi="Times New Roman" w:cs="Times New Roman"/>
                <w:sz w:val="16"/>
                <w:szCs w:val="16"/>
              </w:rPr>
              <w:t>ccuracy</w:t>
            </w:r>
          </w:p>
        </w:tc>
      </w:tr>
      <w:tr w:rsidR="002C59C0" w:rsidRPr="002C59C0" w:rsidTr="0084635B">
        <w:tc>
          <w:tcPr>
            <w:tcW w:w="992" w:type="dxa"/>
            <w:vMerge/>
            <w:tcBorders>
              <w:bottom w:val="double" w:sz="4" w:space="0" w:color="auto"/>
            </w:tcBorders>
          </w:tcPr>
          <w:p w:rsidR="002965C0" w:rsidRPr="002C59C0" w:rsidRDefault="002965C0" w:rsidP="002965C0">
            <w:pPr>
              <w:pStyle w:val="a7"/>
              <w:ind w:firstLineChars="0" w:firstLine="0"/>
              <w:jc w:val="center"/>
              <w:rPr>
                <w:rFonts w:ascii="Times New Roman" w:hAnsi="Times New Roman" w:cs="Times New Roman"/>
                <w:sz w:val="16"/>
                <w:szCs w:val="16"/>
              </w:rPr>
            </w:pPr>
          </w:p>
        </w:tc>
        <w:tc>
          <w:tcPr>
            <w:tcW w:w="709" w:type="dxa"/>
            <w:vMerge/>
            <w:tcBorders>
              <w:bottom w:val="double" w:sz="4" w:space="0" w:color="auto"/>
            </w:tcBorders>
          </w:tcPr>
          <w:p w:rsidR="002965C0" w:rsidRPr="002C59C0" w:rsidRDefault="002965C0" w:rsidP="002965C0">
            <w:pPr>
              <w:pStyle w:val="a7"/>
              <w:ind w:firstLineChars="0" w:firstLine="0"/>
              <w:jc w:val="center"/>
              <w:rPr>
                <w:rFonts w:ascii="Times New Roman" w:hAnsi="Times New Roman" w:cs="Times New Roman"/>
                <w:sz w:val="16"/>
                <w:szCs w:val="16"/>
              </w:rPr>
            </w:pPr>
          </w:p>
        </w:tc>
        <w:tc>
          <w:tcPr>
            <w:tcW w:w="709" w:type="dxa"/>
            <w:tcBorders>
              <w:bottom w:val="double" w:sz="4" w:space="0" w:color="auto"/>
            </w:tcBorders>
          </w:tcPr>
          <w:p w:rsidR="002965C0" w:rsidRPr="002C59C0" w:rsidRDefault="002965C0" w:rsidP="002965C0">
            <w:pPr>
              <w:pStyle w:val="a7"/>
              <w:ind w:firstLineChars="0" w:firstLine="0"/>
              <w:jc w:val="center"/>
              <w:rPr>
                <w:rFonts w:ascii="Times New Roman" w:hAnsi="Times New Roman" w:cs="Times New Roman"/>
                <w:sz w:val="16"/>
                <w:szCs w:val="16"/>
              </w:rPr>
            </w:pPr>
            <w:r w:rsidRPr="002C59C0">
              <w:rPr>
                <w:rFonts w:ascii="Times New Roman" w:hAnsi="Times New Roman" w:cs="Times New Roman"/>
                <w:sz w:val="16"/>
                <w:szCs w:val="16"/>
              </w:rPr>
              <w:t>SVM</w:t>
            </w:r>
          </w:p>
        </w:tc>
        <w:tc>
          <w:tcPr>
            <w:tcW w:w="709" w:type="dxa"/>
            <w:tcBorders>
              <w:bottom w:val="double" w:sz="4" w:space="0" w:color="auto"/>
            </w:tcBorders>
          </w:tcPr>
          <w:p w:rsidR="002965C0" w:rsidRPr="002C59C0" w:rsidRDefault="002965C0" w:rsidP="002965C0">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KNN</w:t>
            </w:r>
          </w:p>
        </w:tc>
        <w:tc>
          <w:tcPr>
            <w:tcW w:w="701" w:type="dxa"/>
            <w:vMerge/>
            <w:tcBorders>
              <w:bottom w:val="double" w:sz="4" w:space="0" w:color="auto"/>
            </w:tcBorders>
          </w:tcPr>
          <w:p w:rsidR="002965C0" w:rsidRPr="002C59C0" w:rsidRDefault="002965C0" w:rsidP="002965C0">
            <w:pPr>
              <w:pStyle w:val="a7"/>
              <w:ind w:firstLineChars="0" w:firstLine="0"/>
              <w:jc w:val="center"/>
              <w:rPr>
                <w:rFonts w:ascii="Times New Roman" w:hAnsi="Times New Roman" w:cs="Times New Roman"/>
                <w:sz w:val="16"/>
                <w:szCs w:val="16"/>
              </w:rPr>
            </w:pPr>
          </w:p>
        </w:tc>
        <w:tc>
          <w:tcPr>
            <w:tcW w:w="576" w:type="dxa"/>
            <w:tcBorders>
              <w:bottom w:val="double" w:sz="4" w:space="0" w:color="auto"/>
            </w:tcBorders>
          </w:tcPr>
          <w:p w:rsidR="002965C0" w:rsidRPr="002C59C0" w:rsidRDefault="002965C0" w:rsidP="002965C0">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SVM</w:t>
            </w:r>
          </w:p>
        </w:tc>
        <w:tc>
          <w:tcPr>
            <w:tcW w:w="726" w:type="dxa"/>
            <w:tcBorders>
              <w:bottom w:val="double" w:sz="4" w:space="0" w:color="auto"/>
            </w:tcBorders>
          </w:tcPr>
          <w:p w:rsidR="002965C0" w:rsidRPr="002C59C0" w:rsidRDefault="002965C0" w:rsidP="002965C0">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KNN</w:t>
            </w:r>
          </w:p>
        </w:tc>
        <w:tc>
          <w:tcPr>
            <w:tcW w:w="696" w:type="dxa"/>
            <w:vMerge/>
            <w:tcBorders>
              <w:bottom w:val="double" w:sz="4" w:space="0" w:color="auto"/>
            </w:tcBorders>
          </w:tcPr>
          <w:p w:rsidR="002965C0" w:rsidRPr="002C59C0" w:rsidRDefault="002965C0" w:rsidP="002965C0">
            <w:pPr>
              <w:pStyle w:val="a7"/>
              <w:ind w:firstLineChars="0" w:firstLine="0"/>
              <w:jc w:val="center"/>
              <w:rPr>
                <w:rFonts w:ascii="Times New Roman" w:hAnsi="Times New Roman" w:cs="Times New Roman"/>
                <w:sz w:val="16"/>
                <w:szCs w:val="16"/>
              </w:rPr>
            </w:pPr>
          </w:p>
        </w:tc>
        <w:tc>
          <w:tcPr>
            <w:tcW w:w="705" w:type="dxa"/>
            <w:tcBorders>
              <w:bottom w:val="double" w:sz="4" w:space="0" w:color="auto"/>
            </w:tcBorders>
          </w:tcPr>
          <w:p w:rsidR="002965C0" w:rsidRPr="002C59C0" w:rsidRDefault="002965C0" w:rsidP="002965C0">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SVM</w:t>
            </w:r>
          </w:p>
        </w:tc>
        <w:tc>
          <w:tcPr>
            <w:tcW w:w="576" w:type="dxa"/>
            <w:tcBorders>
              <w:bottom w:val="double" w:sz="4" w:space="0" w:color="auto"/>
            </w:tcBorders>
          </w:tcPr>
          <w:p w:rsidR="002965C0" w:rsidRPr="002C59C0" w:rsidRDefault="002965C0" w:rsidP="002965C0">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KNN</w:t>
            </w:r>
          </w:p>
        </w:tc>
      </w:tr>
      <w:tr w:rsidR="002C59C0" w:rsidRPr="002C59C0" w:rsidTr="0084635B">
        <w:tc>
          <w:tcPr>
            <w:tcW w:w="992" w:type="dxa"/>
            <w:tcBorders>
              <w:top w:val="double" w:sz="4" w:space="0" w:color="auto"/>
              <w:bottom w:val="single" w:sz="4" w:space="0" w:color="auto"/>
            </w:tcBorders>
          </w:tcPr>
          <w:p w:rsidR="002965C0" w:rsidRPr="002C59C0" w:rsidRDefault="002965C0" w:rsidP="002965C0">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PEMS</w:t>
            </w:r>
          </w:p>
        </w:tc>
        <w:tc>
          <w:tcPr>
            <w:tcW w:w="709" w:type="dxa"/>
            <w:tcBorders>
              <w:top w:val="double" w:sz="4" w:space="0" w:color="auto"/>
              <w:bottom w:val="single" w:sz="4" w:space="0" w:color="auto"/>
            </w:tcBorders>
          </w:tcPr>
          <w:p w:rsidR="002965C0" w:rsidRPr="002C59C0" w:rsidRDefault="002965C0" w:rsidP="002965C0">
            <w:pPr>
              <w:rPr>
                <w:rFonts w:ascii="Times New Roman" w:hAnsi="Times New Roman" w:cs="Times New Roman"/>
                <w:sz w:val="16"/>
                <w:szCs w:val="16"/>
              </w:rPr>
            </w:pPr>
            <w:r w:rsidRPr="002C59C0">
              <w:rPr>
                <w:rFonts w:ascii="Times New Roman" w:hAnsi="Times New Roman" w:cs="Times New Roman"/>
                <w:sz w:val="16"/>
                <w:szCs w:val="16"/>
              </w:rPr>
              <w:t>138672</w:t>
            </w:r>
          </w:p>
        </w:tc>
        <w:tc>
          <w:tcPr>
            <w:tcW w:w="709" w:type="dxa"/>
            <w:tcBorders>
              <w:top w:val="double" w:sz="4" w:space="0" w:color="auto"/>
              <w:bottom w:val="single" w:sz="4" w:space="0" w:color="auto"/>
            </w:tcBorders>
          </w:tcPr>
          <w:p w:rsidR="002965C0" w:rsidRPr="002C59C0" w:rsidRDefault="007F48AF" w:rsidP="002965C0">
            <w:pPr>
              <w:pStyle w:val="a7"/>
              <w:ind w:firstLineChars="0" w:firstLine="0"/>
              <w:jc w:val="center"/>
              <w:rPr>
                <w:rFonts w:ascii="Times New Roman" w:hAnsi="Times New Roman" w:cs="Times New Roman"/>
                <w:b/>
                <w:sz w:val="16"/>
                <w:szCs w:val="16"/>
              </w:rPr>
            </w:pPr>
            <w:r w:rsidRPr="002C59C0">
              <w:rPr>
                <w:rFonts w:ascii="Times New Roman" w:hAnsi="Times New Roman" w:cs="Times New Roman"/>
                <w:b/>
                <w:sz w:val="16"/>
                <w:szCs w:val="16"/>
              </w:rPr>
              <w:t>0.869</w:t>
            </w:r>
          </w:p>
        </w:tc>
        <w:tc>
          <w:tcPr>
            <w:tcW w:w="709" w:type="dxa"/>
            <w:tcBorders>
              <w:top w:val="double" w:sz="4" w:space="0" w:color="auto"/>
              <w:bottom w:val="single" w:sz="4" w:space="0" w:color="auto"/>
            </w:tcBorders>
          </w:tcPr>
          <w:p w:rsidR="002965C0" w:rsidRPr="002C59C0" w:rsidRDefault="007F48AF" w:rsidP="002965C0">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0.787</w:t>
            </w:r>
          </w:p>
        </w:tc>
        <w:tc>
          <w:tcPr>
            <w:tcW w:w="701" w:type="dxa"/>
            <w:tcBorders>
              <w:top w:val="double" w:sz="4" w:space="0" w:color="auto"/>
              <w:bottom w:val="single" w:sz="4" w:space="0" w:color="auto"/>
            </w:tcBorders>
          </w:tcPr>
          <w:p w:rsidR="002965C0" w:rsidRPr="002C59C0" w:rsidRDefault="00CC1370" w:rsidP="002965C0">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10</w:t>
            </w:r>
          </w:p>
        </w:tc>
        <w:tc>
          <w:tcPr>
            <w:tcW w:w="576" w:type="dxa"/>
            <w:tcBorders>
              <w:top w:val="double" w:sz="4" w:space="0" w:color="auto"/>
              <w:bottom w:val="single" w:sz="4" w:space="0" w:color="auto"/>
            </w:tcBorders>
          </w:tcPr>
          <w:p w:rsidR="002965C0" w:rsidRPr="002C59C0" w:rsidRDefault="007F48AF" w:rsidP="002965C0">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0.</w:t>
            </w:r>
            <w:r w:rsidR="00CC1370" w:rsidRPr="002C59C0">
              <w:rPr>
                <w:rFonts w:ascii="Times New Roman" w:hAnsi="Times New Roman" w:cs="Times New Roman"/>
                <w:sz w:val="16"/>
                <w:szCs w:val="16"/>
              </w:rPr>
              <w:t>829</w:t>
            </w:r>
          </w:p>
        </w:tc>
        <w:tc>
          <w:tcPr>
            <w:tcW w:w="726" w:type="dxa"/>
            <w:tcBorders>
              <w:top w:val="double" w:sz="4" w:space="0" w:color="auto"/>
              <w:bottom w:val="single" w:sz="4" w:space="0" w:color="auto"/>
            </w:tcBorders>
          </w:tcPr>
          <w:p w:rsidR="002965C0" w:rsidRPr="002C59C0" w:rsidRDefault="007F48AF" w:rsidP="002965C0">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0.</w:t>
            </w:r>
            <w:r w:rsidR="00CC1370" w:rsidRPr="002C59C0">
              <w:rPr>
                <w:rFonts w:ascii="Times New Roman" w:hAnsi="Times New Roman" w:cs="Times New Roman"/>
                <w:sz w:val="16"/>
                <w:szCs w:val="16"/>
              </w:rPr>
              <w:t>865</w:t>
            </w:r>
          </w:p>
        </w:tc>
        <w:tc>
          <w:tcPr>
            <w:tcW w:w="696" w:type="dxa"/>
            <w:tcBorders>
              <w:top w:val="double" w:sz="4" w:space="0" w:color="auto"/>
              <w:bottom w:val="single" w:sz="4" w:space="0" w:color="auto"/>
            </w:tcBorders>
          </w:tcPr>
          <w:p w:rsidR="002965C0" w:rsidRPr="002C59C0" w:rsidRDefault="00CC1370" w:rsidP="002965C0">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10</w:t>
            </w:r>
          </w:p>
        </w:tc>
        <w:tc>
          <w:tcPr>
            <w:tcW w:w="705" w:type="dxa"/>
            <w:tcBorders>
              <w:top w:val="double" w:sz="4" w:space="0" w:color="auto"/>
              <w:bottom w:val="single" w:sz="4" w:space="0" w:color="auto"/>
            </w:tcBorders>
          </w:tcPr>
          <w:p w:rsidR="002965C0" w:rsidRPr="002C59C0" w:rsidRDefault="007F48AF" w:rsidP="00CC1370">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0.</w:t>
            </w:r>
            <w:r w:rsidR="00CC1370" w:rsidRPr="002C59C0">
              <w:rPr>
                <w:rFonts w:ascii="Times New Roman" w:hAnsi="Times New Roman" w:cs="Times New Roman"/>
                <w:sz w:val="16"/>
                <w:szCs w:val="16"/>
              </w:rPr>
              <w:t>855</w:t>
            </w:r>
          </w:p>
        </w:tc>
        <w:tc>
          <w:tcPr>
            <w:tcW w:w="576" w:type="dxa"/>
            <w:tcBorders>
              <w:top w:val="double" w:sz="4" w:space="0" w:color="auto"/>
              <w:bottom w:val="single" w:sz="4" w:space="0" w:color="auto"/>
            </w:tcBorders>
          </w:tcPr>
          <w:p w:rsidR="002965C0" w:rsidRPr="00D11B06" w:rsidRDefault="007F48AF" w:rsidP="002965C0">
            <w:pPr>
              <w:pStyle w:val="a7"/>
              <w:ind w:firstLineChars="0" w:firstLine="0"/>
              <w:jc w:val="center"/>
              <w:rPr>
                <w:rFonts w:ascii="Times New Roman" w:hAnsi="Times New Roman" w:cs="Times New Roman"/>
                <w:b/>
                <w:sz w:val="16"/>
                <w:szCs w:val="16"/>
              </w:rPr>
            </w:pPr>
            <w:r w:rsidRPr="00D11B06">
              <w:rPr>
                <w:rFonts w:ascii="Times New Roman" w:hAnsi="Times New Roman" w:cs="Times New Roman" w:hint="eastAsia"/>
                <w:b/>
                <w:sz w:val="16"/>
                <w:szCs w:val="16"/>
              </w:rPr>
              <w:t>0.</w:t>
            </w:r>
            <w:r w:rsidR="00CC1370" w:rsidRPr="00D11B06">
              <w:rPr>
                <w:rFonts w:ascii="Times New Roman" w:hAnsi="Times New Roman" w:cs="Times New Roman" w:hint="eastAsia"/>
                <w:b/>
                <w:sz w:val="16"/>
                <w:szCs w:val="16"/>
              </w:rPr>
              <w:t>904</w:t>
            </w:r>
          </w:p>
        </w:tc>
      </w:tr>
      <w:tr w:rsidR="002C59C0" w:rsidRPr="002C59C0" w:rsidTr="0084635B">
        <w:tc>
          <w:tcPr>
            <w:tcW w:w="992" w:type="dxa"/>
            <w:tcBorders>
              <w:bottom w:val="double" w:sz="4" w:space="0" w:color="auto"/>
            </w:tcBorders>
          </w:tcPr>
          <w:p w:rsidR="002965C0" w:rsidRPr="002C59C0" w:rsidRDefault="002965C0" w:rsidP="002965C0">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thrombin</w:t>
            </w:r>
          </w:p>
        </w:tc>
        <w:tc>
          <w:tcPr>
            <w:tcW w:w="709" w:type="dxa"/>
            <w:tcBorders>
              <w:bottom w:val="double" w:sz="4" w:space="0" w:color="auto"/>
            </w:tcBorders>
          </w:tcPr>
          <w:p w:rsidR="002965C0" w:rsidRPr="002C59C0" w:rsidRDefault="002965C0" w:rsidP="002965C0">
            <w:pPr>
              <w:rPr>
                <w:rFonts w:ascii="Times New Roman" w:hAnsi="Times New Roman" w:cs="Times New Roman"/>
                <w:sz w:val="16"/>
                <w:szCs w:val="16"/>
              </w:rPr>
            </w:pPr>
            <w:r w:rsidRPr="002C59C0">
              <w:rPr>
                <w:rFonts w:ascii="Times New Roman" w:hAnsi="Times New Roman" w:cs="Times New Roman"/>
                <w:sz w:val="16"/>
                <w:szCs w:val="16"/>
              </w:rPr>
              <w:t>139351</w:t>
            </w:r>
          </w:p>
        </w:tc>
        <w:tc>
          <w:tcPr>
            <w:tcW w:w="709" w:type="dxa"/>
            <w:tcBorders>
              <w:bottom w:val="double" w:sz="4" w:space="0" w:color="auto"/>
            </w:tcBorders>
          </w:tcPr>
          <w:p w:rsidR="002965C0" w:rsidRPr="002C59C0" w:rsidRDefault="007F48AF" w:rsidP="002965C0">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0.978</w:t>
            </w:r>
          </w:p>
        </w:tc>
        <w:tc>
          <w:tcPr>
            <w:tcW w:w="709" w:type="dxa"/>
            <w:tcBorders>
              <w:bottom w:val="double" w:sz="4" w:space="0" w:color="auto"/>
            </w:tcBorders>
          </w:tcPr>
          <w:p w:rsidR="002965C0" w:rsidRPr="002C59C0" w:rsidRDefault="007F48AF" w:rsidP="002965C0">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0.98</w:t>
            </w:r>
            <w:r w:rsidR="00C93619" w:rsidRPr="002C59C0">
              <w:rPr>
                <w:rFonts w:ascii="Times New Roman" w:hAnsi="Times New Roman" w:cs="Times New Roman"/>
                <w:sz w:val="16"/>
                <w:szCs w:val="16"/>
              </w:rPr>
              <w:t>2</w:t>
            </w:r>
          </w:p>
        </w:tc>
        <w:tc>
          <w:tcPr>
            <w:tcW w:w="701" w:type="dxa"/>
            <w:tcBorders>
              <w:bottom w:val="double" w:sz="4" w:space="0" w:color="auto"/>
            </w:tcBorders>
          </w:tcPr>
          <w:p w:rsidR="002965C0" w:rsidRPr="002C59C0" w:rsidRDefault="00072F46" w:rsidP="002965C0">
            <w:pPr>
              <w:pStyle w:val="a7"/>
              <w:ind w:firstLineChars="0" w:firstLine="0"/>
              <w:jc w:val="center"/>
              <w:rPr>
                <w:rFonts w:ascii="Times New Roman" w:hAnsi="Times New Roman" w:cs="Times New Roman"/>
                <w:sz w:val="16"/>
                <w:szCs w:val="16"/>
              </w:rPr>
            </w:pPr>
            <w:r>
              <w:rPr>
                <w:rFonts w:ascii="Times New Roman" w:hAnsi="Times New Roman" w:cs="Times New Roman" w:hint="eastAsia"/>
                <w:sz w:val="16"/>
                <w:szCs w:val="16"/>
              </w:rPr>
              <w:t>5</w:t>
            </w:r>
          </w:p>
        </w:tc>
        <w:tc>
          <w:tcPr>
            <w:tcW w:w="576" w:type="dxa"/>
            <w:tcBorders>
              <w:bottom w:val="double" w:sz="4" w:space="0" w:color="auto"/>
            </w:tcBorders>
          </w:tcPr>
          <w:p w:rsidR="002965C0" w:rsidRPr="002C59C0" w:rsidRDefault="007F48AF" w:rsidP="002965C0">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0.9</w:t>
            </w:r>
            <w:r w:rsidR="00072F46">
              <w:rPr>
                <w:rFonts w:ascii="Times New Roman" w:hAnsi="Times New Roman" w:cs="Times New Roman"/>
                <w:sz w:val="16"/>
                <w:szCs w:val="16"/>
              </w:rPr>
              <w:t>78</w:t>
            </w:r>
          </w:p>
        </w:tc>
        <w:tc>
          <w:tcPr>
            <w:tcW w:w="726" w:type="dxa"/>
            <w:tcBorders>
              <w:bottom w:val="double" w:sz="4" w:space="0" w:color="auto"/>
            </w:tcBorders>
          </w:tcPr>
          <w:p w:rsidR="002965C0" w:rsidRPr="002C59C0" w:rsidRDefault="007F48AF" w:rsidP="002965C0">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0.</w:t>
            </w:r>
            <w:r w:rsidR="00072F46">
              <w:rPr>
                <w:rFonts w:ascii="Times New Roman" w:hAnsi="Times New Roman" w:cs="Times New Roman"/>
                <w:sz w:val="16"/>
                <w:szCs w:val="16"/>
              </w:rPr>
              <w:t>973</w:t>
            </w:r>
          </w:p>
        </w:tc>
        <w:tc>
          <w:tcPr>
            <w:tcW w:w="696" w:type="dxa"/>
            <w:tcBorders>
              <w:bottom w:val="double" w:sz="4" w:space="0" w:color="auto"/>
            </w:tcBorders>
          </w:tcPr>
          <w:p w:rsidR="002965C0" w:rsidRPr="002C59C0" w:rsidRDefault="00072F46" w:rsidP="002965C0">
            <w:pPr>
              <w:pStyle w:val="a7"/>
              <w:ind w:firstLineChars="0" w:firstLine="0"/>
              <w:jc w:val="center"/>
              <w:rPr>
                <w:rFonts w:ascii="Times New Roman" w:hAnsi="Times New Roman" w:cs="Times New Roman"/>
                <w:sz w:val="16"/>
                <w:szCs w:val="16"/>
              </w:rPr>
            </w:pPr>
            <w:r>
              <w:rPr>
                <w:rFonts w:ascii="Times New Roman" w:hAnsi="Times New Roman" w:cs="Times New Roman" w:hint="eastAsia"/>
                <w:sz w:val="16"/>
                <w:szCs w:val="16"/>
              </w:rPr>
              <w:t>5</w:t>
            </w:r>
          </w:p>
        </w:tc>
        <w:tc>
          <w:tcPr>
            <w:tcW w:w="705" w:type="dxa"/>
            <w:tcBorders>
              <w:bottom w:val="double" w:sz="4" w:space="0" w:color="auto"/>
            </w:tcBorders>
          </w:tcPr>
          <w:p w:rsidR="002965C0" w:rsidRPr="002C59C0" w:rsidRDefault="007F48AF" w:rsidP="002965C0">
            <w:pPr>
              <w:pStyle w:val="a7"/>
              <w:ind w:firstLineChars="0" w:firstLine="0"/>
              <w:jc w:val="center"/>
              <w:rPr>
                <w:rFonts w:ascii="Times New Roman" w:hAnsi="Times New Roman" w:cs="Times New Roman"/>
                <w:sz w:val="16"/>
                <w:szCs w:val="16"/>
              </w:rPr>
            </w:pPr>
            <w:r w:rsidRPr="002C59C0">
              <w:rPr>
                <w:rFonts w:ascii="Times New Roman" w:hAnsi="Times New Roman" w:cs="Times New Roman"/>
                <w:sz w:val="16"/>
                <w:szCs w:val="16"/>
              </w:rPr>
              <w:t>0.</w:t>
            </w:r>
            <w:r w:rsidRPr="002C59C0">
              <w:rPr>
                <w:rFonts w:ascii="Times New Roman" w:hAnsi="Times New Roman" w:cs="Times New Roman" w:hint="eastAsia"/>
                <w:b/>
                <w:sz w:val="16"/>
                <w:szCs w:val="16"/>
              </w:rPr>
              <w:t>983</w:t>
            </w:r>
          </w:p>
        </w:tc>
        <w:tc>
          <w:tcPr>
            <w:tcW w:w="576" w:type="dxa"/>
            <w:tcBorders>
              <w:bottom w:val="double" w:sz="4" w:space="0" w:color="auto"/>
            </w:tcBorders>
          </w:tcPr>
          <w:p w:rsidR="002965C0" w:rsidRPr="002C59C0" w:rsidRDefault="007F48AF" w:rsidP="002965C0">
            <w:pPr>
              <w:pStyle w:val="a7"/>
              <w:ind w:firstLineChars="0" w:firstLine="0"/>
              <w:jc w:val="center"/>
              <w:rPr>
                <w:rFonts w:ascii="Times New Roman" w:hAnsi="Times New Roman" w:cs="Times New Roman"/>
                <w:b/>
                <w:sz w:val="16"/>
                <w:szCs w:val="16"/>
              </w:rPr>
            </w:pPr>
            <w:r w:rsidRPr="002C59C0">
              <w:rPr>
                <w:rFonts w:ascii="Times New Roman" w:hAnsi="Times New Roman" w:cs="Times New Roman" w:hint="eastAsia"/>
                <w:b/>
                <w:sz w:val="16"/>
                <w:szCs w:val="16"/>
              </w:rPr>
              <w:t>0.9</w:t>
            </w:r>
            <w:r w:rsidR="00E45CA7" w:rsidRPr="002C59C0">
              <w:rPr>
                <w:rFonts w:ascii="Times New Roman" w:hAnsi="Times New Roman" w:cs="Times New Roman"/>
                <w:b/>
                <w:sz w:val="16"/>
                <w:szCs w:val="16"/>
              </w:rPr>
              <w:t>85</w:t>
            </w:r>
          </w:p>
        </w:tc>
      </w:tr>
      <w:tr w:rsidR="0084635B" w:rsidRPr="002C59C0" w:rsidTr="0084635B">
        <w:tc>
          <w:tcPr>
            <w:tcW w:w="992" w:type="dxa"/>
            <w:tcBorders>
              <w:top w:val="double" w:sz="4" w:space="0" w:color="auto"/>
            </w:tcBorders>
          </w:tcPr>
          <w:p w:rsidR="002965C0" w:rsidRPr="002C59C0" w:rsidRDefault="002965C0" w:rsidP="002965C0">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Av</w:t>
            </w:r>
            <w:r w:rsidRPr="002C59C0">
              <w:rPr>
                <w:rFonts w:ascii="Times New Roman" w:hAnsi="Times New Roman" w:cs="Times New Roman"/>
                <w:sz w:val="16"/>
                <w:szCs w:val="16"/>
              </w:rPr>
              <w:t>erage</w:t>
            </w:r>
          </w:p>
        </w:tc>
        <w:tc>
          <w:tcPr>
            <w:tcW w:w="709" w:type="dxa"/>
            <w:tcBorders>
              <w:top w:val="double" w:sz="4" w:space="0" w:color="auto"/>
            </w:tcBorders>
          </w:tcPr>
          <w:p w:rsidR="002965C0" w:rsidRPr="002C59C0" w:rsidRDefault="002965C0" w:rsidP="002965C0">
            <w:pPr>
              <w:pStyle w:val="a7"/>
              <w:tabs>
                <w:tab w:val="left" w:pos="688"/>
              </w:tabs>
              <w:ind w:firstLineChars="0" w:firstLine="0"/>
              <w:rPr>
                <w:rFonts w:ascii="Times New Roman" w:hAnsi="Times New Roman" w:cs="Times New Roman"/>
                <w:sz w:val="16"/>
                <w:szCs w:val="16"/>
              </w:rPr>
            </w:pPr>
            <w:r w:rsidRPr="002C59C0">
              <w:rPr>
                <w:rFonts w:ascii="Times New Roman" w:hAnsi="Times New Roman" w:cs="Times New Roman" w:hint="eastAsia"/>
                <w:sz w:val="16"/>
                <w:szCs w:val="16"/>
              </w:rPr>
              <w:t>139011</w:t>
            </w:r>
          </w:p>
        </w:tc>
        <w:tc>
          <w:tcPr>
            <w:tcW w:w="709" w:type="dxa"/>
            <w:tcBorders>
              <w:top w:val="double" w:sz="4" w:space="0" w:color="auto"/>
            </w:tcBorders>
          </w:tcPr>
          <w:p w:rsidR="002965C0" w:rsidRPr="002C59C0" w:rsidRDefault="00100C73" w:rsidP="002965C0">
            <w:pPr>
              <w:pStyle w:val="a7"/>
              <w:ind w:firstLineChars="0" w:firstLine="0"/>
              <w:jc w:val="center"/>
              <w:rPr>
                <w:rFonts w:ascii="Times New Roman" w:hAnsi="Times New Roman" w:cs="Times New Roman"/>
                <w:b/>
                <w:sz w:val="16"/>
                <w:szCs w:val="16"/>
              </w:rPr>
            </w:pPr>
            <w:r w:rsidRPr="002C59C0">
              <w:rPr>
                <w:rFonts w:ascii="Times New Roman" w:hAnsi="Times New Roman" w:cs="Times New Roman" w:hint="eastAsia"/>
                <w:b/>
                <w:sz w:val="16"/>
                <w:szCs w:val="16"/>
              </w:rPr>
              <w:t>0.924</w:t>
            </w:r>
          </w:p>
        </w:tc>
        <w:tc>
          <w:tcPr>
            <w:tcW w:w="709" w:type="dxa"/>
            <w:tcBorders>
              <w:top w:val="double" w:sz="4" w:space="0" w:color="auto"/>
            </w:tcBorders>
          </w:tcPr>
          <w:p w:rsidR="002965C0" w:rsidRPr="002C59C0" w:rsidRDefault="00100C73" w:rsidP="002965C0">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0.88</w:t>
            </w:r>
            <w:r w:rsidR="00C93619" w:rsidRPr="002C59C0">
              <w:rPr>
                <w:rFonts w:ascii="Times New Roman" w:hAnsi="Times New Roman" w:cs="Times New Roman"/>
                <w:sz w:val="16"/>
                <w:szCs w:val="16"/>
              </w:rPr>
              <w:t>5</w:t>
            </w:r>
          </w:p>
        </w:tc>
        <w:tc>
          <w:tcPr>
            <w:tcW w:w="701" w:type="dxa"/>
            <w:tcBorders>
              <w:top w:val="double" w:sz="4" w:space="0" w:color="auto"/>
            </w:tcBorders>
          </w:tcPr>
          <w:p w:rsidR="002965C0" w:rsidRPr="002C59C0" w:rsidRDefault="009E3707" w:rsidP="002965C0">
            <w:pPr>
              <w:pStyle w:val="a7"/>
              <w:ind w:firstLineChars="0" w:firstLine="0"/>
              <w:jc w:val="center"/>
              <w:rPr>
                <w:rFonts w:ascii="Times New Roman" w:hAnsi="Times New Roman" w:cs="Times New Roman"/>
                <w:sz w:val="16"/>
                <w:szCs w:val="16"/>
              </w:rPr>
            </w:pPr>
            <w:r>
              <w:rPr>
                <w:rFonts w:ascii="Times New Roman" w:hAnsi="Times New Roman" w:cs="Times New Roman" w:hint="eastAsia"/>
                <w:sz w:val="16"/>
                <w:szCs w:val="16"/>
              </w:rPr>
              <w:t>7.5</w:t>
            </w:r>
          </w:p>
        </w:tc>
        <w:tc>
          <w:tcPr>
            <w:tcW w:w="576" w:type="dxa"/>
            <w:tcBorders>
              <w:top w:val="double" w:sz="4" w:space="0" w:color="auto"/>
            </w:tcBorders>
          </w:tcPr>
          <w:p w:rsidR="002965C0" w:rsidRPr="002C59C0" w:rsidRDefault="00D11B06" w:rsidP="002965C0">
            <w:pPr>
              <w:pStyle w:val="a7"/>
              <w:ind w:firstLineChars="0" w:firstLine="0"/>
              <w:jc w:val="center"/>
              <w:rPr>
                <w:rFonts w:ascii="Times New Roman" w:hAnsi="Times New Roman" w:cs="Times New Roman"/>
                <w:sz w:val="16"/>
                <w:szCs w:val="16"/>
              </w:rPr>
            </w:pPr>
            <w:r>
              <w:rPr>
                <w:rFonts w:ascii="Times New Roman" w:hAnsi="Times New Roman" w:cs="Times New Roman" w:hint="eastAsia"/>
                <w:sz w:val="16"/>
                <w:szCs w:val="16"/>
              </w:rPr>
              <w:t>0.904</w:t>
            </w:r>
          </w:p>
        </w:tc>
        <w:tc>
          <w:tcPr>
            <w:tcW w:w="726" w:type="dxa"/>
            <w:tcBorders>
              <w:top w:val="double" w:sz="4" w:space="0" w:color="auto"/>
            </w:tcBorders>
          </w:tcPr>
          <w:p w:rsidR="002965C0" w:rsidRPr="002C59C0" w:rsidRDefault="00D11B06" w:rsidP="002965C0">
            <w:pPr>
              <w:pStyle w:val="a7"/>
              <w:ind w:firstLineChars="0" w:firstLine="0"/>
              <w:jc w:val="center"/>
              <w:rPr>
                <w:rFonts w:ascii="Times New Roman" w:hAnsi="Times New Roman" w:cs="Times New Roman"/>
                <w:sz w:val="16"/>
                <w:szCs w:val="16"/>
              </w:rPr>
            </w:pPr>
            <w:r>
              <w:rPr>
                <w:rFonts w:ascii="Times New Roman" w:hAnsi="Times New Roman" w:cs="Times New Roman" w:hint="eastAsia"/>
                <w:sz w:val="16"/>
                <w:szCs w:val="16"/>
              </w:rPr>
              <w:t>0.919</w:t>
            </w:r>
          </w:p>
        </w:tc>
        <w:tc>
          <w:tcPr>
            <w:tcW w:w="696" w:type="dxa"/>
            <w:tcBorders>
              <w:top w:val="double" w:sz="4" w:space="0" w:color="auto"/>
            </w:tcBorders>
          </w:tcPr>
          <w:p w:rsidR="002965C0" w:rsidRPr="002C59C0" w:rsidRDefault="00D11B06" w:rsidP="002965C0">
            <w:pPr>
              <w:pStyle w:val="a7"/>
              <w:ind w:firstLineChars="0" w:firstLine="0"/>
              <w:jc w:val="center"/>
              <w:rPr>
                <w:rFonts w:ascii="Times New Roman" w:hAnsi="Times New Roman" w:cs="Times New Roman"/>
                <w:sz w:val="16"/>
                <w:szCs w:val="16"/>
              </w:rPr>
            </w:pPr>
            <w:r>
              <w:rPr>
                <w:rFonts w:ascii="Times New Roman" w:hAnsi="Times New Roman" w:cs="Times New Roman" w:hint="eastAsia"/>
                <w:sz w:val="16"/>
                <w:szCs w:val="16"/>
              </w:rPr>
              <w:t>7.5</w:t>
            </w:r>
          </w:p>
        </w:tc>
        <w:tc>
          <w:tcPr>
            <w:tcW w:w="705" w:type="dxa"/>
            <w:tcBorders>
              <w:top w:val="double" w:sz="4" w:space="0" w:color="auto"/>
            </w:tcBorders>
          </w:tcPr>
          <w:p w:rsidR="002965C0" w:rsidRPr="002C59C0" w:rsidRDefault="00D11B06" w:rsidP="002965C0">
            <w:pPr>
              <w:pStyle w:val="a7"/>
              <w:ind w:firstLineChars="0" w:firstLine="0"/>
              <w:jc w:val="center"/>
              <w:rPr>
                <w:rFonts w:ascii="Times New Roman" w:hAnsi="Times New Roman" w:cs="Times New Roman"/>
                <w:sz w:val="16"/>
                <w:szCs w:val="16"/>
              </w:rPr>
            </w:pPr>
            <w:r>
              <w:rPr>
                <w:rFonts w:ascii="Times New Roman" w:hAnsi="Times New Roman" w:cs="Times New Roman" w:hint="eastAsia"/>
                <w:sz w:val="16"/>
                <w:szCs w:val="16"/>
              </w:rPr>
              <w:t>0.919</w:t>
            </w:r>
          </w:p>
        </w:tc>
        <w:tc>
          <w:tcPr>
            <w:tcW w:w="576" w:type="dxa"/>
            <w:tcBorders>
              <w:top w:val="double" w:sz="4" w:space="0" w:color="auto"/>
            </w:tcBorders>
          </w:tcPr>
          <w:p w:rsidR="002965C0" w:rsidRPr="002C59C0" w:rsidRDefault="00D11B06" w:rsidP="002965C0">
            <w:pPr>
              <w:pStyle w:val="a7"/>
              <w:ind w:firstLineChars="0" w:firstLine="0"/>
              <w:jc w:val="center"/>
              <w:rPr>
                <w:rFonts w:ascii="Times New Roman" w:hAnsi="Times New Roman" w:cs="Times New Roman"/>
                <w:b/>
                <w:sz w:val="16"/>
                <w:szCs w:val="16"/>
              </w:rPr>
            </w:pPr>
            <w:r>
              <w:rPr>
                <w:rFonts w:ascii="Times New Roman" w:hAnsi="Times New Roman" w:cs="Times New Roman" w:hint="eastAsia"/>
                <w:b/>
                <w:sz w:val="16"/>
                <w:szCs w:val="16"/>
              </w:rPr>
              <w:t>0.945</w:t>
            </w:r>
          </w:p>
        </w:tc>
      </w:tr>
    </w:tbl>
    <w:p w:rsidR="00715E49" w:rsidRPr="002C59C0" w:rsidRDefault="00715E49" w:rsidP="00100C73">
      <w:pPr>
        <w:rPr>
          <w:rFonts w:ascii="Times New Roman" w:hAnsi="Times New Roman" w:cs="Times New Roman"/>
        </w:rPr>
      </w:pPr>
    </w:p>
    <w:p w:rsidR="006516F3" w:rsidRDefault="00FE02EA" w:rsidP="007F520C">
      <w:pPr>
        <w:ind w:firstLine="420"/>
        <w:jc w:val="both"/>
        <w:rPr>
          <w:rFonts w:ascii="Times New Roman" w:hAnsi="Times New Roman" w:cs="Times New Roman"/>
          <w:sz w:val="20"/>
          <w:szCs w:val="20"/>
        </w:rPr>
      </w:pPr>
      <w:r w:rsidRPr="00FE02EA">
        <w:rPr>
          <w:rFonts w:ascii="Times New Roman" w:hAnsi="Times New Roman" w:cs="Times New Roman"/>
          <w:sz w:val="20"/>
          <w:szCs w:val="20"/>
        </w:rPr>
        <w:t xml:space="preserve">Table 11 shows the classification accuracy of </w:t>
      </w:r>
      <w:proofErr w:type="spellStart"/>
      <w:r w:rsidRPr="00FE02EA">
        <w:rPr>
          <w:rFonts w:ascii="Times New Roman" w:hAnsi="Times New Roman" w:cs="Times New Roman"/>
          <w:sz w:val="20"/>
          <w:szCs w:val="20"/>
        </w:rPr>
        <w:t>mRMR</w:t>
      </w:r>
      <w:proofErr w:type="spellEnd"/>
      <w:r w:rsidRPr="00FE02EA">
        <w:rPr>
          <w:rFonts w:ascii="Times New Roman" w:hAnsi="Times New Roman" w:cs="Times New Roman"/>
          <w:sz w:val="20"/>
          <w:szCs w:val="20"/>
        </w:rPr>
        <w:t xml:space="preserve"> and I-</w:t>
      </w:r>
      <w:proofErr w:type="spellStart"/>
      <w:r w:rsidRPr="00FE02EA">
        <w:rPr>
          <w:rFonts w:ascii="Times New Roman" w:hAnsi="Times New Roman" w:cs="Times New Roman"/>
          <w:sz w:val="20"/>
          <w:szCs w:val="20"/>
        </w:rPr>
        <w:t>mRMR</w:t>
      </w:r>
      <w:proofErr w:type="spellEnd"/>
      <w:r w:rsidRPr="00FE02EA">
        <w:rPr>
          <w:rFonts w:ascii="Times New Roman" w:hAnsi="Times New Roman" w:cs="Times New Roman"/>
          <w:sz w:val="20"/>
          <w:szCs w:val="20"/>
        </w:rPr>
        <w:t xml:space="preserve"> on the two high-dimensional data sets. The average classification accuracy of I-</w:t>
      </w:r>
      <w:proofErr w:type="spellStart"/>
      <w:r w:rsidRPr="00FE02EA">
        <w:rPr>
          <w:rFonts w:ascii="Times New Roman" w:hAnsi="Times New Roman" w:cs="Times New Roman"/>
          <w:sz w:val="20"/>
          <w:szCs w:val="20"/>
        </w:rPr>
        <w:t>mRMR</w:t>
      </w:r>
      <w:proofErr w:type="spellEnd"/>
      <w:r w:rsidRPr="00FE02EA">
        <w:rPr>
          <w:rFonts w:ascii="Times New Roman" w:hAnsi="Times New Roman" w:cs="Times New Roman"/>
          <w:sz w:val="20"/>
          <w:szCs w:val="20"/>
        </w:rPr>
        <w:t xml:space="preserve"> is similar or sometimes even higher than the average classification accuracy of </w:t>
      </w:r>
      <w:proofErr w:type="spellStart"/>
      <w:r w:rsidRPr="00FE02EA">
        <w:rPr>
          <w:rFonts w:ascii="Times New Roman" w:hAnsi="Times New Roman" w:cs="Times New Roman"/>
          <w:sz w:val="20"/>
          <w:szCs w:val="20"/>
        </w:rPr>
        <w:t>mRMR</w:t>
      </w:r>
      <w:proofErr w:type="spellEnd"/>
      <w:r w:rsidRPr="00FE02EA">
        <w:rPr>
          <w:rFonts w:ascii="Times New Roman" w:hAnsi="Times New Roman" w:cs="Times New Roman"/>
          <w:sz w:val="20"/>
          <w:szCs w:val="20"/>
        </w:rPr>
        <w:t>. Therefore, these results verify that the proposed incremental feature selection algorithm is feasible and efficient on the extremely high-dimensional datasets with an acceptable classification accuracy.</w:t>
      </w:r>
    </w:p>
    <w:p w:rsidR="00FE02EA" w:rsidRPr="002C59C0" w:rsidRDefault="00FE02EA" w:rsidP="007F520C">
      <w:pPr>
        <w:ind w:firstLine="420"/>
        <w:jc w:val="both"/>
        <w:rPr>
          <w:rFonts w:ascii="Times New Roman" w:hAnsi="Times New Roman" w:cs="Times New Roman"/>
          <w:sz w:val="20"/>
          <w:szCs w:val="20"/>
        </w:rPr>
      </w:pPr>
      <w:r w:rsidRPr="00FE02EA">
        <w:rPr>
          <w:rFonts w:ascii="Times New Roman" w:hAnsi="Times New Roman" w:cs="Times New Roman"/>
          <w:sz w:val="20"/>
          <w:szCs w:val="20"/>
        </w:rPr>
        <w:t>In summary, this numerical experimental part demonstrates that I-</w:t>
      </w:r>
      <w:proofErr w:type="spellStart"/>
      <w:r w:rsidRPr="00FE02EA">
        <w:rPr>
          <w:rFonts w:ascii="Times New Roman" w:hAnsi="Times New Roman" w:cs="Times New Roman"/>
          <w:sz w:val="20"/>
          <w:szCs w:val="20"/>
        </w:rPr>
        <w:t>mRMR</w:t>
      </w:r>
      <w:proofErr w:type="spellEnd"/>
      <w:r w:rsidRPr="00FE02EA">
        <w:rPr>
          <w:rFonts w:ascii="Times New Roman" w:hAnsi="Times New Roman" w:cs="Times New Roman"/>
          <w:sz w:val="20"/>
          <w:szCs w:val="20"/>
        </w:rPr>
        <w:t xml:space="preserve"> is more efficient than </w:t>
      </w:r>
      <w:proofErr w:type="spellStart"/>
      <w:r w:rsidRPr="00FE02EA">
        <w:rPr>
          <w:rFonts w:ascii="Times New Roman" w:hAnsi="Times New Roman" w:cs="Times New Roman"/>
          <w:sz w:val="20"/>
          <w:szCs w:val="20"/>
        </w:rPr>
        <w:t>mRMR</w:t>
      </w:r>
      <w:proofErr w:type="spellEnd"/>
      <w:r w:rsidRPr="00FE02EA">
        <w:rPr>
          <w:rFonts w:ascii="Times New Roman" w:hAnsi="Times New Roman" w:cs="Times New Roman"/>
          <w:sz w:val="20"/>
          <w:szCs w:val="20"/>
        </w:rPr>
        <w:t xml:space="preserve"> with the acceptable classification performance.</w:t>
      </w:r>
    </w:p>
    <w:p w:rsidR="002554F5" w:rsidRPr="002C59C0" w:rsidRDefault="005D06F4" w:rsidP="002554F5">
      <w:pPr>
        <w:pStyle w:val="a7"/>
        <w:numPr>
          <w:ilvl w:val="0"/>
          <w:numId w:val="14"/>
        </w:numPr>
        <w:ind w:firstLineChars="0"/>
        <w:rPr>
          <w:rFonts w:ascii="Times New Roman" w:hAnsi="Times New Roman" w:cs="Times New Roman"/>
          <w:sz w:val="28"/>
          <w:szCs w:val="28"/>
        </w:rPr>
      </w:pPr>
      <w:r w:rsidRPr="002C59C0">
        <w:rPr>
          <w:rFonts w:ascii="Times New Roman" w:hAnsi="Times New Roman" w:cs="Times New Roman" w:hint="eastAsia"/>
          <w:sz w:val="28"/>
          <w:szCs w:val="28"/>
        </w:rPr>
        <w:t>Con</w:t>
      </w:r>
      <w:r w:rsidRPr="002C59C0">
        <w:rPr>
          <w:rFonts w:ascii="Times New Roman" w:hAnsi="Times New Roman" w:cs="Times New Roman"/>
          <w:sz w:val="28"/>
          <w:szCs w:val="28"/>
        </w:rPr>
        <w:t>clusions</w:t>
      </w:r>
    </w:p>
    <w:p w:rsidR="00D546F4" w:rsidRPr="002C59C0" w:rsidRDefault="00FE02EA" w:rsidP="007F520C">
      <w:pPr>
        <w:ind w:firstLine="360"/>
        <w:jc w:val="both"/>
        <w:rPr>
          <w:rFonts w:ascii="Times New Roman" w:hAnsi="Times New Roman" w:cs="Times New Roman"/>
          <w:sz w:val="20"/>
          <w:szCs w:val="20"/>
        </w:rPr>
      </w:pPr>
      <w:r w:rsidRPr="00FE02EA">
        <w:rPr>
          <w:rFonts w:ascii="Times New Roman" w:hAnsi="Times New Roman" w:cs="Times New Roman"/>
          <w:sz w:val="20"/>
          <w:szCs w:val="20"/>
        </w:rPr>
        <w:t>In this paper, we propose an incremental feature selection algorithm I-</w:t>
      </w:r>
      <w:proofErr w:type="spellStart"/>
      <w:r w:rsidRPr="00FE02EA">
        <w:rPr>
          <w:rFonts w:ascii="Times New Roman" w:hAnsi="Times New Roman" w:cs="Times New Roman"/>
          <w:sz w:val="20"/>
          <w:szCs w:val="20"/>
        </w:rPr>
        <w:t>mRMR</w:t>
      </w:r>
      <w:proofErr w:type="spellEnd"/>
      <w:r w:rsidRPr="00FE02EA">
        <w:rPr>
          <w:rFonts w:ascii="Times New Roman" w:hAnsi="Times New Roman" w:cs="Times New Roman"/>
          <w:sz w:val="20"/>
          <w:szCs w:val="20"/>
        </w:rPr>
        <w:t xml:space="preserve"> based on max-relevance and min-redundancy criterion. When a new set of instances is arriving, not all seen instances so far are necessary to update the feature selection results. Actually, just an Incremental Key Instance Set, which is composed of the instances undistinguished by historical selected features, is key to update the feature subset. As a result, I-</w:t>
      </w:r>
      <w:proofErr w:type="spellStart"/>
      <w:r w:rsidRPr="00FE02EA">
        <w:rPr>
          <w:rFonts w:ascii="Times New Roman" w:hAnsi="Times New Roman" w:cs="Times New Roman"/>
          <w:sz w:val="20"/>
          <w:szCs w:val="20"/>
        </w:rPr>
        <w:t>mRMR</w:t>
      </w:r>
      <w:proofErr w:type="spellEnd"/>
      <w:r w:rsidRPr="00FE02EA">
        <w:rPr>
          <w:rFonts w:ascii="Times New Roman" w:hAnsi="Times New Roman" w:cs="Times New Roman"/>
          <w:sz w:val="20"/>
          <w:szCs w:val="20"/>
        </w:rPr>
        <w:t xml:space="preserve"> is designed by using Incremental Key Instance Set, which dramatically improve the efficiency of feature selection on streaming instances. By numerical experiments, we demonstrate that the proposed incremental algorithm is significantly faster than the classical algorithm </w:t>
      </w:r>
      <w:proofErr w:type="spellStart"/>
      <w:r w:rsidRPr="00FE02EA">
        <w:rPr>
          <w:rFonts w:ascii="Times New Roman" w:hAnsi="Times New Roman" w:cs="Times New Roman"/>
          <w:sz w:val="20"/>
          <w:szCs w:val="20"/>
        </w:rPr>
        <w:t>mRMR</w:t>
      </w:r>
      <w:proofErr w:type="spellEnd"/>
      <w:r w:rsidRPr="00FE02EA">
        <w:rPr>
          <w:rFonts w:ascii="Times New Roman" w:hAnsi="Times New Roman" w:cs="Times New Roman"/>
          <w:sz w:val="20"/>
          <w:szCs w:val="20"/>
        </w:rPr>
        <w:t xml:space="preserve"> not only in the global speedup ratio but also in the local speedup ratio. Furthermore, on the extremely high-dimensional dataset, we experimentally demonstrate that our proposed feature selection algorithm I-</w:t>
      </w:r>
      <w:proofErr w:type="spellStart"/>
      <w:r w:rsidRPr="00FE02EA">
        <w:rPr>
          <w:rFonts w:ascii="Times New Roman" w:hAnsi="Times New Roman" w:cs="Times New Roman"/>
          <w:sz w:val="20"/>
          <w:szCs w:val="20"/>
        </w:rPr>
        <w:t>mRMR</w:t>
      </w:r>
      <w:proofErr w:type="spellEnd"/>
      <w:r w:rsidRPr="00FE02EA">
        <w:rPr>
          <w:rFonts w:ascii="Times New Roman" w:hAnsi="Times New Roman" w:cs="Times New Roman"/>
          <w:sz w:val="20"/>
          <w:szCs w:val="20"/>
        </w:rPr>
        <w:t xml:space="preserve"> is obviously more efficient than </w:t>
      </w:r>
      <w:proofErr w:type="spellStart"/>
      <w:r w:rsidRPr="00FE02EA">
        <w:rPr>
          <w:rFonts w:ascii="Times New Roman" w:hAnsi="Times New Roman" w:cs="Times New Roman"/>
          <w:sz w:val="20"/>
          <w:szCs w:val="20"/>
        </w:rPr>
        <w:t>mRMR</w:t>
      </w:r>
      <w:proofErr w:type="spellEnd"/>
      <w:r w:rsidRPr="00FE02EA">
        <w:rPr>
          <w:rFonts w:ascii="Times New Roman" w:hAnsi="Times New Roman" w:cs="Times New Roman"/>
          <w:sz w:val="20"/>
          <w:szCs w:val="20"/>
        </w:rPr>
        <w:t xml:space="preserve"> with an acceptable classification accuracy.</w:t>
      </w:r>
    </w:p>
    <w:p w:rsidR="00E76F9B" w:rsidRPr="002C59C0" w:rsidRDefault="00E76F9B" w:rsidP="009F34FE">
      <w:pPr>
        <w:rPr>
          <w:rFonts w:ascii="Times New Roman" w:hAnsi="Times New Roman" w:cs="Times New Roman"/>
          <w:b/>
        </w:rPr>
      </w:pPr>
      <w:r w:rsidRPr="002C59C0">
        <w:rPr>
          <w:rFonts w:ascii="Times New Roman" w:hAnsi="Times New Roman" w:cs="Times New Roman"/>
          <w:b/>
        </w:rPr>
        <w:t>Acknowledgements</w:t>
      </w:r>
    </w:p>
    <w:p w:rsidR="00A9095A" w:rsidRPr="002C59C0" w:rsidRDefault="00A9095A" w:rsidP="009C0272">
      <w:pPr>
        <w:ind w:firstLine="420"/>
        <w:jc w:val="both"/>
        <w:rPr>
          <w:rFonts w:ascii="Times New Roman" w:hAnsi="Times New Roman" w:cs="Times New Roman"/>
          <w:sz w:val="20"/>
          <w:szCs w:val="20"/>
        </w:rPr>
      </w:pPr>
      <w:r w:rsidRPr="002C59C0">
        <w:rPr>
          <w:rFonts w:ascii="Times New Roman" w:hAnsi="Times New Roman" w:cs="Times New Roman"/>
          <w:sz w:val="20"/>
          <w:szCs w:val="20"/>
        </w:rPr>
        <w:t xml:space="preserve">This work is supported by National Key Research &amp; Develop Plan (No.2016YFB1000702), National Key R&amp;D Program of China(2017YFB1400700), National Basic Research Program of China (973) (No.2014CB340402), National High Technology Research and Development Program of China </w:t>
      </w:r>
      <w:r w:rsidRPr="002C59C0">
        <w:rPr>
          <w:rFonts w:ascii="Times New Roman" w:hAnsi="Times New Roman" w:cs="Times New Roman"/>
          <w:sz w:val="20"/>
          <w:szCs w:val="20"/>
        </w:rPr>
        <w:lastRenderedPageBreak/>
        <w:t>(863) (No.2014AA015204) and NSFC under the grant No. 61532021, 61772536, 61772537, 61732006, 61702522 and NSSFC (No.12\&amp;ZD220), and the Fundamental Research Funds for the Central Universities, and the Research Funds of Renmin University of China(15XNLQ06). It was partially done when the authors worked in SA Center for Big Data Research in RUC. This Center is funded by a Chinese National 111 Project Attracting. This work is also supported by the Macao Science and Technology Development Fund (081/2015/A3).</w:t>
      </w:r>
    </w:p>
    <w:p w:rsidR="006F2B25" w:rsidRPr="002C59C0" w:rsidRDefault="006F2B25" w:rsidP="00032C0E">
      <w:pPr>
        <w:ind w:firstLine="420"/>
        <w:rPr>
          <w:rFonts w:ascii="Times New Roman" w:hAnsi="Times New Roman" w:cs="Times New Roman"/>
          <w:sz w:val="20"/>
          <w:szCs w:val="20"/>
        </w:rPr>
      </w:pPr>
    </w:p>
    <w:p w:rsidR="006F2B25" w:rsidRPr="002C59C0" w:rsidRDefault="006F2B25" w:rsidP="00032C0E">
      <w:pPr>
        <w:ind w:firstLine="420"/>
        <w:rPr>
          <w:rFonts w:ascii="Times New Roman" w:hAnsi="Times New Roman" w:cs="Times New Roman"/>
          <w:sz w:val="20"/>
          <w:szCs w:val="20"/>
        </w:rPr>
      </w:pPr>
    </w:p>
    <w:p w:rsidR="00E76F9B" w:rsidRPr="002C59C0" w:rsidRDefault="00E76F9B" w:rsidP="005D06F4">
      <w:pPr>
        <w:rPr>
          <w:rFonts w:ascii="Times New Roman" w:hAnsi="Times New Roman" w:cs="Times New Roman"/>
          <w:b/>
          <w:sz w:val="28"/>
          <w:szCs w:val="28"/>
        </w:rPr>
      </w:pPr>
      <w:r w:rsidRPr="002C59C0">
        <w:rPr>
          <w:rFonts w:ascii="Times New Roman" w:hAnsi="Times New Roman" w:cs="Times New Roman"/>
          <w:b/>
          <w:sz w:val="28"/>
          <w:szCs w:val="28"/>
        </w:rPr>
        <w:t>References</w:t>
      </w:r>
    </w:p>
    <w:p w:rsidR="00186EBC" w:rsidRPr="001C3C9F" w:rsidRDefault="007A0DCE" w:rsidP="00186EBC">
      <w:pPr>
        <w:rPr>
          <w:rFonts w:ascii="Times New Roman" w:hAnsi="Times New Roman" w:cs="Times New Roman"/>
          <w:color w:val="FF0000"/>
          <w:sz w:val="16"/>
          <w:szCs w:val="16"/>
          <w:shd w:val="clear" w:color="auto" w:fill="FFFFFF"/>
        </w:rPr>
      </w:pPr>
      <w:r w:rsidRPr="001C3C9F">
        <w:rPr>
          <w:rFonts w:ascii="Times New Roman" w:hAnsi="Times New Roman" w:cs="Times New Roman"/>
          <w:color w:val="FF0000"/>
          <w:sz w:val="16"/>
          <w:szCs w:val="16"/>
        </w:rPr>
        <w:t>[1]</w:t>
      </w:r>
      <w:r w:rsidR="00186EBC" w:rsidRPr="001C3C9F">
        <w:rPr>
          <w:rFonts w:ascii="Times New Roman" w:hAnsi="Times New Roman" w:cs="Times New Roman"/>
          <w:color w:val="FF0000"/>
          <w:sz w:val="16"/>
          <w:szCs w:val="16"/>
          <w:shd w:val="clear" w:color="auto" w:fill="FFFFFF"/>
        </w:rPr>
        <w:t xml:space="preserve"> Tesmer M, Perez C A, </w:t>
      </w:r>
      <w:proofErr w:type="spellStart"/>
      <w:r w:rsidR="00186EBC" w:rsidRPr="001C3C9F">
        <w:rPr>
          <w:rFonts w:ascii="Times New Roman" w:hAnsi="Times New Roman" w:cs="Times New Roman"/>
          <w:color w:val="FF0000"/>
          <w:sz w:val="16"/>
          <w:szCs w:val="16"/>
          <w:shd w:val="clear" w:color="auto" w:fill="FFFFFF"/>
        </w:rPr>
        <w:t>Zurada</w:t>
      </w:r>
      <w:proofErr w:type="spellEnd"/>
      <w:r w:rsidR="00186EBC" w:rsidRPr="001C3C9F">
        <w:rPr>
          <w:rFonts w:ascii="Times New Roman" w:hAnsi="Times New Roman" w:cs="Times New Roman"/>
          <w:color w:val="FF0000"/>
          <w:sz w:val="16"/>
          <w:szCs w:val="16"/>
          <w:shd w:val="clear" w:color="auto" w:fill="FFFFFF"/>
        </w:rPr>
        <w:t xml:space="preserve"> J M. Normalized mutual information feature selection[J]. IEEE Transactions on Neural Networks, 2009, 20(2):189.</w:t>
      </w:r>
    </w:p>
    <w:p w:rsidR="009742E4" w:rsidRPr="00AC645A" w:rsidRDefault="009742E4" w:rsidP="009742E4">
      <w:pPr>
        <w:rPr>
          <w:rFonts w:ascii="Times New Roman" w:hAnsi="Times New Roman" w:cs="Times New Roman"/>
          <w:color w:val="FF0000"/>
          <w:sz w:val="16"/>
          <w:szCs w:val="16"/>
        </w:rPr>
      </w:pPr>
      <w:r w:rsidRPr="00AC645A">
        <w:rPr>
          <w:rFonts w:ascii="Times New Roman" w:hAnsi="Times New Roman" w:cs="Times New Roman"/>
          <w:color w:val="FF0000"/>
          <w:sz w:val="16"/>
          <w:szCs w:val="16"/>
          <w:shd w:val="clear" w:color="auto" w:fill="FFFFFF"/>
        </w:rPr>
        <w:t xml:space="preserve">[2] Liang J, Wang F, Dang C, et al. A group incremental approach to feature selection applying rough set technique[J]. IEEE Trans. </w:t>
      </w:r>
      <w:proofErr w:type="spellStart"/>
      <w:r w:rsidRPr="00AC645A">
        <w:rPr>
          <w:rFonts w:ascii="Times New Roman" w:hAnsi="Times New Roman" w:cs="Times New Roman"/>
          <w:color w:val="FF0000"/>
          <w:sz w:val="16"/>
          <w:szCs w:val="16"/>
          <w:shd w:val="clear" w:color="auto" w:fill="FFFFFF"/>
        </w:rPr>
        <w:t>Knowl</w:t>
      </w:r>
      <w:proofErr w:type="spellEnd"/>
      <w:r w:rsidRPr="00AC645A">
        <w:rPr>
          <w:rFonts w:ascii="Times New Roman" w:hAnsi="Times New Roman" w:cs="Times New Roman"/>
          <w:color w:val="FF0000"/>
          <w:sz w:val="16"/>
          <w:szCs w:val="16"/>
          <w:shd w:val="clear" w:color="auto" w:fill="FFFFFF"/>
        </w:rPr>
        <w:t>. Data Eng., 2014, 26(2): 294-308.</w:t>
      </w:r>
    </w:p>
    <w:p w:rsidR="00186EBC" w:rsidRPr="00AC645A" w:rsidRDefault="009742E4" w:rsidP="00186EBC">
      <w:pPr>
        <w:rPr>
          <w:rFonts w:ascii="Times New Roman" w:hAnsi="Times New Roman" w:cs="Times New Roman"/>
          <w:color w:val="FF0000"/>
          <w:sz w:val="16"/>
          <w:szCs w:val="16"/>
          <w:shd w:val="clear" w:color="auto" w:fill="FFFFFF"/>
        </w:rPr>
      </w:pPr>
      <w:r w:rsidRPr="002C59C0">
        <w:rPr>
          <w:rFonts w:ascii="Times New Roman" w:hAnsi="Times New Roman" w:cs="Times New Roman"/>
          <w:sz w:val="16"/>
          <w:szCs w:val="16"/>
        </w:rPr>
        <w:t>[</w:t>
      </w:r>
      <w:r w:rsidRPr="00AC645A">
        <w:rPr>
          <w:rFonts w:ascii="Times New Roman" w:hAnsi="Times New Roman" w:cs="Times New Roman"/>
          <w:color w:val="FF0000"/>
          <w:sz w:val="16"/>
          <w:szCs w:val="16"/>
        </w:rPr>
        <w:t>3</w:t>
      </w:r>
      <w:r w:rsidR="00186EBC" w:rsidRPr="00AC645A">
        <w:rPr>
          <w:rFonts w:ascii="Times New Roman" w:hAnsi="Times New Roman" w:cs="Times New Roman"/>
          <w:color w:val="FF0000"/>
          <w:sz w:val="16"/>
          <w:szCs w:val="16"/>
        </w:rPr>
        <w:t xml:space="preserve">] </w:t>
      </w:r>
      <w:r w:rsidR="00186EBC" w:rsidRPr="00AC645A">
        <w:rPr>
          <w:rFonts w:ascii="Times New Roman" w:hAnsi="Times New Roman" w:cs="Times New Roman"/>
          <w:color w:val="FF0000"/>
          <w:sz w:val="16"/>
          <w:szCs w:val="16"/>
          <w:shd w:val="clear" w:color="auto" w:fill="FFFFFF"/>
        </w:rPr>
        <w:t xml:space="preserve">Peng H, Long F, Ding C. Feature Selection Based on Mutual Information: Criteria of Max-Dependency, Max-Relevance, and Min-Redundancy[J]. IEEE Trans Pattern Anal Mach </w:t>
      </w:r>
      <w:proofErr w:type="spellStart"/>
      <w:r w:rsidR="00186EBC" w:rsidRPr="00AC645A">
        <w:rPr>
          <w:rFonts w:ascii="Times New Roman" w:hAnsi="Times New Roman" w:cs="Times New Roman"/>
          <w:color w:val="FF0000"/>
          <w:sz w:val="16"/>
          <w:szCs w:val="16"/>
          <w:shd w:val="clear" w:color="auto" w:fill="FFFFFF"/>
        </w:rPr>
        <w:t>Intell</w:t>
      </w:r>
      <w:proofErr w:type="spellEnd"/>
      <w:r w:rsidR="00186EBC" w:rsidRPr="00AC645A">
        <w:rPr>
          <w:rFonts w:ascii="Times New Roman" w:hAnsi="Times New Roman" w:cs="Times New Roman"/>
          <w:color w:val="FF0000"/>
          <w:sz w:val="16"/>
          <w:szCs w:val="16"/>
          <w:shd w:val="clear" w:color="auto" w:fill="FFFFFF"/>
        </w:rPr>
        <w:t>, 2005, 27(8):1226-1238.</w:t>
      </w:r>
    </w:p>
    <w:p w:rsidR="00186EBC" w:rsidRPr="002D6817" w:rsidRDefault="009742E4" w:rsidP="00186EBC">
      <w:pPr>
        <w:rPr>
          <w:rFonts w:ascii="Times New Roman" w:hAnsi="Times New Roman" w:cs="Times New Roman"/>
          <w:color w:val="FF0000"/>
          <w:sz w:val="16"/>
          <w:szCs w:val="16"/>
          <w:shd w:val="clear" w:color="auto" w:fill="FFFFFF"/>
        </w:rPr>
      </w:pPr>
      <w:r w:rsidRPr="002D6817">
        <w:rPr>
          <w:rFonts w:ascii="Times New Roman" w:hAnsi="Times New Roman" w:cs="Times New Roman"/>
          <w:color w:val="FF0000"/>
          <w:sz w:val="16"/>
          <w:szCs w:val="16"/>
          <w:shd w:val="clear" w:color="auto" w:fill="FFFFFF"/>
        </w:rPr>
        <w:t>[4</w:t>
      </w:r>
      <w:r w:rsidR="006C134D" w:rsidRPr="002D6817">
        <w:rPr>
          <w:rFonts w:ascii="Times New Roman" w:hAnsi="Times New Roman" w:cs="Times New Roman"/>
          <w:color w:val="FF0000"/>
          <w:sz w:val="16"/>
          <w:szCs w:val="16"/>
          <w:shd w:val="clear" w:color="auto" w:fill="FFFFFF"/>
        </w:rPr>
        <w:t>]</w:t>
      </w:r>
      <w:r w:rsidR="00186EBC" w:rsidRPr="002D6817">
        <w:rPr>
          <w:rFonts w:ascii="Times New Roman" w:hAnsi="Times New Roman" w:cs="Times New Roman"/>
          <w:color w:val="FF0000"/>
          <w:sz w:val="16"/>
          <w:szCs w:val="16"/>
          <w:shd w:val="clear" w:color="auto" w:fill="FFFFFF"/>
        </w:rPr>
        <w:t xml:space="preserve"> Ding C, Peng H. Minimum redundancy feature selection from microarray gene expression </w:t>
      </w:r>
      <w:proofErr w:type="gramStart"/>
      <w:r w:rsidR="00186EBC" w:rsidRPr="002D6817">
        <w:rPr>
          <w:rFonts w:ascii="Times New Roman" w:hAnsi="Times New Roman" w:cs="Times New Roman"/>
          <w:color w:val="FF0000"/>
          <w:sz w:val="16"/>
          <w:szCs w:val="16"/>
          <w:shd w:val="clear" w:color="auto" w:fill="FFFFFF"/>
        </w:rPr>
        <w:t>data.[</w:t>
      </w:r>
      <w:proofErr w:type="gramEnd"/>
      <w:r w:rsidR="00186EBC" w:rsidRPr="002D6817">
        <w:rPr>
          <w:rFonts w:ascii="Times New Roman" w:hAnsi="Times New Roman" w:cs="Times New Roman"/>
          <w:color w:val="FF0000"/>
          <w:sz w:val="16"/>
          <w:szCs w:val="16"/>
          <w:shd w:val="clear" w:color="auto" w:fill="FFFFFF"/>
        </w:rPr>
        <w:t>J]. Journal of Bioinformatics &amp; Computational Biology, 2005, 3(02):185-205.</w:t>
      </w:r>
    </w:p>
    <w:p w:rsidR="006C134D" w:rsidRPr="00053CB2" w:rsidRDefault="006C134D" w:rsidP="006C134D">
      <w:pPr>
        <w:rPr>
          <w:rFonts w:ascii="Times New Roman" w:hAnsi="Times New Roman" w:cs="Times New Roman"/>
          <w:color w:val="FF0000"/>
          <w:sz w:val="16"/>
          <w:szCs w:val="16"/>
          <w:shd w:val="clear" w:color="auto" w:fill="FFFFFF"/>
        </w:rPr>
      </w:pPr>
      <w:r w:rsidRPr="002C59C0">
        <w:rPr>
          <w:rFonts w:ascii="Times New Roman" w:hAnsi="Times New Roman" w:cs="Times New Roman"/>
          <w:sz w:val="16"/>
          <w:szCs w:val="16"/>
          <w:shd w:val="clear" w:color="auto" w:fill="FFFFFF"/>
        </w:rPr>
        <w:t>[</w:t>
      </w:r>
      <w:r w:rsidRPr="00053CB2">
        <w:rPr>
          <w:rFonts w:ascii="Times New Roman" w:hAnsi="Times New Roman" w:cs="Times New Roman"/>
          <w:color w:val="FF0000"/>
          <w:sz w:val="16"/>
          <w:szCs w:val="16"/>
          <w:shd w:val="clear" w:color="auto" w:fill="FFFFFF"/>
        </w:rPr>
        <w:t>5]</w:t>
      </w:r>
      <w:r w:rsidRPr="00053CB2">
        <w:rPr>
          <w:rFonts w:ascii="Arial" w:hAnsi="Arial" w:cs="Arial"/>
          <w:color w:val="FF0000"/>
          <w:sz w:val="16"/>
          <w:szCs w:val="16"/>
          <w:shd w:val="clear" w:color="auto" w:fill="FFFFFF"/>
        </w:rPr>
        <w:t xml:space="preserve"> </w:t>
      </w:r>
      <w:proofErr w:type="spellStart"/>
      <w:r w:rsidRPr="00053CB2">
        <w:rPr>
          <w:rFonts w:ascii="Times New Roman" w:hAnsi="Times New Roman" w:cs="Times New Roman"/>
          <w:color w:val="FF0000"/>
          <w:sz w:val="16"/>
          <w:szCs w:val="16"/>
          <w:shd w:val="clear" w:color="auto" w:fill="FFFFFF"/>
        </w:rPr>
        <w:t>Doquire</w:t>
      </w:r>
      <w:proofErr w:type="spellEnd"/>
      <w:r w:rsidRPr="00053CB2">
        <w:rPr>
          <w:rFonts w:ascii="Times New Roman" w:hAnsi="Times New Roman" w:cs="Times New Roman"/>
          <w:color w:val="FF0000"/>
          <w:sz w:val="16"/>
          <w:szCs w:val="16"/>
          <w:shd w:val="clear" w:color="auto" w:fill="FFFFFF"/>
        </w:rPr>
        <w:t xml:space="preserve"> G, </w:t>
      </w:r>
      <w:proofErr w:type="spellStart"/>
      <w:r w:rsidRPr="00053CB2">
        <w:rPr>
          <w:rFonts w:ascii="Times New Roman" w:hAnsi="Times New Roman" w:cs="Times New Roman"/>
          <w:color w:val="FF0000"/>
          <w:sz w:val="16"/>
          <w:szCs w:val="16"/>
          <w:shd w:val="clear" w:color="auto" w:fill="FFFFFF"/>
        </w:rPr>
        <w:t>Verleysen</w:t>
      </w:r>
      <w:proofErr w:type="spellEnd"/>
      <w:r w:rsidRPr="00053CB2">
        <w:rPr>
          <w:rFonts w:ascii="Times New Roman" w:hAnsi="Times New Roman" w:cs="Times New Roman"/>
          <w:color w:val="FF0000"/>
          <w:sz w:val="16"/>
          <w:szCs w:val="16"/>
          <w:shd w:val="clear" w:color="auto" w:fill="FFFFFF"/>
        </w:rPr>
        <w:t xml:space="preserve"> M. Feature selection with mutual information for uncertain data[C]//International Conference on Data Warehousing and Knowledge Discovery. Springer, Berlin, Heidelberg, 2011: 330-341.</w:t>
      </w:r>
    </w:p>
    <w:p w:rsidR="006C134D" w:rsidRPr="00053CB2" w:rsidRDefault="006C134D" w:rsidP="006C134D">
      <w:pPr>
        <w:rPr>
          <w:rFonts w:ascii="Times New Roman" w:hAnsi="Times New Roman" w:cs="Times New Roman"/>
          <w:color w:val="FF0000"/>
          <w:sz w:val="16"/>
          <w:szCs w:val="16"/>
        </w:rPr>
      </w:pPr>
      <w:r w:rsidRPr="00053CB2">
        <w:rPr>
          <w:rFonts w:ascii="Times New Roman" w:hAnsi="Times New Roman" w:cs="Times New Roman"/>
          <w:color w:val="FF0000"/>
          <w:sz w:val="16"/>
          <w:szCs w:val="16"/>
          <w:shd w:val="clear" w:color="auto" w:fill="FFFFFF"/>
        </w:rPr>
        <w:t>[6] François D, Rossi F, Wertz V, et al. Resampling methods for parameter-free and robust feature selection with mutual information[J]. Neurocomputing, 2007, 70(7-9): 1276-1288.</w:t>
      </w:r>
    </w:p>
    <w:p w:rsidR="006C134D" w:rsidRPr="001C3C9F" w:rsidRDefault="006C134D" w:rsidP="006C134D">
      <w:pPr>
        <w:rPr>
          <w:rFonts w:ascii="Times New Roman" w:hAnsi="Times New Roman" w:cs="Times New Roman"/>
          <w:color w:val="FF0000"/>
          <w:sz w:val="16"/>
          <w:szCs w:val="16"/>
        </w:rPr>
      </w:pPr>
      <w:r w:rsidRPr="001C3C9F">
        <w:rPr>
          <w:rFonts w:ascii="Times New Roman" w:hAnsi="Times New Roman" w:cs="Times New Roman"/>
          <w:color w:val="FF0000"/>
          <w:sz w:val="16"/>
          <w:szCs w:val="16"/>
        </w:rPr>
        <w:t xml:space="preserve">[7] </w:t>
      </w:r>
      <w:proofErr w:type="spellStart"/>
      <w:r w:rsidRPr="001C3C9F">
        <w:rPr>
          <w:rFonts w:ascii="Times New Roman" w:hAnsi="Times New Roman" w:cs="Times New Roman"/>
          <w:color w:val="FF0000"/>
          <w:sz w:val="16"/>
          <w:szCs w:val="16"/>
          <w:shd w:val="clear" w:color="auto" w:fill="FFFFFF"/>
        </w:rPr>
        <w:t>Battiti</w:t>
      </w:r>
      <w:proofErr w:type="spellEnd"/>
      <w:r w:rsidRPr="001C3C9F">
        <w:rPr>
          <w:rFonts w:ascii="Times New Roman" w:hAnsi="Times New Roman" w:cs="Times New Roman"/>
          <w:color w:val="FF0000"/>
          <w:sz w:val="16"/>
          <w:szCs w:val="16"/>
          <w:shd w:val="clear" w:color="auto" w:fill="FFFFFF"/>
        </w:rPr>
        <w:t xml:space="preserve"> R. Using mutual information for selecting features in supervised neural net learning[J]. IEEE Transactions on neural networks, 1994, 5(4): 537-550.</w:t>
      </w:r>
    </w:p>
    <w:p w:rsidR="002415C0" w:rsidRPr="00053CB2" w:rsidRDefault="006C134D" w:rsidP="002415C0">
      <w:pPr>
        <w:rPr>
          <w:rFonts w:ascii="Times New Roman" w:hAnsi="Times New Roman" w:cs="Times New Roman"/>
          <w:color w:val="FF0000"/>
          <w:sz w:val="16"/>
          <w:szCs w:val="16"/>
          <w:shd w:val="clear" w:color="auto" w:fill="FFFFFF"/>
        </w:rPr>
      </w:pPr>
      <w:r w:rsidRPr="00053CB2">
        <w:rPr>
          <w:rFonts w:ascii="Times New Roman" w:hAnsi="Times New Roman" w:cs="Times New Roman"/>
          <w:color w:val="FF0000"/>
          <w:sz w:val="16"/>
          <w:szCs w:val="16"/>
        </w:rPr>
        <w:t>[8]</w:t>
      </w:r>
      <w:r w:rsidR="002415C0" w:rsidRPr="00053CB2">
        <w:rPr>
          <w:rFonts w:ascii="Times New Roman" w:hAnsi="Times New Roman" w:cs="Times New Roman"/>
          <w:color w:val="FF0000"/>
          <w:sz w:val="16"/>
          <w:szCs w:val="16"/>
        </w:rPr>
        <w:t xml:space="preserve"> </w:t>
      </w:r>
      <w:r w:rsidR="002415C0" w:rsidRPr="00053CB2">
        <w:rPr>
          <w:rFonts w:ascii="Times New Roman" w:hAnsi="Times New Roman" w:cs="Times New Roman"/>
          <w:color w:val="FF0000"/>
          <w:sz w:val="16"/>
          <w:szCs w:val="16"/>
          <w:shd w:val="clear" w:color="auto" w:fill="FFFFFF"/>
        </w:rPr>
        <w:t xml:space="preserve">Rossi F, </w:t>
      </w:r>
      <w:proofErr w:type="spellStart"/>
      <w:r w:rsidR="002415C0" w:rsidRPr="00053CB2">
        <w:rPr>
          <w:rFonts w:ascii="Times New Roman" w:hAnsi="Times New Roman" w:cs="Times New Roman"/>
          <w:color w:val="FF0000"/>
          <w:sz w:val="16"/>
          <w:szCs w:val="16"/>
          <w:shd w:val="clear" w:color="auto" w:fill="FFFFFF"/>
        </w:rPr>
        <w:t>Lendasse</w:t>
      </w:r>
      <w:proofErr w:type="spellEnd"/>
      <w:r w:rsidR="002415C0" w:rsidRPr="00053CB2">
        <w:rPr>
          <w:rFonts w:ascii="Times New Roman" w:hAnsi="Times New Roman" w:cs="Times New Roman"/>
          <w:color w:val="FF0000"/>
          <w:sz w:val="16"/>
          <w:szCs w:val="16"/>
          <w:shd w:val="clear" w:color="auto" w:fill="FFFFFF"/>
        </w:rPr>
        <w:t xml:space="preserve"> A, François D, et al. Mutual information for the selection of relevant variables in spectrometric nonlinear modelling[J]. </w:t>
      </w:r>
      <w:proofErr w:type="spellStart"/>
      <w:r w:rsidR="002415C0" w:rsidRPr="00053CB2">
        <w:rPr>
          <w:rFonts w:ascii="Times New Roman" w:hAnsi="Times New Roman" w:cs="Times New Roman"/>
          <w:color w:val="FF0000"/>
          <w:sz w:val="16"/>
          <w:szCs w:val="16"/>
          <w:shd w:val="clear" w:color="auto" w:fill="FFFFFF"/>
        </w:rPr>
        <w:t>Chemometrics</w:t>
      </w:r>
      <w:proofErr w:type="spellEnd"/>
      <w:r w:rsidR="002415C0" w:rsidRPr="00053CB2">
        <w:rPr>
          <w:rFonts w:ascii="Times New Roman" w:hAnsi="Times New Roman" w:cs="Times New Roman"/>
          <w:color w:val="FF0000"/>
          <w:sz w:val="16"/>
          <w:szCs w:val="16"/>
          <w:shd w:val="clear" w:color="auto" w:fill="FFFFFF"/>
        </w:rPr>
        <w:t xml:space="preserve"> and intelligent laboratory systems, 2006, 80(2): 215-226.</w:t>
      </w:r>
    </w:p>
    <w:p w:rsidR="00CD0344" w:rsidRPr="00053CB2" w:rsidRDefault="00CD0344" w:rsidP="00CD0344">
      <w:pPr>
        <w:rPr>
          <w:rFonts w:ascii="Times New Roman" w:hAnsi="Times New Roman" w:cs="Times New Roman"/>
          <w:color w:val="FF0000"/>
          <w:sz w:val="16"/>
          <w:szCs w:val="16"/>
          <w:shd w:val="clear" w:color="auto" w:fill="FFFFFF"/>
        </w:rPr>
      </w:pPr>
      <w:r w:rsidRPr="00053CB2">
        <w:rPr>
          <w:rFonts w:ascii="Times New Roman" w:hAnsi="Times New Roman" w:cs="Times New Roman"/>
          <w:color w:val="FF0000"/>
          <w:sz w:val="16"/>
          <w:szCs w:val="16"/>
          <w:shd w:val="clear" w:color="auto" w:fill="FFFFFF"/>
        </w:rPr>
        <w:t>[9] Huang J, Cai Y, Xu X. A wrapper for feature selection based on mutual information[C]//Pattern Recognition, 2006. ICPR 2006. 18th International Conference on. IEEE, 2006, 2: 618-621.</w:t>
      </w:r>
    </w:p>
    <w:p w:rsidR="00373F0B" w:rsidRPr="00053CB2" w:rsidRDefault="00373F0B" w:rsidP="00373F0B">
      <w:pPr>
        <w:rPr>
          <w:rFonts w:ascii="Times New Roman" w:hAnsi="Times New Roman" w:cs="Times New Roman"/>
          <w:color w:val="FF0000"/>
          <w:sz w:val="16"/>
          <w:szCs w:val="16"/>
        </w:rPr>
      </w:pPr>
      <w:r w:rsidRPr="00053CB2">
        <w:rPr>
          <w:rFonts w:ascii="Times New Roman" w:hAnsi="Times New Roman" w:cs="Times New Roman"/>
          <w:color w:val="FF0000"/>
          <w:sz w:val="16"/>
          <w:szCs w:val="16"/>
          <w:shd w:val="clear" w:color="auto" w:fill="FFFFFF"/>
        </w:rPr>
        <w:t>[10] Bell D A, Wang H. A formalism for relevance and its application in feature subset selection[J]. Machine learning, 2000, 41(2): 175-195.</w:t>
      </w:r>
    </w:p>
    <w:p w:rsidR="00373F0B" w:rsidRPr="00053CB2" w:rsidRDefault="00373F0B" w:rsidP="00373F0B">
      <w:pPr>
        <w:rPr>
          <w:rFonts w:ascii="Times New Roman" w:hAnsi="Times New Roman" w:cs="Times New Roman"/>
          <w:color w:val="FF0000"/>
          <w:sz w:val="16"/>
          <w:szCs w:val="16"/>
        </w:rPr>
      </w:pPr>
      <w:r w:rsidRPr="00053CB2">
        <w:rPr>
          <w:rFonts w:ascii="Times New Roman" w:hAnsi="Times New Roman" w:cs="Times New Roman"/>
          <w:color w:val="FF0000"/>
          <w:sz w:val="16"/>
          <w:szCs w:val="16"/>
        </w:rPr>
        <w:t xml:space="preserve">[11] </w:t>
      </w:r>
      <w:proofErr w:type="spellStart"/>
      <w:r w:rsidRPr="00053CB2">
        <w:rPr>
          <w:rFonts w:ascii="Times New Roman" w:hAnsi="Times New Roman" w:cs="Times New Roman"/>
          <w:color w:val="FF0000"/>
          <w:sz w:val="16"/>
          <w:szCs w:val="16"/>
          <w:shd w:val="clear" w:color="auto" w:fill="FFFFFF"/>
        </w:rPr>
        <w:t>Kojadinovic</w:t>
      </w:r>
      <w:proofErr w:type="spellEnd"/>
      <w:r w:rsidRPr="00053CB2">
        <w:rPr>
          <w:rFonts w:ascii="Times New Roman" w:hAnsi="Times New Roman" w:cs="Times New Roman"/>
          <w:color w:val="FF0000"/>
          <w:sz w:val="16"/>
          <w:szCs w:val="16"/>
          <w:shd w:val="clear" w:color="auto" w:fill="FFFFFF"/>
        </w:rPr>
        <w:t xml:space="preserve"> I. Relevance measures for subset variable selection in regression problems based on k-additive mutual information[J]. Computational Statistics &amp; Data Analysis, 2005, 49(4): 1205-1227.</w:t>
      </w:r>
    </w:p>
    <w:p w:rsidR="00373F0B" w:rsidRPr="002D6817" w:rsidRDefault="00373F0B" w:rsidP="00373F0B">
      <w:pPr>
        <w:rPr>
          <w:rFonts w:ascii="Times New Roman" w:hAnsi="Times New Roman" w:cs="Times New Roman"/>
          <w:color w:val="FF0000"/>
          <w:sz w:val="16"/>
          <w:szCs w:val="16"/>
        </w:rPr>
      </w:pPr>
      <w:r w:rsidRPr="002D6817">
        <w:rPr>
          <w:rFonts w:ascii="Times New Roman" w:hAnsi="Times New Roman" w:cs="Times New Roman"/>
          <w:color w:val="FF0000"/>
          <w:sz w:val="16"/>
          <w:szCs w:val="16"/>
        </w:rPr>
        <w:t xml:space="preserve">[12] </w:t>
      </w:r>
      <w:r w:rsidRPr="002D6817">
        <w:rPr>
          <w:rFonts w:ascii="Times New Roman" w:hAnsi="Times New Roman" w:cs="Times New Roman"/>
          <w:color w:val="FF0000"/>
          <w:sz w:val="16"/>
          <w:szCs w:val="16"/>
          <w:shd w:val="clear" w:color="auto" w:fill="FFFFFF"/>
        </w:rPr>
        <w:t>Kwak N, Choi C H. Input feature selection for classification problems[J]. IEEE transactions on neural networks, 2002, 13(1): 143-159.</w:t>
      </w:r>
    </w:p>
    <w:p w:rsidR="00373F0B" w:rsidRPr="002D6817" w:rsidRDefault="00373F0B" w:rsidP="00373F0B">
      <w:pPr>
        <w:rPr>
          <w:rFonts w:ascii="Times New Roman" w:hAnsi="Times New Roman" w:cs="Times New Roman"/>
          <w:color w:val="FF0000"/>
          <w:sz w:val="16"/>
          <w:szCs w:val="16"/>
          <w:shd w:val="clear" w:color="auto" w:fill="FFFFFF"/>
        </w:rPr>
      </w:pPr>
      <w:r w:rsidRPr="002D6817">
        <w:rPr>
          <w:rFonts w:ascii="Times New Roman" w:hAnsi="Times New Roman" w:cs="Times New Roman"/>
          <w:color w:val="FF0000"/>
          <w:sz w:val="16"/>
          <w:szCs w:val="16"/>
        </w:rPr>
        <w:t xml:space="preserve">[13] </w:t>
      </w:r>
      <w:r w:rsidRPr="002D6817">
        <w:rPr>
          <w:rFonts w:ascii="Times New Roman" w:hAnsi="Times New Roman" w:cs="Times New Roman"/>
          <w:color w:val="FF0000"/>
          <w:sz w:val="16"/>
          <w:szCs w:val="16"/>
          <w:shd w:val="clear" w:color="auto" w:fill="FFFFFF"/>
        </w:rPr>
        <w:t>Yu L, Liu H. Efficient feature selection via analysis of relevance and redundancy[J]. Journal of machine learning research, 2004, 5(Oct): 1205-1224.</w:t>
      </w:r>
    </w:p>
    <w:p w:rsidR="00763721" w:rsidRPr="002D6817" w:rsidRDefault="00373F0B" w:rsidP="00763721">
      <w:pPr>
        <w:rPr>
          <w:rFonts w:ascii="Times New Roman" w:hAnsi="Times New Roman" w:cs="Times New Roman"/>
          <w:color w:val="FF0000"/>
          <w:sz w:val="16"/>
          <w:szCs w:val="16"/>
          <w:shd w:val="clear" w:color="auto" w:fill="FFFFFF"/>
        </w:rPr>
      </w:pPr>
      <w:r w:rsidRPr="002D6817">
        <w:rPr>
          <w:rFonts w:ascii="Times New Roman" w:hAnsi="Times New Roman" w:cs="Times New Roman"/>
          <w:color w:val="FF0000"/>
          <w:sz w:val="16"/>
          <w:szCs w:val="16"/>
          <w:shd w:val="clear" w:color="auto" w:fill="FFFFFF"/>
        </w:rPr>
        <w:t xml:space="preserve">[14] </w:t>
      </w:r>
      <w:r w:rsidR="00763721" w:rsidRPr="002D6817">
        <w:rPr>
          <w:rFonts w:ascii="Times New Roman" w:hAnsi="Times New Roman" w:cs="Times New Roman"/>
          <w:color w:val="FF0000"/>
          <w:sz w:val="16"/>
          <w:szCs w:val="16"/>
          <w:shd w:val="clear" w:color="auto" w:fill="FFFFFF"/>
        </w:rPr>
        <w:t>Gao Y F, Li B Q, Cai Y D, et al. Prediction of active sites of enzymes by maximum relevance minimum redundancy (</w:t>
      </w:r>
      <w:proofErr w:type="spellStart"/>
      <w:r w:rsidR="00763721" w:rsidRPr="002D6817">
        <w:rPr>
          <w:rFonts w:ascii="Times New Roman" w:hAnsi="Times New Roman" w:cs="Times New Roman"/>
          <w:color w:val="FF0000"/>
          <w:sz w:val="16"/>
          <w:szCs w:val="16"/>
          <w:shd w:val="clear" w:color="auto" w:fill="FFFFFF"/>
        </w:rPr>
        <w:t>mRMR</w:t>
      </w:r>
      <w:proofErr w:type="spellEnd"/>
      <w:r w:rsidR="00763721" w:rsidRPr="002D6817">
        <w:rPr>
          <w:rFonts w:ascii="Times New Roman" w:hAnsi="Times New Roman" w:cs="Times New Roman"/>
          <w:color w:val="FF0000"/>
          <w:sz w:val="16"/>
          <w:szCs w:val="16"/>
          <w:shd w:val="clear" w:color="auto" w:fill="FFFFFF"/>
        </w:rPr>
        <w:t xml:space="preserve">) feature selection[J]. Molecular </w:t>
      </w:r>
      <w:proofErr w:type="spellStart"/>
      <w:r w:rsidR="00763721" w:rsidRPr="002D6817">
        <w:rPr>
          <w:rFonts w:ascii="Times New Roman" w:hAnsi="Times New Roman" w:cs="Times New Roman"/>
          <w:color w:val="FF0000"/>
          <w:sz w:val="16"/>
          <w:szCs w:val="16"/>
          <w:shd w:val="clear" w:color="auto" w:fill="FFFFFF"/>
        </w:rPr>
        <w:t>BioSystems</w:t>
      </w:r>
      <w:proofErr w:type="spellEnd"/>
      <w:r w:rsidR="00763721" w:rsidRPr="002D6817">
        <w:rPr>
          <w:rFonts w:ascii="Times New Roman" w:hAnsi="Times New Roman" w:cs="Times New Roman"/>
          <w:color w:val="FF0000"/>
          <w:sz w:val="16"/>
          <w:szCs w:val="16"/>
          <w:shd w:val="clear" w:color="auto" w:fill="FFFFFF"/>
        </w:rPr>
        <w:t>, 2013, 9(1): 61-69.</w:t>
      </w:r>
    </w:p>
    <w:p w:rsidR="001D6531" w:rsidRPr="00711D47" w:rsidRDefault="001D6531" w:rsidP="001D6531">
      <w:pPr>
        <w:rPr>
          <w:rFonts w:ascii="Times New Roman" w:hAnsi="Times New Roman" w:cs="Times New Roman"/>
          <w:color w:val="FF0000"/>
          <w:sz w:val="16"/>
          <w:szCs w:val="16"/>
          <w:shd w:val="clear" w:color="auto" w:fill="FFFFFF"/>
        </w:rPr>
      </w:pPr>
      <w:r w:rsidRPr="00711D47">
        <w:rPr>
          <w:rFonts w:ascii="Times New Roman" w:hAnsi="Times New Roman" w:cs="Times New Roman"/>
          <w:color w:val="FF0000"/>
          <w:sz w:val="16"/>
          <w:szCs w:val="16"/>
          <w:shd w:val="clear" w:color="auto" w:fill="FFFFFF"/>
        </w:rPr>
        <w:t xml:space="preserve">[15] Vergara J R, </w:t>
      </w:r>
      <w:proofErr w:type="spellStart"/>
      <w:r w:rsidRPr="00711D47">
        <w:rPr>
          <w:rFonts w:ascii="Times New Roman" w:hAnsi="Times New Roman" w:cs="Times New Roman"/>
          <w:color w:val="FF0000"/>
          <w:sz w:val="16"/>
          <w:szCs w:val="16"/>
          <w:shd w:val="clear" w:color="auto" w:fill="FFFFFF"/>
        </w:rPr>
        <w:t>Estévez</w:t>
      </w:r>
      <w:proofErr w:type="spellEnd"/>
      <w:r w:rsidRPr="00711D47">
        <w:rPr>
          <w:rFonts w:ascii="Times New Roman" w:hAnsi="Times New Roman" w:cs="Times New Roman"/>
          <w:color w:val="FF0000"/>
          <w:sz w:val="16"/>
          <w:szCs w:val="16"/>
          <w:shd w:val="clear" w:color="auto" w:fill="FFFFFF"/>
        </w:rPr>
        <w:t xml:space="preserve"> P A. A review of feature selection methods based on mutual information[J]. Neural computing and applications, 2014, 24(1): 175-186.</w:t>
      </w:r>
    </w:p>
    <w:p w:rsidR="00CB7317" w:rsidRPr="001C3C9F" w:rsidRDefault="00CB7317" w:rsidP="00CB7317">
      <w:pPr>
        <w:rPr>
          <w:rFonts w:ascii="Times New Roman" w:hAnsi="Times New Roman" w:cs="Times New Roman"/>
          <w:color w:val="FF0000"/>
          <w:sz w:val="16"/>
          <w:szCs w:val="16"/>
          <w:shd w:val="clear" w:color="auto" w:fill="FFFFFF"/>
        </w:rPr>
      </w:pPr>
      <w:r w:rsidRPr="001C3C9F">
        <w:rPr>
          <w:rFonts w:ascii="Times New Roman" w:hAnsi="Times New Roman" w:cs="Times New Roman"/>
          <w:color w:val="FF0000"/>
          <w:sz w:val="16"/>
          <w:szCs w:val="16"/>
          <w:shd w:val="clear" w:color="auto" w:fill="FFFFFF"/>
        </w:rPr>
        <w:t xml:space="preserve">[16] Chandrashekar G, </w:t>
      </w:r>
      <w:proofErr w:type="spellStart"/>
      <w:r w:rsidRPr="001C3C9F">
        <w:rPr>
          <w:rFonts w:ascii="Times New Roman" w:hAnsi="Times New Roman" w:cs="Times New Roman"/>
          <w:color w:val="FF0000"/>
          <w:sz w:val="16"/>
          <w:szCs w:val="16"/>
          <w:shd w:val="clear" w:color="auto" w:fill="FFFFFF"/>
        </w:rPr>
        <w:t>Sahin</w:t>
      </w:r>
      <w:proofErr w:type="spellEnd"/>
      <w:r w:rsidRPr="001C3C9F">
        <w:rPr>
          <w:rFonts w:ascii="Times New Roman" w:hAnsi="Times New Roman" w:cs="Times New Roman"/>
          <w:color w:val="FF0000"/>
          <w:sz w:val="16"/>
          <w:szCs w:val="16"/>
          <w:shd w:val="clear" w:color="auto" w:fill="FFFFFF"/>
        </w:rPr>
        <w:t xml:space="preserve"> F. A survey on feature selection methods[J]. Computers &amp; Electrical Engineering, 2014, 40(1): 16-28.</w:t>
      </w:r>
    </w:p>
    <w:p w:rsidR="00F81A9D" w:rsidRPr="001C3C9F" w:rsidRDefault="00F81A9D" w:rsidP="00F81A9D">
      <w:pPr>
        <w:rPr>
          <w:color w:val="FF0000"/>
          <w:sz w:val="16"/>
          <w:szCs w:val="16"/>
        </w:rPr>
      </w:pPr>
      <w:r w:rsidRPr="001C3C9F">
        <w:rPr>
          <w:rFonts w:ascii="Times New Roman" w:hAnsi="Times New Roman" w:cs="Times New Roman"/>
          <w:color w:val="FF0000"/>
          <w:sz w:val="16"/>
          <w:szCs w:val="16"/>
          <w:shd w:val="clear" w:color="auto" w:fill="FFFFFF"/>
        </w:rPr>
        <w:t>[17] Cover T M, Thomas J A. Elements of information theory[M]. John Wiley &amp; Sons, 2012.</w:t>
      </w:r>
    </w:p>
    <w:p w:rsidR="00F81A9D" w:rsidRPr="002C59C0" w:rsidRDefault="00F81A9D" w:rsidP="00CB7317">
      <w:pPr>
        <w:rPr>
          <w:sz w:val="16"/>
          <w:szCs w:val="16"/>
        </w:rPr>
      </w:pPr>
    </w:p>
    <w:p w:rsidR="00CB7317" w:rsidRPr="002C59C0" w:rsidRDefault="00CB7317" w:rsidP="001D6531">
      <w:pPr>
        <w:rPr>
          <w:sz w:val="16"/>
          <w:szCs w:val="16"/>
        </w:rPr>
      </w:pPr>
    </w:p>
    <w:p w:rsidR="001D6531" w:rsidRPr="002C59C0" w:rsidRDefault="001D6531" w:rsidP="00763721">
      <w:pPr>
        <w:rPr>
          <w:sz w:val="16"/>
          <w:szCs w:val="16"/>
        </w:rPr>
      </w:pPr>
    </w:p>
    <w:p w:rsidR="00373F0B" w:rsidRPr="002C59C0" w:rsidRDefault="00373F0B" w:rsidP="00373F0B">
      <w:pPr>
        <w:rPr>
          <w:sz w:val="16"/>
          <w:szCs w:val="16"/>
        </w:rPr>
      </w:pPr>
    </w:p>
    <w:p w:rsidR="00373F0B" w:rsidRPr="002C59C0" w:rsidRDefault="00373F0B" w:rsidP="00CD0344">
      <w:pPr>
        <w:rPr>
          <w:rFonts w:ascii="Times New Roman" w:hAnsi="Times New Roman" w:cs="Times New Roman"/>
          <w:sz w:val="16"/>
          <w:szCs w:val="16"/>
        </w:rPr>
      </w:pPr>
    </w:p>
    <w:p w:rsidR="00CD0344" w:rsidRPr="002C59C0" w:rsidRDefault="00CD0344" w:rsidP="002415C0">
      <w:pPr>
        <w:rPr>
          <w:rFonts w:ascii="Times New Roman" w:hAnsi="Times New Roman" w:cs="Times New Roman"/>
          <w:sz w:val="16"/>
          <w:szCs w:val="16"/>
        </w:rPr>
      </w:pPr>
    </w:p>
    <w:p w:rsidR="006C134D" w:rsidRPr="002C59C0" w:rsidRDefault="006C134D" w:rsidP="006C134D">
      <w:pPr>
        <w:rPr>
          <w:sz w:val="16"/>
          <w:szCs w:val="16"/>
        </w:rPr>
      </w:pPr>
    </w:p>
    <w:p w:rsidR="006C134D" w:rsidRPr="002C59C0" w:rsidRDefault="006C134D" w:rsidP="00186EBC">
      <w:pPr>
        <w:rPr>
          <w:rFonts w:ascii="Times New Roman" w:hAnsi="Times New Roman" w:cs="Times New Roman"/>
          <w:sz w:val="16"/>
          <w:szCs w:val="16"/>
          <w:shd w:val="clear" w:color="auto" w:fill="FFFFFF"/>
        </w:rPr>
      </w:pPr>
    </w:p>
    <w:p w:rsidR="00616D70" w:rsidRPr="00C7497C" w:rsidRDefault="00616D70" w:rsidP="00186EBC">
      <w:pPr>
        <w:rPr>
          <w:rFonts w:ascii="Times New Roman" w:hAnsi="Times New Roman" w:cs="Times New Roman"/>
          <w:color w:val="FF0000"/>
          <w:sz w:val="16"/>
          <w:szCs w:val="16"/>
        </w:rPr>
      </w:pPr>
      <w:r w:rsidRPr="00C7497C">
        <w:rPr>
          <w:rFonts w:ascii="Times New Roman" w:hAnsi="Times New Roman" w:cs="Times New Roman"/>
          <w:color w:val="FF0000"/>
          <w:sz w:val="16"/>
          <w:szCs w:val="16"/>
          <w:shd w:val="clear" w:color="auto" w:fill="FFFFFF"/>
        </w:rPr>
        <w:t xml:space="preserve">[35] L. Yu, C. Ding and S. </w:t>
      </w:r>
      <w:proofErr w:type="spellStart"/>
      <w:r w:rsidRPr="00C7497C">
        <w:rPr>
          <w:rFonts w:ascii="Times New Roman" w:hAnsi="Times New Roman" w:cs="Times New Roman"/>
          <w:color w:val="FF0000"/>
          <w:sz w:val="16"/>
          <w:szCs w:val="16"/>
          <w:shd w:val="clear" w:color="auto" w:fill="FFFFFF"/>
        </w:rPr>
        <w:t>Loscalzo</w:t>
      </w:r>
      <w:proofErr w:type="spellEnd"/>
      <w:r w:rsidRPr="00C7497C">
        <w:rPr>
          <w:rFonts w:ascii="Times New Roman" w:hAnsi="Times New Roman" w:cs="Times New Roman"/>
          <w:color w:val="FF0000"/>
          <w:sz w:val="16"/>
          <w:szCs w:val="16"/>
          <w:shd w:val="clear" w:color="auto" w:fill="FFFFFF"/>
        </w:rPr>
        <w:t>. (2008) Stable feature selection via dense feature groups. KDD’08, 803-811</w:t>
      </w:r>
    </w:p>
    <w:p w:rsidR="00186EBC" w:rsidRPr="002C59C0" w:rsidRDefault="00186EBC" w:rsidP="00186EBC">
      <w:pPr>
        <w:rPr>
          <w:rFonts w:ascii="Times New Roman" w:hAnsi="Times New Roman" w:cs="Times New Roman"/>
        </w:rPr>
      </w:pPr>
    </w:p>
    <w:p w:rsidR="00186EBC" w:rsidRPr="002C59C0" w:rsidRDefault="00186EBC" w:rsidP="00186EBC">
      <w:pPr>
        <w:rPr>
          <w:rFonts w:ascii="Times New Roman" w:hAnsi="Times New Roman" w:cs="Times New Roman"/>
        </w:rPr>
      </w:pPr>
    </w:p>
    <w:p w:rsidR="00D74D70" w:rsidRPr="002C59C0" w:rsidRDefault="00D74D70">
      <w:pPr>
        <w:rPr>
          <w:rFonts w:ascii="Times New Roman" w:hAnsi="Times New Roman" w:cs="Times New Roman"/>
        </w:rPr>
      </w:pPr>
    </w:p>
    <w:sectPr w:rsidR="00D74D70" w:rsidRPr="002C59C0" w:rsidSect="004C32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1CB3" w:rsidRDefault="003A1CB3" w:rsidP="007C56A9">
      <w:r>
        <w:separator/>
      </w:r>
    </w:p>
  </w:endnote>
  <w:endnote w:type="continuationSeparator" w:id="0">
    <w:p w:rsidR="003A1CB3" w:rsidRDefault="003A1CB3" w:rsidP="007C5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1CB3" w:rsidRDefault="003A1CB3" w:rsidP="007C56A9">
      <w:r>
        <w:separator/>
      </w:r>
    </w:p>
  </w:footnote>
  <w:footnote w:type="continuationSeparator" w:id="0">
    <w:p w:rsidR="003A1CB3" w:rsidRDefault="003A1CB3" w:rsidP="007C56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26258"/>
    <w:multiLevelType w:val="hybridMultilevel"/>
    <w:tmpl w:val="768A065A"/>
    <w:lvl w:ilvl="0" w:tplc="17428CD2">
      <w:start w:val="1"/>
      <w:numFmt w:val="bullet"/>
      <w:lvlText w:val=""/>
      <w:lvlJc w:val="left"/>
      <w:pPr>
        <w:ind w:left="420" w:hanging="420"/>
      </w:pPr>
      <w:rPr>
        <w:rFonts w:ascii="Wingdings" w:hAnsi="Wingdings" w:hint="default"/>
        <w:sz w:val="20"/>
        <w:szCs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EE0DE6"/>
    <w:multiLevelType w:val="hybridMultilevel"/>
    <w:tmpl w:val="40A44978"/>
    <w:lvl w:ilvl="0" w:tplc="D01A1810">
      <w:start w:val="1"/>
      <w:numFmt w:val="japaneseCounting"/>
      <w:lvlText w:val="%1．"/>
      <w:lvlJc w:val="left"/>
      <w:pPr>
        <w:ind w:left="810" w:hanging="450"/>
      </w:pPr>
      <w:rPr>
        <w:rFonts w:hint="default"/>
        <w:lang w:val="en-US"/>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264C7C10"/>
    <w:multiLevelType w:val="hybridMultilevel"/>
    <w:tmpl w:val="54D2548A"/>
    <w:lvl w:ilvl="0" w:tplc="9228897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33F85C11"/>
    <w:multiLevelType w:val="hybridMultilevel"/>
    <w:tmpl w:val="45C62872"/>
    <w:lvl w:ilvl="0" w:tplc="2B1E73D6">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6CD035A"/>
    <w:multiLevelType w:val="hybridMultilevel"/>
    <w:tmpl w:val="DA88134E"/>
    <w:lvl w:ilvl="0" w:tplc="69F2E3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6ED70E4"/>
    <w:multiLevelType w:val="hybridMultilevel"/>
    <w:tmpl w:val="3EBAD09E"/>
    <w:lvl w:ilvl="0" w:tplc="B554DB9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C981B8D"/>
    <w:multiLevelType w:val="hybridMultilevel"/>
    <w:tmpl w:val="4F280F4A"/>
    <w:lvl w:ilvl="0" w:tplc="BD9448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FAC2E46"/>
    <w:multiLevelType w:val="multilevel"/>
    <w:tmpl w:val="7A5E0876"/>
    <w:lvl w:ilvl="0">
      <w:start w:val="3"/>
      <w:numFmt w:val="decimal"/>
      <w:lvlText w:val="%1"/>
      <w:lvlJc w:val="left"/>
      <w:pPr>
        <w:ind w:left="360" w:hanging="360"/>
      </w:pPr>
      <w:rPr>
        <w:rFonts w:hint="default"/>
        <w:b/>
      </w:rPr>
    </w:lvl>
    <w:lvl w:ilvl="1">
      <w:start w:val="2"/>
      <w:numFmt w:val="decimal"/>
      <w:lvlText w:val="%1.%2"/>
      <w:lvlJc w:val="left"/>
      <w:pPr>
        <w:ind w:left="720" w:hanging="360"/>
      </w:pPr>
      <w:rPr>
        <w:rFonts w:hint="default"/>
        <w:b w:val="0"/>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8" w15:restartNumberingAfterBreak="0">
    <w:nsid w:val="54CE3A72"/>
    <w:multiLevelType w:val="multilevel"/>
    <w:tmpl w:val="3140D85A"/>
    <w:lvl w:ilvl="0">
      <w:start w:val="1"/>
      <w:numFmt w:val="decimal"/>
      <w:lvlText w:val="%1."/>
      <w:lvlJc w:val="left"/>
      <w:pPr>
        <w:ind w:left="360" w:hanging="360"/>
      </w:pPr>
      <w:rPr>
        <w:rFonts w:hint="default"/>
        <w:b/>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5796665C"/>
    <w:multiLevelType w:val="hybridMultilevel"/>
    <w:tmpl w:val="2F9616FE"/>
    <w:lvl w:ilvl="0" w:tplc="6DD27E1A">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5C5504DE"/>
    <w:multiLevelType w:val="hybridMultilevel"/>
    <w:tmpl w:val="8132B962"/>
    <w:lvl w:ilvl="0" w:tplc="04090015">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F1E5527"/>
    <w:multiLevelType w:val="hybridMultilevel"/>
    <w:tmpl w:val="892842E0"/>
    <w:lvl w:ilvl="0" w:tplc="BBBA771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6901B0"/>
    <w:multiLevelType w:val="hybridMultilevel"/>
    <w:tmpl w:val="AF9C776E"/>
    <w:lvl w:ilvl="0" w:tplc="DA8CB1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63065C9"/>
    <w:multiLevelType w:val="hybridMultilevel"/>
    <w:tmpl w:val="002E3D6E"/>
    <w:lvl w:ilvl="0" w:tplc="F1F2967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82D2C90"/>
    <w:multiLevelType w:val="hybridMultilevel"/>
    <w:tmpl w:val="F81AB248"/>
    <w:lvl w:ilvl="0" w:tplc="A59CDD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1"/>
  </w:num>
  <w:num w:numId="3">
    <w:abstractNumId w:val="12"/>
  </w:num>
  <w:num w:numId="4">
    <w:abstractNumId w:val="4"/>
  </w:num>
  <w:num w:numId="5">
    <w:abstractNumId w:val="8"/>
  </w:num>
  <w:num w:numId="6">
    <w:abstractNumId w:val="2"/>
  </w:num>
  <w:num w:numId="7">
    <w:abstractNumId w:val="9"/>
  </w:num>
  <w:num w:numId="8">
    <w:abstractNumId w:val="5"/>
  </w:num>
  <w:num w:numId="9">
    <w:abstractNumId w:val="11"/>
  </w:num>
  <w:num w:numId="10">
    <w:abstractNumId w:val="13"/>
  </w:num>
  <w:num w:numId="11">
    <w:abstractNumId w:val="10"/>
  </w:num>
  <w:num w:numId="12">
    <w:abstractNumId w:val="7"/>
  </w:num>
  <w:num w:numId="13">
    <w:abstractNumId w:val="0"/>
  </w:num>
  <w:num w:numId="14">
    <w:abstractNumId w:val="3"/>
  </w:num>
  <w:num w:numId="15">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ppy">
    <w15:presenceInfo w15:providerId="AD" w15:userId="S::mf29889@office365home.vip::e419f9ab-0bff-4fd8-acb2-9d479d1563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doNotDisplayPageBoundaries/>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6EBC"/>
    <w:rsid w:val="00000379"/>
    <w:rsid w:val="0000089A"/>
    <w:rsid w:val="00001317"/>
    <w:rsid w:val="000018A4"/>
    <w:rsid w:val="00002E98"/>
    <w:rsid w:val="00003B71"/>
    <w:rsid w:val="00005403"/>
    <w:rsid w:val="00006C41"/>
    <w:rsid w:val="00010A5C"/>
    <w:rsid w:val="0001162B"/>
    <w:rsid w:val="00011AE1"/>
    <w:rsid w:val="00012070"/>
    <w:rsid w:val="00012AA3"/>
    <w:rsid w:val="00013C22"/>
    <w:rsid w:val="0001457B"/>
    <w:rsid w:val="00016C04"/>
    <w:rsid w:val="000205BE"/>
    <w:rsid w:val="00020A46"/>
    <w:rsid w:val="00020E55"/>
    <w:rsid w:val="00020ED7"/>
    <w:rsid w:val="0002482C"/>
    <w:rsid w:val="00024BB5"/>
    <w:rsid w:val="00025051"/>
    <w:rsid w:val="00026471"/>
    <w:rsid w:val="00026F37"/>
    <w:rsid w:val="0002776B"/>
    <w:rsid w:val="0003192A"/>
    <w:rsid w:val="00032C0E"/>
    <w:rsid w:val="000359A4"/>
    <w:rsid w:val="00035C63"/>
    <w:rsid w:val="00041578"/>
    <w:rsid w:val="0004162A"/>
    <w:rsid w:val="00041B90"/>
    <w:rsid w:val="00041BD0"/>
    <w:rsid w:val="00041FBC"/>
    <w:rsid w:val="00042B9A"/>
    <w:rsid w:val="00047C37"/>
    <w:rsid w:val="00047D48"/>
    <w:rsid w:val="00050F32"/>
    <w:rsid w:val="0005130D"/>
    <w:rsid w:val="00052E2E"/>
    <w:rsid w:val="00053CB2"/>
    <w:rsid w:val="00053DC7"/>
    <w:rsid w:val="00054199"/>
    <w:rsid w:val="0005458C"/>
    <w:rsid w:val="000574C5"/>
    <w:rsid w:val="00057803"/>
    <w:rsid w:val="00057F4E"/>
    <w:rsid w:val="0006100D"/>
    <w:rsid w:val="000619A9"/>
    <w:rsid w:val="00061B20"/>
    <w:rsid w:val="000640A2"/>
    <w:rsid w:val="0006423E"/>
    <w:rsid w:val="000651A1"/>
    <w:rsid w:val="00065F9F"/>
    <w:rsid w:val="00066EA4"/>
    <w:rsid w:val="00070181"/>
    <w:rsid w:val="00070864"/>
    <w:rsid w:val="000712AA"/>
    <w:rsid w:val="00071963"/>
    <w:rsid w:val="0007232C"/>
    <w:rsid w:val="00072F29"/>
    <w:rsid w:val="00072F46"/>
    <w:rsid w:val="00074495"/>
    <w:rsid w:val="00082127"/>
    <w:rsid w:val="00084199"/>
    <w:rsid w:val="00084ABD"/>
    <w:rsid w:val="000851B2"/>
    <w:rsid w:val="000864A0"/>
    <w:rsid w:val="000872FC"/>
    <w:rsid w:val="00087B79"/>
    <w:rsid w:val="00091033"/>
    <w:rsid w:val="000915A6"/>
    <w:rsid w:val="000915FB"/>
    <w:rsid w:val="0009194A"/>
    <w:rsid w:val="00096246"/>
    <w:rsid w:val="00096CB4"/>
    <w:rsid w:val="00096EA7"/>
    <w:rsid w:val="00097DCE"/>
    <w:rsid w:val="000A0D00"/>
    <w:rsid w:val="000A3C6E"/>
    <w:rsid w:val="000A3CB5"/>
    <w:rsid w:val="000A44ED"/>
    <w:rsid w:val="000A4527"/>
    <w:rsid w:val="000A715B"/>
    <w:rsid w:val="000A71C1"/>
    <w:rsid w:val="000A7C01"/>
    <w:rsid w:val="000B0252"/>
    <w:rsid w:val="000B1E36"/>
    <w:rsid w:val="000B2A26"/>
    <w:rsid w:val="000B5375"/>
    <w:rsid w:val="000B615C"/>
    <w:rsid w:val="000B67FF"/>
    <w:rsid w:val="000B6D2C"/>
    <w:rsid w:val="000C00D0"/>
    <w:rsid w:val="000C1E80"/>
    <w:rsid w:val="000C3458"/>
    <w:rsid w:val="000C45F3"/>
    <w:rsid w:val="000C53AB"/>
    <w:rsid w:val="000C656D"/>
    <w:rsid w:val="000C6EC2"/>
    <w:rsid w:val="000C6FEF"/>
    <w:rsid w:val="000C7407"/>
    <w:rsid w:val="000D29A4"/>
    <w:rsid w:val="000D3B91"/>
    <w:rsid w:val="000D3D64"/>
    <w:rsid w:val="000D3D8E"/>
    <w:rsid w:val="000D5F21"/>
    <w:rsid w:val="000D7D62"/>
    <w:rsid w:val="000E01A6"/>
    <w:rsid w:val="000E0B26"/>
    <w:rsid w:val="000E2DF1"/>
    <w:rsid w:val="000E46DD"/>
    <w:rsid w:val="000E5D11"/>
    <w:rsid w:val="000E5F47"/>
    <w:rsid w:val="000E696E"/>
    <w:rsid w:val="000E710B"/>
    <w:rsid w:val="000F2452"/>
    <w:rsid w:val="000F2993"/>
    <w:rsid w:val="000F2DED"/>
    <w:rsid w:val="000F4A57"/>
    <w:rsid w:val="000F591A"/>
    <w:rsid w:val="000F5FB7"/>
    <w:rsid w:val="000F7146"/>
    <w:rsid w:val="000F71DC"/>
    <w:rsid w:val="000F7D1D"/>
    <w:rsid w:val="00100ABC"/>
    <w:rsid w:val="00100C73"/>
    <w:rsid w:val="00101C5A"/>
    <w:rsid w:val="0010210C"/>
    <w:rsid w:val="00104784"/>
    <w:rsid w:val="00105A39"/>
    <w:rsid w:val="00107F20"/>
    <w:rsid w:val="00111D33"/>
    <w:rsid w:val="001129EC"/>
    <w:rsid w:val="00113137"/>
    <w:rsid w:val="00113431"/>
    <w:rsid w:val="0011482C"/>
    <w:rsid w:val="0011537C"/>
    <w:rsid w:val="0011589A"/>
    <w:rsid w:val="00115A50"/>
    <w:rsid w:val="00115AC2"/>
    <w:rsid w:val="0011745A"/>
    <w:rsid w:val="00120189"/>
    <w:rsid w:val="00120CF6"/>
    <w:rsid w:val="00121405"/>
    <w:rsid w:val="00121CBA"/>
    <w:rsid w:val="001222F9"/>
    <w:rsid w:val="00122675"/>
    <w:rsid w:val="00123A82"/>
    <w:rsid w:val="00123CFD"/>
    <w:rsid w:val="00127018"/>
    <w:rsid w:val="00127F14"/>
    <w:rsid w:val="0013210E"/>
    <w:rsid w:val="00132B92"/>
    <w:rsid w:val="0013330B"/>
    <w:rsid w:val="001349CE"/>
    <w:rsid w:val="0013523D"/>
    <w:rsid w:val="00136925"/>
    <w:rsid w:val="00137153"/>
    <w:rsid w:val="00137702"/>
    <w:rsid w:val="00137BA9"/>
    <w:rsid w:val="001414F9"/>
    <w:rsid w:val="00141593"/>
    <w:rsid w:val="00141E5D"/>
    <w:rsid w:val="00143F17"/>
    <w:rsid w:val="001449CB"/>
    <w:rsid w:val="00146C2E"/>
    <w:rsid w:val="00147776"/>
    <w:rsid w:val="00147E8A"/>
    <w:rsid w:val="00150E69"/>
    <w:rsid w:val="00151503"/>
    <w:rsid w:val="00153642"/>
    <w:rsid w:val="001552B0"/>
    <w:rsid w:val="00157985"/>
    <w:rsid w:val="00157FD7"/>
    <w:rsid w:val="00160991"/>
    <w:rsid w:val="00161DBC"/>
    <w:rsid w:val="0016437C"/>
    <w:rsid w:val="001644FA"/>
    <w:rsid w:val="00164BC0"/>
    <w:rsid w:val="001650A6"/>
    <w:rsid w:val="00165AAF"/>
    <w:rsid w:val="001676EA"/>
    <w:rsid w:val="00167A39"/>
    <w:rsid w:val="00171291"/>
    <w:rsid w:val="00172339"/>
    <w:rsid w:val="00172A65"/>
    <w:rsid w:val="00172D35"/>
    <w:rsid w:val="00174795"/>
    <w:rsid w:val="00175064"/>
    <w:rsid w:val="001755C0"/>
    <w:rsid w:val="00175999"/>
    <w:rsid w:val="00175F13"/>
    <w:rsid w:val="001764C4"/>
    <w:rsid w:val="00176BA4"/>
    <w:rsid w:val="001810C5"/>
    <w:rsid w:val="00182457"/>
    <w:rsid w:val="00186783"/>
    <w:rsid w:val="00186EBC"/>
    <w:rsid w:val="001873DB"/>
    <w:rsid w:val="001878BA"/>
    <w:rsid w:val="001900FB"/>
    <w:rsid w:val="001910EF"/>
    <w:rsid w:val="00191C26"/>
    <w:rsid w:val="00192E83"/>
    <w:rsid w:val="00193CAC"/>
    <w:rsid w:val="00195818"/>
    <w:rsid w:val="00195CB7"/>
    <w:rsid w:val="00196483"/>
    <w:rsid w:val="00196B93"/>
    <w:rsid w:val="00196CEB"/>
    <w:rsid w:val="001A0F17"/>
    <w:rsid w:val="001A1715"/>
    <w:rsid w:val="001A2BB9"/>
    <w:rsid w:val="001A3667"/>
    <w:rsid w:val="001A6A13"/>
    <w:rsid w:val="001B27E9"/>
    <w:rsid w:val="001B474A"/>
    <w:rsid w:val="001B568D"/>
    <w:rsid w:val="001B56D6"/>
    <w:rsid w:val="001B76C5"/>
    <w:rsid w:val="001C3254"/>
    <w:rsid w:val="001C3887"/>
    <w:rsid w:val="001C3C9F"/>
    <w:rsid w:val="001C7613"/>
    <w:rsid w:val="001D106A"/>
    <w:rsid w:val="001D1608"/>
    <w:rsid w:val="001D18C0"/>
    <w:rsid w:val="001D21F1"/>
    <w:rsid w:val="001D3088"/>
    <w:rsid w:val="001D42B2"/>
    <w:rsid w:val="001D6531"/>
    <w:rsid w:val="001D66B2"/>
    <w:rsid w:val="001D70CB"/>
    <w:rsid w:val="001D7B8F"/>
    <w:rsid w:val="001E055B"/>
    <w:rsid w:val="001E224B"/>
    <w:rsid w:val="001E4208"/>
    <w:rsid w:val="001E47E4"/>
    <w:rsid w:val="001E619B"/>
    <w:rsid w:val="001E70FF"/>
    <w:rsid w:val="001E77CF"/>
    <w:rsid w:val="001F15C8"/>
    <w:rsid w:val="001F34BD"/>
    <w:rsid w:val="001F4348"/>
    <w:rsid w:val="001F7293"/>
    <w:rsid w:val="001F7AE8"/>
    <w:rsid w:val="002003CE"/>
    <w:rsid w:val="002003F5"/>
    <w:rsid w:val="00201694"/>
    <w:rsid w:val="00201740"/>
    <w:rsid w:val="0020204A"/>
    <w:rsid w:val="00202B71"/>
    <w:rsid w:val="0020368F"/>
    <w:rsid w:val="00204A7D"/>
    <w:rsid w:val="0021084B"/>
    <w:rsid w:val="00211AA9"/>
    <w:rsid w:val="00211DDB"/>
    <w:rsid w:val="00213957"/>
    <w:rsid w:val="002156A4"/>
    <w:rsid w:val="002161FE"/>
    <w:rsid w:val="0021718B"/>
    <w:rsid w:val="002173CF"/>
    <w:rsid w:val="00217B01"/>
    <w:rsid w:val="00222C35"/>
    <w:rsid w:val="00222EDC"/>
    <w:rsid w:val="00224D45"/>
    <w:rsid w:val="0022540E"/>
    <w:rsid w:val="00225790"/>
    <w:rsid w:val="00225A0C"/>
    <w:rsid w:val="0022659B"/>
    <w:rsid w:val="00227FB3"/>
    <w:rsid w:val="002320F2"/>
    <w:rsid w:val="00234CB9"/>
    <w:rsid w:val="00235212"/>
    <w:rsid w:val="00235C0D"/>
    <w:rsid w:val="00236649"/>
    <w:rsid w:val="00240142"/>
    <w:rsid w:val="002404BE"/>
    <w:rsid w:val="002407FA"/>
    <w:rsid w:val="002415C0"/>
    <w:rsid w:val="00241E50"/>
    <w:rsid w:val="00243B4C"/>
    <w:rsid w:val="00243E35"/>
    <w:rsid w:val="0024529A"/>
    <w:rsid w:val="00245A3E"/>
    <w:rsid w:val="00246E57"/>
    <w:rsid w:val="00247292"/>
    <w:rsid w:val="00250DE4"/>
    <w:rsid w:val="00251794"/>
    <w:rsid w:val="00253B6A"/>
    <w:rsid w:val="002554F5"/>
    <w:rsid w:val="00255A94"/>
    <w:rsid w:val="002572E8"/>
    <w:rsid w:val="002577F3"/>
    <w:rsid w:val="00261509"/>
    <w:rsid w:val="00263A5E"/>
    <w:rsid w:val="00265461"/>
    <w:rsid w:val="00265F2E"/>
    <w:rsid w:val="00266F6A"/>
    <w:rsid w:val="00267442"/>
    <w:rsid w:val="00267A93"/>
    <w:rsid w:val="0027193B"/>
    <w:rsid w:val="00271B0C"/>
    <w:rsid w:val="00274020"/>
    <w:rsid w:val="002748B4"/>
    <w:rsid w:val="002750B8"/>
    <w:rsid w:val="002818AD"/>
    <w:rsid w:val="0028194A"/>
    <w:rsid w:val="0028383F"/>
    <w:rsid w:val="00287F7A"/>
    <w:rsid w:val="002911F5"/>
    <w:rsid w:val="002920C8"/>
    <w:rsid w:val="00292D8D"/>
    <w:rsid w:val="00294CEB"/>
    <w:rsid w:val="00295FF7"/>
    <w:rsid w:val="002965C0"/>
    <w:rsid w:val="002966E5"/>
    <w:rsid w:val="002A0B0C"/>
    <w:rsid w:val="002A170C"/>
    <w:rsid w:val="002A2905"/>
    <w:rsid w:val="002A2EAD"/>
    <w:rsid w:val="002A3811"/>
    <w:rsid w:val="002A66E5"/>
    <w:rsid w:val="002A6D84"/>
    <w:rsid w:val="002B0DA4"/>
    <w:rsid w:val="002B299F"/>
    <w:rsid w:val="002B29A3"/>
    <w:rsid w:val="002B2A7F"/>
    <w:rsid w:val="002B2B59"/>
    <w:rsid w:val="002B2C48"/>
    <w:rsid w:val="002B7E05"/>
    <w:rsid w:val="002C0199"/>
    <w:rsid w:val="002C094C"/>
    <w:rsid w:val="002C2056"/>
    <w:rsid w:val="002C3A8E"/>
    <w:rsid w:val="002C5325"/>
    <w:rsid w:val="002C59C0"/>
    <w:rsid w:val="002C5A52"/>
    <w:rsid w:val="002D1DC8"/>
    <w:rsid w:val="002D2BFB"/>
    <w:rsid w:val="002D37CA"/>
    <w:rsid w:val="002D568B"/>
    <w:rsid w:val="002D6817"/>
    <w:rsid w:val="002D6AD8"/>
    <w:rsid w:val="002D6C4F"/>
    <w:rsid w:val="002D7628"/>
    <w:rsid w:val="002D7E5E"/>
    <w:rsid w:val="002E0E55"/>
    <w:rsid w:val="002E1083"/>
    <w:rsid w:val="002E6683"/>
    <w:rsid w:val="002E795D"/>
    <w:rsid w:val="002F0C5E"/>
    <w:rsid w:val="002F1CE6"/>
    <w:rsid w:val="002F29AB"/>
    <w:rsid w:val="002F39E4"/>
    <w:rsid w:val="002F3BDE"/>
    <w:rsid w:val="002F5905"/>
    <w:rsid w:val="002F6629"/>
    <w:rsid w:val="002F7805"/>
    <w:rsid w:val="002F7835"/>
    <w:rsid w:val="00300535"/>
    <w:rsid w:val="00301010"/>
    <w:rsid w:val="00301937"/>
    <w:rsid w:val="003021D9"/>
    <w:rsid w:val="003022FE"/>
    <w:rsid w:val="00302448"/>
    <w:rsid w:val="00305740"/>
    <w:rsid w:val="00312BBC"/>
    <w:rsid w:val="00317785"/>
    <w:rsid w:val="00321C3F"/>
    <w:rsid w:val="00322BDA"/>
    <w:rsid w:val="00323646"/>
    <w:rsid w:val="00324020"/>
    <w:rsid w:val="003242B9"/>
    <w:rsid w:val="003256BC"/>
    <w:rsid w:val="0032614D"/>
    <w:rsid w:val="00326AB3"/>
    <w:rsid w:val="00326D1B"/>
    <w:rsid w:val="003301C6"/>
    <w:rsid w:val="003365FD"/>
    <w:rsid w:val="0033783C"/>
    <w:rsid w:val="00337FE7"/>
    <w:rsid w:val="003417A4"/>
    <w:rsid w:val="00341FDE"/>
    <w:rsid w:val="00342F68"/>
    <w:rsid w:val="00344EEE"/>
    <w:rsid w:val="00346325"/>
    <w:rsid w:val="00347483"/>
    <w:rsid w:val="00347E74"/>
    <w:rsid w:val="003502A0"/>
    <w:rsid w:val="0035173A"/>
    <w:rsid w:val="00352E04"/>
    <w:rsid w:val="00353218"/>
    <w:rsid w:val="00353A1D"/>
    <w:rsid w:val="00354829"/>
    <w:rsid w:val="00355ABD"/>
    <w:rsid w:val="00355C71"/>
    <w:rsid w:val="00356078"/>
    <w:rsid w:val="00356853"/>
    <w:rsid w:val="00356D06"/>
    <w:rsid w:val="00357BBD"/>
    <w:rsid w:val="00357DE4"/>
    <w:rsid w:val="00360160"/>
    <w:rsid w:val="003619A2"/>
    <w:rsid w:val="00362340"/>
    <w:rsid w:val="0036364C"/>
    <w:rsid w:val="0036397F"/>
    <w:rsid w:val="00363C43"/>
    <w:rsid w:val="00365B6E"/>
    <w:rsid w:val="0036771D"/>
    <w:rsid w:val="00373F0B"/>
    <w:rsid w:val="00376D9C"/>
    <w:rsid w:val="00377523"/>
    <w:rsid w:val="00380185"/>
    <w:rsid w:val="00380D97"/>
    <w:rsid w:val="003810C1"/>
    <w:rsid w:val="00381195"/>
    <w:rsid w:val="00381562"/>
    <w:rsid w:val="00383723"/>
    <w:rsid w:val="00385021"/>
    <w:rsid w:val="0038502F"/>
    <w:rsid w:val="00387ACD"/>
    <w:rsid w:val="00390428"/>
    <w:rsid w:val="00390FE8"/>
    <w:rsid w:val="00392E42"/>
    <w:rsid w:val="00393294"/>
    <w:rsid w:val="00393876"/>
    <w:rsid w:val="00394DE4"/>
    <w:rsid w:val="00395A08"/>
    <w:rsid w:val="00396234"/>
    <w:rsid w:val="00397E3C"/>
    <w:rsid w:val="003A1465"/>
    <w:rsid w:val="003A1A5C"/>
    <w:rsid w:val="003A1CB3"/>
    <w:rsid w:val="003A3738"/>
    <w:rsid w:val="003A54A3"/>
    <w:rsid w:val="003A563D"/>
    <w:rsid w:val="003A5B6D"/>
    <w:rsid w:val="003A5DA6"/>
    <w:rsid w:val="003A5E49"/>
    <w:rsid w:val="003B09BD"/>
    <w:rsid w:val="003B40B4"/>
    <w:rsid w:val="003B5C9E"/>
    <w:rsid w:val="003B62B3"/>
    <w:rsid w:val="003B74CA"/>
    <w:rsid w:val="003B79CD"/>
    <w:rsid w:val="003C0093"/>
    <w:rsid w:val="003C0444"/>
    <w:rsid w:val="003C0F33"/>
    <w:rsid w:val="003C106F"/>
    <w:rsid w:val="003C1C87"/>
    <w:rsid w:val="003C252B"/>
    <w:rsid w:val="003C26B1"/>
    <w:rsid w:val="003C4030"/>
    <w:rsid w:val="003C423B"/>
    <w:rsid w:val="003C5207"/>
    <w:rsid w:val="003C621D"/>
    <w:rsid w:val="003D05D6"/>
    <w:rsid w:val="003D0609"/>
    <w:rsid w:val="003D0CA8"/>
    <w:rsid w:val="003D19BA"/>
    <w:rsid w:val="003D4AF4"/>
    <w:rsid w:val="003D5A5F"/>
    <w:rsid w:val="003E0822"/>
    <w:rsid w:val="003E3F43"/>
    <w:rsid w:val="003E7503"/>
    <w:rsid w:val="003F00FA"/>
    <w:rsid w:val="003F048B"/>
    <w:rsid w:val="003F0C27"/>
    <w:rsid w:val="003F3D9B"/>
    <w:rsid w:val="003F4A7D"/>
    <w:rsid w:val="003F5053"/>
    <w:rsid w:val="003F58BB"/>
    <w:rsid w:val="003F5C22"/>
    <w:rsid w:val="00402A2B"/>
    <w:rsid w:val="00404A69"/>
    <w:rsid w:val="004108F0"/>
    <w:rsid w:val="00411252"/>
    <w:rsid w:val="00411C07"/>
    <w:rsid w:val="00412099"/>
    <w:rsid w:val="00414840"/>
    <w:rsid w:val="00415534"/>
    <w:rsid w:val="00415A85"/>
    <w:rsid w:val="004213D6"/>
    <w:rsid w:val="00421673"/>
    <w:rsid w:val="004216FA"/>
    <w:rsid w:val="00422B70"/>
    <w:rsid w:val="00423379"/>
    <w:rsid w:val="0042512C"/>
    <w:rsid w:val="004256FC"/>
    <w:rsid w:val="00425FB3"/>
    <w:rsid w:val="004303EB"/>
    <w:rsid w:val="00430905"/>
    <w:rsid w:val="00431D52"/>
    <w:rsid w:val="00434025"/>
    <w:rsid w:val="0043470E"/>
    <w:rsid w:val="00436AA2"/>
    <w:rsid w:val="0043799F"/>
    <w:rsid w:val="0044033D"/>
    <w:rsid w:val="004416EC"/>
    <w:rsid w:val="00441B58"/>
    <w:rsid w:val="00441E40"/>
    <w:rsid w:val="00441E98"/>
    <w:rsid w:val="004421B0"/>
    <w:rsid w:val="004424B2"/>
    <w:rsid w:val="00442885"/>
    <w:rsid w:val="00443414"/>
    <w:rsid w:val="00443A4D"/>
    <w:rsid w:val="00443E7F"/>
    <w:rsid w:val="0044523E"/>
    <w:rsid w:val="004466EB"/>
    <w:rsid w:val="00453ACD"/>
    <w:rsid w:val="00454832"/>
    <w:rsid w:val="00454AD9"/>
    <w:rsid w:val="00454B50"/>
    <w:rsid w:val="00455967"/>
    <w:rsid w:val="004563A7"/>
    <w:rsid w:val="00456DB6"/>
    <w:rsid w:val="00456FD8"/>
    <w:rsid w:val="0046369E"/>
    <w:rsid w:val="0046499C"/>
    <w:rsid w:val="00465C28"/>
    <w:rsid w:val="0046664E"/>
    <w:rsid w:val="00466BFC"/>
    <w:rsid w:val="0046734E"/>
    <w:rsid w:val="00467E2A"/>
    <w:rsid w:val="00471433"/>
    <w:rsid w:val="00471A0D"/>
    <w:rsid w:val="00472A1A"/>
    <w:rsid w:val="00473610"/>
    <w:rsid w:val="00483212"/>
    <w:rsid w:val="004834B6"/>
    <w:rsid w:val="00484EAA"/>
    <w:rsid w:val="00486532"/>
    <w:rsid w:val="00487E26"/>
    <w:rsid w:val="0049225A"/>
    <w:rsid w:val="0049235D"/>
    <w:rsid w:val="00492634"/>
    <w:rsid w:val="00493F3F"/>
    <w:rsid w:val="004951D3"/>
    <w:rsid w:val="00497CF1"/>
    <w:rsid w:val="004A0206"/>
    <w:rsid w:val="004A0F0A"/>
    <w:rsid w:val="004A337C"/>
    <w:rsid w:val="004A6833"/>
    <w:rsid w:val="004B0062"/>
    <w:rsid w:val="004B0B6A"/>
    <w:rsid w:val="004B1B8D"/>
    <w:rsid w:val="004B29E1"/>
    <w:rsid w:val="004B315B"/>
    <w:rsid w:val="004B3DB1"/>
    <w:rsid w:val="004B4AA7"/>
    <w:rsid w:val="004B5AC0"/>
    <w:rsid w:val="004B67EA"/>
    <w:rsid w:val="004B6E51"/>
    <w:rsid w:val="004C153A"/>
    <w:rsid w:val="004C3222"/>
    <w:rsid w:val="004C3530"/>
    <w:rsid w:val="004C4F67"/>
    <w:rsid w:val="004C5C08"/>
    <w:rsid w:val="004C72DC"/>
    <w:rsid w:val="004C7ED2"/>
    <w:rsid w:val="004D0D8D"/>
    <w:rsid w:val="004D13F3"/>
    <w:rsid w:val="004D1476"/>
    <w:rsid w:val="004D1B83"/>
    <w:rsid w:val="004D2757"/>
    <w:rsid w:val="004D35DC"/>
    <w:rsid w:val="004D3BEC"/>
    <w:rsid w:val="004D4436"/>
    <w:rsid w:val="004D5D0B"/>
    <w:rsid w:val="004D6BF3"/>
    <w:rsid w:val="004E03BB"/>
    <w:rsid w:val="004E210C"/>
    <w:rsid w:val="004E3153"/>
    <w:rsid w:val="004E53CE"/>
    <w:rsid w:val="004E7373"/>
    <w:rsid w:val="004E7A27"/>
    <w:rsid w:val="004F1371"/>
    <w:rsid w:val="004F1916"/>
    <w:rsid w:val="004F2AA4"/>
    <w:rsid w:val="004F3084"/>
    <w:rsid w:val="004F361C"/>
    <w:rsid w:val="004F49A0"/>
    <w:rsid w:val="004F4AF5"/>
    <w:rsid w:val="004F5139"/>
    <w:rsid w:val="004F54D9"/>
    <w:rsid w:val="004F5A75"/>
    <w:rsid w:val="004F6B39"/>
    <w:rsid w:val="004F76CC"/>
    <w:rsid w:val="004F786B"/>
    <w:rsid w:val="005009E2"/>
    <w:rsid w:val="00500CE2"/>
    <w:rsid w:val="00500F5D"/>
    <w:rsid w:val="00506B4A"/>
    <w:rsid w:val="00506B57"/>
    <w:rsid w:val="00507372"/>
    <w:rsid w:val="00510AEB"/>
    <w:rsid w:val="00510D4B"/>
    <w:rsid w:val="005112B3"/>
    <w:rsid w:val="00511446"/>
    <w:rsid w:val="005117B3"/>
    <w:rsid w:val="00512BFC"/>
    <w:rsid w:val="00512FD6"/>
    <w:rsid w:val="00513B06"/>
    <w:rsid w:val="005148DD"/>
    <w:rsid w:val="00515EFC"/>
    <w:rsid w:val="00517321"/>
    <w:rsid w:val="00517DF3"/>
    <w:rsid w:val="00517E6E"/>
    <w:rsid w:val="00522D13"/>
    <w:rsid w:val="00523282"/>
    <w:rsid w:val="00523879"/>
    <w:rsid w:val="005238DE"/>
    <w:rsid w:val="00523ACC"/>
    <w:rsid w:val="00523EFE"/>
    <w:rsid w:val="005247EE"/>
    <w:rsid w:val="005253A1"/>
    <w:rsid w:val="00525F6D"/>
    <w:rsid w:val="00531153"/>
    <w:rsid w:val="00532C98"/>
    <w:rsid w:val="00532DCE"/>
    <w:rsid w:val="0053511C"/>
    <w:rsid w:val="005354F5"/>
    <w:rsid w:val="00536C20"/>
    <w:rsid w:val="00540F51"/>
    <w:rsid w:val="0054148D"/>
    <w:rsid w:val="00541A35"/>
    <w:rsid w:val="00542CF9"/>
    <w:rsid w:val="00543C84"/>
    <w:rsid w:val="0055091E"/>
    <w:rsid w:val="00553044"/>
    <w:rsid w:val="005541DE"/>
    <w:rsid w:val="00555D00"/>
    <w:rsid w:val="00556123"/>
    <w:rsid w:val="0055776B"/>
    <w:rsid w:val="005577FB"/>
    <w:rsid w:val="005578D8"/>
    <w:rsid w:val="005616C4"/>
    <w:rsid w:val="0056336C"/>
    <w:rsid w:val="00565A4D"/>
    <w:rsid w:val="00566070"/>
    <w:rsid w:val="00566D8E"/>
    <w:rsid w:val="00571139"/>
    <w:rsid w:val="00573A1A"/>
    <w:rsid w:val="005761EC"/>
    <w:rsid w:val="005774E4"/>
    <w:rsid w:val="00577FA0"/>
    <w:rsid w:val="00581538"/>
    <w:rsid w:val="00581FFF"/>
    <w:rsid w:val="005848CC"/>
    <w:rsid w:val="00585B32"/>
    <w:rsid w:val="00585BB6"/>
    <w:rsid w:val="005874DC"/>
    <w:rsid w:val="00587FDA"/>
    <w:rsid w:val="00590F0D"/>
    <w:rsid w:val="00591AF7"/>
    <w:rsid w:val="0059229A"/>
    <w:rsid w:val="005932C5"/>
    <w:rsid w:val="0059636C"/>
    <w:rsid w:val="005963D7"/>
    <w:rsid w:val="00596561"/>
    <w:rsid w:val="005A0B74"/>
    <w:rsid w:val="005A2DE6"/>
    <w:rsid w:val="005A3ED8"/>
    <w:rsid w:val="005A561D"/>
    <w:rsid w:val="005A730B"/>
    <w:rsid w:val="005B0A68"/>
    <w:rsid w:val="005B2260"/>
    <w:rsid w:val="005B2EDD"/>
    <w:rsid w:val="005B4701"/>
    <w:rsid w:val="005B4A2A"/>
    <w:rsid w:val="005B4A5D"/>
    <w:rsid w:val="005B5866"/>
    <w:rsid w:val="005B5A57"/>
    <w:rsid w:val="005B5BB4"/>
    <w:rsid w:val="005B610E"/>
    <w:rsid w:val="005B75C7"/>
    <w:rsid w:val="005C123F"/>
    <w:rsid w:val="005C16B9"/>
    <w:rsid w:val="005C2BBB"/>
    <w:rsid w:val="005C3A9A"/>
    <w:rsid w:val="005C3ACC"/>
    <w:rsid w:val="005C3C43"/>
    <w:rsid w:val="005C3F19"/>
    <w:rsid w:val="005C52E1"/>
    <w:rsid w:val="005C5EF8"/>
    <w:rsid w:val="005C7244"/>
    <w:rsid w:val="005C73DE"/>
    <w:rsid w:val="005C7C1F"/>
    <w:rsid w:val="005C7E3A"/>
    <w:rsid w:val="005D06F4"/>
    <w:rsid w:val="005D1261"/>
    <w:rsid w:val="005D2192"/>
    <w:rsid w:val="005D23C9"/>
    <w:rsid w:val="005D31ED"/>
    <w:rsid w:val="005D4A9D"/>
    <w:rsid w:val="005D4BF1"/>
    <w:rsid w:val="005D725F"/>
    <w:rsid w:val="005D72EA"/>
    <w:rsid w:val="005D7849"/>
    <w:rsid w:val="005D7B6F"/>
    <w:rsid w:val="005D7CB3"/>
    <w:rsid w:val="005E045B"/>
    <w:rsid w:val="005E10E5"/>
    <w:rsid w:val="005E23C9"/>
    <w:rsid w:val="005E2CD6"/>
    <w:rsid w:val="005E2F1B"/>
    <w:rsid w:val="005E3C90"/>
    <w:rsid w:val="005E5767"/>
    <w:rsid w:val="005E5ACD"/>
    <w:rsid w:val="005F0136"/>
    <w:rsid w:val="005F0510"/>
    <w:rsid w:val="005F23ED"/>
    <w:rsid w:val="005F2514"/>
    <w:rsid w:val="005F3FB9"/>
    <w:rsid w:val="005F557D"/>
    <w:rsid w:val="005F5A9D"/>
    <w:rsid w:val="005F6DB3"/>
    <w:rsid w:val="005F725D"/>
    <w:rsid w:val="005F78C0"/>
    <w:rsid w:val="006027F1"/>
    <w:rsid w:val="006045F1"/>
    <w:rsid w:val="00605CED"/>
    <w:rsid w:val="00605DA0"/>
    <w:rsid w:val="00607DE1"/>
    <w:rsid w:val="00607EA1"/>
    <w:rsid w:val="00611453"/>
    <w:rsid w:val="0061338B"/>
    <w:rsid w:val="00613B44"/>
    <w:rsid w:val="00614C32"/>
    <w:rsid w:val="00616D70"/>
    <w:rsid w:val="00622200"/>
    <w:rsid w:val="00622514"/>
    <w:rsid w:val="006243EF"/>
    <w:rsid w:val="00627B78"/>
    <w:rsid w:val="00634CCE"/>
    <w:rsid w:val="00636059"/>
    <w:rsid w:val="00636ED7"/>
    <w:rsid w:val="00636EDF"/>
    <w:rsid w:val="00637962"/>
    <w:rsid w:val="00641122"/>
    <w:rsid w:val="006417F1"/>
    <w:rsid w:val="00646D2A"/>
    <w:rsid w:val="0064730E"/>
    <w:rsid w:val="006516F3"/>
    <w:rsid w:val="0065172C"/>
    <w:rsid w:val="006518AB"/>
    <w:rsid w:val="00652858"/>
    <w:rsid w:val="00654B51"/>
    <w:rsid w:val="00654E41"/>
    <w:rsid w:val="00656336"/>
    <w:rsid w:val="00656645"/>
    <w:rsid w:val="006606CB"/>
    <w:rsid w:val="0066087C"/>
    <w:rsid w:val="0066206C"/>
    <w:rsid w:val="006624B4"/>
    <w:rsid w:val="00662E03"/>
    <w:rsid w:val="00663EF9"/>
    <w:rsid w:val="00665084"/>
    <w:rsid w:val="00665DC0"/>
    <w:rsid w:val="00671BEA"/>
    <w:rsid w:val="006725AC"/>
    <w:rsid w:val="00673BE5"/>
    <w:rsid w:val="006740AF"/>
    <w:rsid w:val="00674885"/>
    <w:rsid w:val="0067496A"/>
    <w:rsid w:val="00674C9E"/>
    <w:rsid w:val="00674F5A"/>
    <w:rsid w:val="0067732E"/>
    <w:rsid w:val="00677383"/>
    <w:rsid w:val="00677B31"/>
    <w:rsid w:val="00680495"/>
    <w:rsid w:val="006815B8"/>
    <w:rsid w:val="006818E2"/>
    <w:rsid w:val="00681AB4"/>
    <w:rsid w:val="00681FC3"/>
    <w:rsid w:val="0068238D"/>
    <w:rsid w:val="006833C2"/>
    <w:rsid w:val="00683F61"/>
    <w:rsid w:val="006840EA"/>
    <w:rsid w:val="006843D9"/>
    <w:rsid w:val="0068680E"/>
    <w:rsid w:val="006924EB"/>
    <w:rsid w:val="00692528"/>
    <w:rsid w:val="0069322A"/>
    <w:rsid w:val="0069480A"/>
    <w:rsid w:val="00695AC6"/>
    <w:rsid w:val="00695C5B"/>
    <w:rsid w:val="00695DAC"/>
    <w:rsid w:val="006A2E8B"/>
    <w:rsid w:val="006A436E"/>
    <w:rsid w:val="006A60B1"/>
    <w:rsid w:val="006A6ABF"/>
    <w:rsid w:val="006A7251"/>
    <w:rsid w:val="006A7996"/>
    <w:rsid w:val="006B0017"/>
    <w:rsid w:val="006B53DB"/>
    <w:rsid w:val="006C134D"/>
    <w:rsid w:val="006C1BFD"/>
    <w:rsid w:val="006C4C87"/>
    <w:rsid w:val="006C5215"/>
    <w:rsid w:val="006C5A05"/>
    <w:rsid w:val="006C5EB7"/>
    <w:rsid w:val="006C653E"/>
    <w:rsid w:val="006D2C46"/>
    <w:rsid w:val="006D3BA4"/>
    <w:rsid w:val="006D4855"/>
    <w:rsid w:val="006D5621"/>
    <w:rsid w:val="006D5D5D"/>
    <w:rsid w:val="006D5EF2"/>
    <w:rsid w:val="006D7417"/>
    <w:rsid w:val="006D75C4"/>
    <w:rsid w:val="006E0167"/>
    <w:rsid w:val="006E08C9"/>
    <w:rsid w:val="006E0CCD"/>
    <w:rsid w:val="006E191C"/>
    <w:rsid w:val="006E1CAD"/>
    <w:rsid w:val="006E2363"/>
    <w:rsid w:val="006E23E0"/>
    <w:rsid w:val="006E5440"/>
    <w:rsid w:val="006E77FD"/>
    <w:rsid w:val="006E7E77"/>
    <w:rsid w:val="006F1568"/>
    <w:rsid w:val="006F1CE5"/>
    <w:rsid w:val="006F2B25"/>
    <w:rsid w:val="006F39BA"/>
    <w:rsid w:val="006F4B20"/>
    <w:rsid w:val="006F50E0"/>
    <w:rsid w:val="006F5355"/>
    <w:rsid w:val="006F5BC8"/>
    <w:rsid w:val="006F5D15"/>
    <w:rsid w:val="006F7009"/>
    <w:rsid w:val="007005AD"/>
    <w:rsid w:val="007019D5"/>
    <w:rsid w:val="00703D67"/>
    <w:rsid w:val="007074A1"/>
    <w:rsid w:val="007103A9"/>
    <w:rsid w:val="00710FDE"/>
    <w:rsid w:val="00711315"/>
    <w:rsid w:val="00711D47"/>
    <w:rsid w:val="0071228E"/>
    <w:rsid w:val="00712CE9"/>
    <w:rsid w:val="00713F1E"/>
    <w:rsid w:val="007155B6"/>
    <w:rsid w:val="00715E49"/>
    <w:rsid w:val="00716F54"/>
    <w:rsid w:val="007205BA"/>
    <w:rsid w:val="0072253B"/>
    <w:rsid w:val="0072269E"/>
    <w:rsid w:val="00723259"/>
    <w:rsid w:val="00724503"/>
    <w:rsid w:val="00724A49"/>
    <w:rsid w:val="0072573F"/>
    <w:rsid w:val="00725F66"/>
    <w:rsid w:val="0072601B"/>
    <w:rsid w:val="00726BFD"/>
    <w:rsid w:val="007272C1"/>
    <w:rsid w:val="00727852"/>
    <w:rsid w:val="00732FA5"/>
    <w:rsid w:val="007350E9"/>
    <w:rsid w:val="00737896"/>
    <w:rsid w:val="00741EB9"/>
    <w:rsid w:val="007421D5"/>
    <w:rsid w:val="00742462"/>
    <w:rsid w:val="00742487"/>
    <w:rsid w:val="00745C22"/>
    <w:rsid w:val="00745E36"/>
    <w:rsid w:val="00746565"/>
    <w:rsid w:val="007472B6"/>
    <w:rsid w:val="00747A6D"/>
    <w:rsid w:val="00747C0D"/>
    <w:rsid w:val="007518CD"/>
    <w:rsid w:val="00751F2F"/>
    <w:rsid w:val="007538BF"/>
    <w:rsid w:val="0075403E"/>
    <w:rsid w:val="00754634"/>
    <w:rsid w:val="00754735"/>
    <w:rsid w:val="007552C1"/>
    <w:rsid w:val="007557D9"/>
    <w:rsid w:val="00756B79"/>
    <w:rsid w:val="00760F98"/>
    <w:rsid w:val="00761C39"/>
    <w:rsid w:val="00763721"/>
    <w:rsid w:val="00765D3A"/>
    <w:rsid w:val="0077217B"/>
    <w:rsid w:val="00772BD0"/>
    <w:rsid w:val="00775F99"/>
    <w:rsid w:val="0077786D"/>
    <w:rsid w:val="00777930"/>
    <w:rsid w:val="00782DA7"/>
    <w:rsid w:val="00784920"/>
    <w:rsid w:val="00786BF5"/>
    <w:rsid w:val="00786ECD"/>
    <w:rsid w:val="007910AA"/>
    <w:rsid w:val="0079226E"/>
    <w:rsid w:val="00794868"/>
    <w:rsid w:val="00795366"/>
    <w:rsid w:val="007953A7"/>
    <w:rsid w:val="00796334"/>
    <w:rsid w:val="007966A2"/>
    <w:rsid w:val="007974A1"/>
    <w:rsid w:val="00797DB7"/>
    <w:rsid w:val="007A0DCE"/>
    <w:rsid w:val="007A327E"/>
    <w:rsid w:val="007A4447"/>
    <w:rsid w:val="007A53C2"/>
    <w:rsid w:val="007A67A9"/>
    <w:rsid w:val="007A76CA"/>
    <w:rsid w:val="007A7EE7"/>
    <w:rsid w:val="007B0C88"/>
    <w:rsid w:val="007B1FEA"/>
    <w:rsid w:val="007B2C48"/>
    <w:rsid w:val="007C0EF4"/>
    <w:rsid w:val="007C1AF1"/>
    <w:rsid w:val="007C2C1D"/>
    <w:rsid w:val="007C3176"/>
    <w:rsid w:val="007C449B"/>
    <w:rsid w:val="007C56A9"/>
    <w:rsid w:val="007C5BD5"/>
    <w:rsid w:val="007C66C6"/>
    <w:rsid w:val="007D0380"/>
    <w:rsid w:val="007D18E0"/>
    <w:rsid w:val="007D1E9E"/>
    <w:rsid w:val="007D2048"/>
    <w:rsid w:val="007D25B7"/>
    <w:rsid w:val="007D3185"/>
    <w:rsid w:val="007D33D1"/>
    <w:rsid w:val="007D34FB"/>
    <w:rsid w:val="007D4BDD"/>
    <w:rsid w:val="007D60ED"/>
    <w:rsid w:val="007D7424"/>
    <w:rsid w:val="007E253A"/>
    <w:rsid w:val="007F0FE9"/>
    <w:rsid w:val="007F25F0"/>
    <w:rsid w:val="007F449F"/>
    <w:rsid w:val="007F48AF"/>
    <w:rsid w:val="007F4E0E"/>
    <w:rsid w:val="007F520C"/>
    <w:rsid w:val="007F678E"/>
    <w:rsid w:val="007F6FE9"/>
    <w:rsid w:val="007F7571"/>
    <w:rsid w:val="00800238"/>
    <w:rsid w:val="00800B5C"/>
    <w:rsid w:val="0080176E"/>
    <w:rsid w:val="00801B1A"/>
    <w:rsid w:val="008040EF"/>
    <w:rsid w:val="00810185"/>
    <w:rsid w:val="00812421"/>
    <w:rsid w:val="00813B97"/>
    <w:rsid w:val="008159C3"/>
    <w:rsid w:val="00816077"/>
    <w:rsid w:val="008165F8"/>
    <w:rsid w:val="00817D6D"/>
    <w:rsid w:val="00821568"/>
    <w:rsid w:val="008227FA"/>
    <w:rsid w:val="00825F4E"/>
    <w:rsid w:val="00826B17"/>
    <w:rsid w:val="00826B9A"/>
    <w:rsid w:val="008272C9"/>
    <w:rsid w:val="00827EC5"/>
    <w:rsid w:val="00830DE2"/>
    <w:rsid w:val="00832A10"/>
    <w:rsid w:val="00835584"/>
    <w:rsid w:val="00836172"/>
    <w:rsid w:val="008374A7"/>
    <w:rsid w:val="00840DFE"/>
    <w:rsid w:val="00841C3D"/>
    <w:rsid w:val="0084635B"/>
    <w:rsid w:val="00846957"/>
    <w:rsid w:val="0085010C"/>
    <w:rsid w:val="00850489"/>
    <w:rsid w:val="00850F7B"/>
    <w:rsid w:val="0085120E"/>
    <w:rsid w:val="00851CC3"/>
    <w:rsid w:val="00854964"/>
    <w:rsid w:val="00855120"/>
    <w:rsid w:val="00855230"/>
    <w:rsid w:val="00855982"/>
    <w:rsid w:val="00857D99"/>
    <w:rsid w:val="008625FB"/>
    <w:rsid w:val="00863974"/>
    <w:rsid w:val="00865210"/>
    <w:rsid w:val="008659FB"/>
    <w:rsid w:val="00865B23"/>
    <w:rsid w:val="00866059"/>
    <w:rsid w:val="00866178"/>
    <w:rsid w:val="008668C9"/>
    <w:rsid w:val="0086691A"/>
    <w:rsid w:val="00866BA1"/>
    <w:rsid w:val="0086706A"/>
    <w:rsid w:val="00870BC2"/>
    <w:rsid w:val="00872255"/>
    <w:rsid w:val="00872870"/>
    <w:rsid w:val="0087297D"/>
    <w:rsid w:val="00872C16"/>
    <w:rsid w:val="00873E2C"/>
    <w:rsid w:val="008740D2"/>
    <w:rsid w:val="008741C5"/>
    <w:rsid w:val="008743D3"/>
    <w:rsid w:val="00874712"/>
    <w:rsid w:val="008752E7"/>
    <w:rsid w:val="00877A72"/>
    <w:rsid w:val="00880829"/>
    <w:rsid w:val="008820A1"/>
    <w:rsid w:val="00882539"/>
    <w:rsid w:val="00883001"/>
    <w:rsid w:val="00883E1F"/>
    <w:rsid w:val="00884807"/>
    <w:rsid w:val="00884B52"/>
    <w:rsid w:val="00885E09"/>
    <w:rsid w:val="00886A72"/>
    <w:rsid w:val="0088723A"/>
    <w:rsid w:val="00890519"/>
    <w:rsid w:val="00890E7B"/>
    <w:rsid w:val="008918D0"/>
    <w:rsid w:val="008931A9"/>
    <w:rsid w:val="0089364F"/>
    <w:rsid w:val="00894BAA"/>
    <w:rsid w:val="00894FEC"/>
    <w:rsid w:val="00895B96"/>
    <w:rsid w:val="008A0870"/>
    <w:rsid w:val="008A0E56"/>
    <w:rsid w:val="008A144C"/>
    <w:rsid w:val="008A27B2"/>
    <w:rsid w:val="008A2E40"/>
    <w:rsid w:val="008A47B4"/>
    <w:rsid w:val="008A5413"/>
    <w:rsid w:val="008A7700"/>
    <w:rsid w:val="008B0327"/>
    <w:rsid w:val="008B0423"/>
    <w:rsid w:val="008B14E6"/>
    <w:rsid w:val="008B392D"/>
    <w:rsid w:val="008B4614"/>
    <w:rsid w:val="008B512C"/>
    <w:rsid w:val="008B71DF"/>
    <w:rsid w:val="008B73B3"/>
    <w:rsid w:val="008B75EC"/>
    <w:rsid w:val="008C0BC9"/>
    <w:rsid w:val="008C26BC"/>
    <w:rsid w:val="008C38F7"/>
    <w:rsid w:val="008C457F"/>
    <w:rsid w:val="008C5C5F"/>
    <w:rsid w:val="008C6633"/>
    <w:rsid w:val="008C79F7"/>
    <w:rsid w:val="008D10E9"/>
    <w:rsid w:val="008D21A2"/>
    <w:rsid w:val="008D28CE"/>
    <w:rsid w:val="008D6826"/>
    <w:rsid w:val="008D73A3"/>
    <w:rsid w:val="008D7B47"/>
    <w:rsid w:val="008E0CF4"/>
    <w:rsid w:val="008E1D30"/>
    <w:rsid w:val="008E2BBE"/>
    <w:rsid w:val="008E30A3"/>
    <w:rsid w:val="008E34CB"/>
    <w:rsid w:val="008E48BB"/>
    <w:rsid w:val="008E5511"/>
    <w:rsid w:val="008E695A"/>
    <w:rsid w:val="008F25FE"/>
    <w:rsid w:val="008F2AD1"/>
    <w:rsid w:val="008F3CED"/>
    <w:rsid w:val="008F3FD3"/>
    <w:rsid w:val="008F625B"/>
    <w:rsid w:val="008F6F46"/>
    <w:rsid w:val="00900DC0"/>
    <w:rsid w:val="00900E2C"/>
    <w:rsid w:val="0090151C"/>
    <w:rsid w:val="00901FFE"/>
    <w:rsid w:val="00904236"/>
    <w:rsid w:val="009054A1"/>
    <w:rsid w:val="00906624"/>
    <w:rsid w:val="00907441"/>
    <w:rsid w:val="009074CF"/>
    <w:rsid w:val="00907C81"/>
    <w:rsid w:val="0091023C"/>
    <w:rsid w:val="0091086A"/>
    <w:rsid w:val="00911938"/>
    <w:rsid w:val="009138D8"/>
    <w:rsid w:val="009149E6"/>
    <w:rsid w:val="00917D7D"/>
    <w:rsid w:val="00921B14"/>
    <w:rsid w:val="009228C2"/>
    <w:rsid w:val="00923C58"/>
    <w:rsid w:val="00924231"/>
    <w:rsid w:val="009242F0"/>
    <w:rsid w:val="00924A1D"/>
    <w:rsid w:val="00925664"/>
    <w:rsid w:val="00925DEB"/>
    <w:rsid w:val="009266C4"/>
    <w:rsid w:val="0092690C"/>
    <w:rsid w:val="00927F27"/>
    <w:rsid w:val="009322B6"/>
    <w:rsid w:val="0093297A"/>
    <w:rsid w:val="00933C4A"/>
    <w:rsid w:val="00935C1C"/>
    <w:rsid w:val="00936476"/>
    <w:rsid w:val="00944594"/>
    <w:rsid w:val="00945083"/>
    <w:rsid w:val="009460DB"/>
    <w:rsid w:val="00946959"/>
    <w:rsid w:val="00946D80"/>
    <w:rsid w:val="009513E0"/>
    <w:rsid w:val="00954D10"/>
    <w:rsid w:val="00955002"/>
    <w:rsid w:val="009554E0"/>
    <w:rsid w:val="00955BAD"/>
    <w:rsid w:val="00956051"/>
    <w:rsid w:val="0095705F"/>
    <w:rsid w:val="00960365"/>
    <w:rsid w:val="0096115F"/>
    <w:rsid w:val="00962DBC"/>
    <w:rsid w:val="00963CE6"/>
    <w:rsid w:val="00964E0D"/>
    <w:rsid w:val="009650AD"/>
    <w:rsid w:val="00965B7D"/>
    <w:rsid w:val="00965C0F"/>
    <w:rsid w:val="009661EB"/>
    <w:rsid w:val="009662DA"/>
    <w:rsid w:val="009702CC"/>
    <w:rsid w:val="009717D1"/>
    <w:rsid w:val="00972876"/>
    <w:rsid w:val="009742E4"/>
    <w:rsid w:val="00974BE5"/>
    <w:rsid w:val="00975EE1"/>
    <w:rsid w:val="00977660"/>
    <w:rsid w:val="00977B3B"/>
    <w:rsid w:val="00981BB1"/>
    <w:rsid w:val="0098263A"/>
    <w:rsid w:val="0098295B"/>
    <w:rsid w:val="009831D5"/>
    <w:rsid w:val="00984384"/>
    <w:rsid w:val="009847C7"/>
    <w:rsid w:val="00986036"/>
    <w:rsid w:val="00986D81"/>
    <w:rsid w:val="00987920"/>
    <w:rsid w:val="00987A95"/>
    <w:rsid w:val="00991CF0"/>
    <w:rsid w:val="00992253"/>
    <w:rsid w:val="00992A03"/>
    <w:rsid w:val="009945B8"/>
    <w:rsid w:val="00994B03"/>
    <w:rsid w:val="009951DE"/>
    <w:rsid w:val="0099545B"/>
    <w:rsid w:val="00995991"/>
    <w:rsid w:val="009A3DF1"/>
    <w:rsid w:val="009A58B8"/>
    <w:rsid w:val="009A5A0A"/>
    <w:rsid w:val="009A67E6"/>
    <w:rsid w:val="009B0857"/>
    <w:rsid w:val="009B08AE"/>
    <w:rsid w:val="009B2DD9"/>
    <w:rsid w:val="009B3B3D"/>
    <w:rsid w:val="009B3E33"/>
    <w:rsid w:val="009B4057"/>
    <w:rsid w:val="009B531E"/>
    <w:rsid w:val="009B5A80"/>
    <w:rsid w:val="009B5AA0"/>
    <w:rsid w:val="009B615C"/>
    <w:rsid w:val="009B6A3E"/>
    <w:rsid w:val="009B70F9"/>
    <w:rsid w:val="009B75D9"/>
    <w:rsid w:val="009C0272"/>
    <w:rsid w:val="009C07C2"/>
    <w:rsid w:val="009C19F7"/>
    <w:rsid w:val="009C1D59"/>
    <w:rsid w:val="009C6FED"/>
    <w:rsid w:val="009C7D39"/>
    <w:rsid w:val="009D088E"/>
    <w:rsid w:val="009D2462"/>
    <w:rsid w:val="009D2C06"/>
    <w:rsid w:val="009D34E3"/>
    <w:rsid w:val="009D44ED"/>
    <w:rsid w:val="009D5FB5"/>
    <w:rsid w:val="009D61B1"/>
    <w:rsid w:val="009D6228"/>
    <w:rsid w:val="009D78C2"/>
    <w:rsid w:val="009E0B3D"/>
    <w:rsid w:val="009E2A0F"/>
    <w:rsid w:val="009E3613"/>
    <w:rsid w:val="009E3707"/>
    <w:rsid w:val="009E401E"/>
    <w:rsid w:val="009E4366"/>
    <w:rsid w:val="009E48B2"/>
    <w:rsid w:val="009E492A"/>
    <w:rsid w:val="009E496C"/>
    <w:rsid w:val="009F0026"/>
    <w:rsid w:val="009F12D4"/>
    <w:rsid w:val="009F2024"/>
    <w:rsid w:val="009F34FE"/>
    <w:rsid w:val="009F391D"/>
    <w:rsid w:val="009F3ECF"/>
    <w:rsid w:val="009F44F1"/>
    <w:rsid w:val="009F54E6"/>
    <w:rsid w:val="009F6A4E"/>
    <w:rsid w:val="009F7160"/>
    <w:rsid w:val="009F79DC"/>
    <w:rsid w:val="00A00CC3"/>
    <w:rsid w:val="00A01605"/>
    <w:rsid w:val="00A01E47"/>
    <w:rsid w:val="00A02BAF"/>
    <w:rsid w:val="00A0340A"/>
    <w:rsid w:val="00A04B72"/>
    <w:rsid w:val="00A0611F"/>
    <w:rsid w:val="00A07502"/>
    <w:rsid w:val="00A10E5C"/>
    <w:rsid w:val="00A15BDC"/>
    <w:rsid w:val="00A1655C"/>
    <w:rsid w:val="00A1665C"/>
    <w:rsid w:val="00A20FEE"/>
    <w:rsid w:val="00A2239D"/>
    <w:rsid w:val="00A224B5"/>
    <w:rsid w:val="00A226E9"/>
    <w:rsid w:val="00A22D31"/>
    <w:rsid w:val="00A26B7E"/>
    <w:rsid w:val="00A3026B"/>
    <w:rsid w:val="00A307FB"/>
    <w:rsid w:val="00A32102"/>
    <w:rsid w:val="00A3261A"/>
    <w:rsid w:val="00A33C24"/>
    <w:rsid w:val="00A349C3"/>
    <w:rsid w:val="00A3619C"/>
    <w:rsid w:val="00A379B4"/>
    <w:rsid w:val="00A4084F"/>
    <w:rsid w:val="00A40A78"/>
    <w:rsid w:val="00A425CF"/>
    <w:rsid w:val="00A43954"/>
    <w:rsid w:val="00A44FEA"/>
    <w:rsid w:val="00A459B4"/>
    <w:rsid w:val="00A46F9A"/>
    <w:rsid w:val="00A473E1"/>
    <w:rsid w:val="00A52653"/>
    <w:rsid w:val="00A54560"/>
    <w:rsid w:val="00A5480F"/>
    <w:rsid w:val="00A55EEF"/>
    <w:rsid w:val="00A562B2"/>
    <w:rsid w:val="00A63BD6"/>
    <w:rsid w:val="00A64AFC"/>
    <w:rsid w:val="00A7054F"/>
    <w:rsid w:val="00A70902"/>
    <w:rsid w:val="00A70C15"/>
    <w:rsid w:val="00A72C89"/>
    <w:rsid w:val="00A73332"/>
    <w:rsid w:val="00A73825"/>
    <w:rsid w:val="00A816D0"/>
    <w:rsid w:val="00A8185D"/>
    <w:rsid w:val="00A81ACE"/>
    <w:rsid w:val="00A836FC"/>
    <w:rsid w:val="00A84BDF"/>
    <w:rsid w:val="00A84E90"/>
    <w:rsid w:val="00A85D4A"/>
    <w:rsid w:val="00A9044B"/>
    <w:rsid w:val="00A9095A"/>
    <w:rsid w:val="00A90BFC"/>
    <w:rsid w:val="00A90C0B"/>
    <w:rsid w:val="00A93C6D"/>
    <w:rsid w:val="00A95EAF"/>
    <w:rsid w:val="00A96C3D"/>
    <w:rsid w:val="00A972B7"/>
    <w:rsid w:val="00AA3746"/>
    <w:rsid w:val="00AA3AEA"/>
    <w:rsid w:val="00AA3F89"/>
    <w:rsid w:val="00AB0085"/>
    <w:rsid w:val="00AB3D35"/>
    <w:rsid w:val="00AB497E"/>
    <w:rsid w:val="00AB4ECE"/>
    <w:rsid w:val="00AB55E0"/>
    <w:rsid w:val="00AB79DB"/>
    <w:rsid w:val="00AB7EBE"/>
    <w:rsid w:val="00AB7EDE"/>
    <w:rsid w:val="00AC07A3"/>
    <w:rsid w:val="00AC0BB7"/>
    <w:rsid w:val="00AC183F"/>
    <w:rsid w:val="00AC1875"/>
    <w:rsid w:val="00AC19B8"/>
    <w:rsid w:val="00AC1AD0"/>
    <w:rsid w:val="00AC5EA5"/>
    <w:rsid w:val="00AC645A"/>
    <w:rsid w:val="00AD0372"/>
    <w:rsid w:val="00AD0C1A"/>
    <w:rsid w:val="00AD18CB"/>
    <w:rsid w:val="00AD1A30"/>
    <w:rsid w:val="00AD45A5"/>
    <w:rsid w:val="00AD55DA"/>
    <w:rsid w:val="00AD5866"/>
    <w:rsid w:val="00AD599C"/>
    <w:rsid w:val="00AE2D77"/>
    <w:rsid w:val="00AE7BBD"/>
    <w:rsid w:val="00AF0A3C"/>
    <w:rsid w:val="00AF2F15"/>
    <w:rsid w:val="00AF33CD"/>
    <w:rsid w:val="00AF46DE"/>
    <w:rsid w:val="00AF4806"/>
    <w:rsid w:val="00AF4B22"/>
    <w:rsid w:val="00AF572A"/>
    <w:rsid w:val="00AF7C13"/>
    <w:rsid w:val="00B005EB"/>
    <w:rsid w:val="00B00BE9"/>
    <w:rsid w:val="00B01961"/>
    <w:rsid w:val="00B028D2"/>
    <w:rsid w:val="00B02A9E"/>
    <w:rsid w:val="00B0300F"/>
    <w:rsid w:val="00B03FF4"/>
    <w:rsid w:val="00B0405D"/>
    <w:rsid w:val="00B04CE1"/>
    <w:rsid w:val="00B050DD"/>
    <w:rsid w:val="00B06226"/>
    <w:rsid w:val="00B0642B"/>
    <w:rsid w:val="00B06C1A"/>
    <w:rsid w:val="00B07807"/>
    <w:rsid w:val="00B123A5"/>
    <w:rsid w:val="00B161CA"/>
    <w:rsid w:val="00B16D4A"/>
    <w:rsid w:val="00B179AE"/>
    <w:rsid w:val="00B220B4"/>
    <w:rsid w:val="00B22892"/>
    <w:rsid w:val="00B2673F"/>
    <w:rsid w:val="00B276A8"/>
    <w:rsid w:val="00B27B70"/>
    <w:rsid w:val="00B313BE"/>
    <w:rsid w:val="00B324B8"/>
    <w:rsid w:val="00B32D5A"/>
    <w:rsid w:val="00B32D67"/>
    <w:rsid w:val="00B33E0A"/>
    <w:rsid w:val="00B35855"/>
    <w:rsid w:val="00B372B7"/>
    <w:rsid w:val="00B37987"/>
    <w:rsid w:val="00B37A78"/>
    <w:rsid w:val="00B4059C"/>
    <w:rsid w:val="00B408D3"/>
    <w:rsid w:val="00B42CB2"/>
    <w:rsid w:val="00B42EC4"/>
    <w:rsid w:val="00B433A6"/>
    <w:rsid w:val="00B4353A"/>
    <w:rsid w:val="00B44549"/>
    <w:rsid w:val="00B44926"/>
    <w:rsid w:val="00B44F30"/>
    <w:rsid w:val="00B45F1B"/>
    <w:rsid w:val="00B46FB4"/>
    <w:rsid w:val="00B50A4F"/>
    <w:rsid w:val="00B50F14"/>
    <w:rsid w:val="00B511A2"/>
    <w:rsid w:val="00B54CDD"/>
    <w:rsid w:val="00B57BC1"/>
    <w:rsid w:val="00B603C5"/>
    <w:rsid w:val="00B6137C"/>
    <w:rsid w:val="00B61599"/>
    <w:rsid w:val="00B62461"/>
    <w:rsid w:val="00B64328"/>
    <w:rsid w:val="00B64F2B"/>
    <w:rsid w:val="00B653EC"/>
    <w:rsid w:val="00B65537"/>
    <w:rsid w:val="00B65555"/>
    <w:rsid w:val="00B659ED"/>
    <w:rsid w:val="00B67DBE"/>
    <w:rsid w:val="00B67EFB"/>
    <w:rsid w:val="00B706F0"/>
    <w:rsid w:val="00B71316"/>
    <w:rsid w:val="00B725EE"/>
    <w:rsid w:val="00B73496"/>
    <w:rsid w:val="00B74631"/>
    <w:rsid w:val="00B75914"/>
    <w:rsid w:val="00B76403"/>
    <w:rsid w:val="00B85D75"/>
    <w:rsid w:val="00B86610"/>
    <w:rsid w:val="00B900C4"/>
    <w:rsid w:val="00B9167F"/>
    <w:rsid w:val="00B91B6C"/>
    <w:rsid w:val="00B94033"/>
    <w:rsid w:val="00B958A2"/>
    <w:rsid w:val="00B9713C"/>
    <w:rsid w:val="00B97EA2"/>
    <w:rsid w:val="00BA0149"/>
    <w:rsid w:val="00BA113E"/>
    <w:rsid w:val="00BA17A9"/>
    <w:rsid w:val="00BA1E17"/>
    <w:rsid w:val="00BA20CA"/>
    <w:rsid w:val="00BA26F7"/>
    <w:rsid w:val="00BA43CF"/>
    <w:rsid w:val="00BA51C2"/>
    <w:rsid w:val="00BA55A7"/>
    <w:rsid w:val="00BA5E6F"/>
    <w:rsid w:val="00BA6B50"/>
    <w:rsid w:val="00BA703C"/>
    <w:rsid w:val="00BA749A"/>
    <w:rsid w:val="00BA777B"/>
    <w:rsid w:val="00BA7A8F"/>
    <w:rsid w:val="00BB021D"/>
    <w:rsid w:val="00BB036B"/>
    <w:rsid w:val="00BB0E85"/>
    <w:rsid w:val="00BB2C41"/>
    <w:rsid w:val="00BB36AA"/>
    <w:rsid w:val="00BB5755"/>
    <w:rsid w:val="00BC29B8"/>
    <w:rsid w:val="00BC422F"/>
    <w:rsid w:val="00BC4A71"/>
    <w:rsid w:val="00BC5B72"/>
    <w:rsid w:val="00BC6A8B"/>
    <w:rsid w:val="00BD033A"/>
    <w:rsid w:val="00BD1AA2"/>
    <w:rsid w:val="00BD1D90"/>
    <w:rsid w:val="00BD218E"/>
    <w:rsid w:val="00BD2813"/>
    <w:rsid w:val="00BD2868"/>
    <w:rsid w:val="00BD301B"/>
    <w:rsid w:val="00BD34B9"/>
    <w:rsid w:val="00BD34C8"/>
    <w:rsid w:val="00BD6756"/>
    <w:rsid w:val="00BD7162"/>
    <w:rsid w:val="00BD7852"/>
    <w:rsid w:val="00BD7F0D"/>
    <w:rsid w:val="00BE03ED"/>
    <w:rsid w:val="00BE1662"/>
    <w:rsid w:val="00BE2014"/>
    <w:rsid w:val="00BE2096"/>
    <w:rsid w:val="00BE25DC"/>
    <w:rsid w:val="00BE29A8"/>
    <w:rsid w:val="00BE4421"/>
    <w:rsid w:val="00BE4C28"/>
    <w:rsid w:val="00BE55CB"/>
    <w:rsid w:val="00BE5D72"/>
    <w:rsid w:val="00BE702F"/>
    <w:rsid w:val="00BF67C8"/>
    <w:rsid w:val="00C00FC5"/>
    <w:rsid w:val="00C0102E"/>
    <w:rsid w:val="00C014A1"/>
    <w:rsid w:val="00C01ECA"/>
    <w:rsid w:val="00C02B87"/>
    <w:rsid w:val="00C036A9"/>
    <w:rsid w:val="00C03B03"/>
    <w:rsid w:val="00C03EE4"/>
    <w:rsid w:val="00C06E23"/>
    <w:rsid w:val="00C1025B"/>
    <w:rsid w:val="00C10BEC"/>
    <w:rsid w:val="00C10FFE"/>
    <w:rsid w:val="00C12D6F"/>
    <w:rsid w:val="00C13148"/>
    <w:rsid w:val="00C13CC8"/>
    <w:rsid w:val="00C14E45"/>
    <w:rsid w:val="00C15831"/>
    <w:rsid w:val="00C168D1"/>
    <w:rsid w:val="00C17CD0"/>
    <w:rsid w:val="00C21080"/>
    <w:rsid w:val="00C21537"/>
    <w:rsid w:val="00C21742"/>
    <w:rsid w:val="00C21BBB"/>
    <w:rsid w:val="00C21CD2"/>
    <w:rsid w:val="00C22124"/>
    <w:rsid w:val="00C26AC6"/>
    <w:rsid w:val="00C30105"/>
    <w:rsid w:val="00C32859"/>
    <w:rsid w:val="00C32DE6"/>
    <w:rsid w:val="00C33FCD"/>
    <w:rsid w:val="00C344CA"/>
    <w:rsid w:val="00C34BCC"/>
    <w:rsid w:val="00C35AFF"/>
    <w:rsid w:val="00C36061"/>
    <w:rsid w:val="00C36A8C"/>
    <w:rsid w:val="00C373CB"/>
    <w:rsid w:val="00C37724"/>
    <w:rsid w:val="00C4092B"/>
    <w:rsid w:val="00C40C40"/>
    <w:rsid w:val="00C41D9F"/>
    <w:rsid w:val="00C427A7"/>
    <w:rsid w:val="00C427AF"/>
    <w:rsid w:val="00C43DD3"/>
    <w:rsid w:val="00C445DA"/>
    <w:rsid w:val="00C44A7F"/>
    <w:rsid w:val="00C4693B"/>
    <w:rsid w:val="00C504EB"/>
    <w:rsid w:val="00C530D1"/>
    <w:rsid w:val="00C53189"/>
    <w:rsid w:val="00C532F5"/>
    <w:rsid w:val="00C53965"/>
    <w:rsid w:val="00C53E06"/>
    <w:rsid w:val="00C54EDF"/>
    <w:rsid w:val="00C5757A"/>
    <w:rsid w:val="00C61D08"/>
    <w:rsid w:val="00C63DB2"/>
    <w:rsid w:val="00C63F8E"/>
    <w:rsid w:val="00C640F8"/>
    <w:rsid w:val="00C65124"/>
    <w:rsid w:val="00C65943"/>
    <w:rsid w:val="00C674D0"/>
    <w:rsid w:val="00C70D18"/>
    <w:rsid w:val="00C71150"/>
    <w:rsid w:val="00C71720"/>
    <w:rsid w:val="00C71727"/>
    <w:rsid w:val="00C718A9"/>
    <w:rsid w:val="00C72439"/>
    <w:rsid w:val="00C73C6D"/>
    <w:rsid w:val="00C7497C"/>
    <w:rsid w:val="00C7575A"/>
    <w:rsid w:val="00C75AB1"/>
    <w:rsid w:val="00C76CF9"/>
    <w:rsid w:val="00C77EF8"/>
    <w:rsid w:val="00C77F67"/>
    <w:rsid w:val="00C8018F"/>
    <w:rsid w:val="00C810CA"/>
    <w:rsid w:val="00C816D0"/>
    <w:rsid w:val="00C81E67"/>
    <w:rsid w:val="00C820FB"/>
    <w:rsid w:val="00C82929"/>
    <w:rsid w:val="00C82CA5"/>
    <w:rsid w:val="00C82ECA"/>
    <w:rsid w:val="00C8327C"/>
    <w:rsid w:val="00C90E1D"/>
    <w:rsid w:val="00C91720"/>
    <w:rsid w:val="00C91778"/>
    <w:rsid w:val="00C92EC4"/>
    <w:rsid w:val="00C9334B"/>
    <w:rsid w:val="00C93619"/>
    <w:rsid w:val="00C948E6"/>
    <w:rsid w:val="00C94F06"/>
    <w:rsid w:val="00C97C53"/>
    <w:rsid w:val="00CA06F2"/>
    <w:rsid w:val="00CA1053"/>
    <w:rsid w:val="00CA1856"/>
    <w:rsid w:val="00CA369E"/>
    <w:rsid w:val="00CA6C32"/>
    <w:rsid w:val="00CA6EE6"/>
    <w:rsid w:val="00CB03EB"/>
    <w:rsid w:val="00CB1712"/>
    <w:rsid w:val="00CB2020"/>
    <w:rsid w:val="00CB3DDB"/>
    <w:rsid w:val="00CB5093"/>
    <w:rsid w:val="00CB6049"/>
    <w:rsid w:val="00CB6302"/>
    <w:rsid w:val="00CB7317"/>
    <w:rsid w:val="00CC12B5"/>
    <w:rsid w:val="00CC1370"/>
    <w:rsid w:val="00CC1380"/>
    <w:rsid w:val="00CC1885"/>
    <w:rsid w:val="00CC30D9"/>
    <w:rsid w:val="00CC42E8"/>
    <w:rsid w:val="00CC5721"/>
    <w:rsid w:val="00CC59A0"/>
    <w:rsid w:val="00CC63AD"/>
    <w:rsid w:val="00CC7964"/>
    <w:rsid w:val="00CD0344"/>
    <w:rsid w:val="00CD078F"/>
    <w:rsid w:val="00CD0A72"/>
    <w:rsid w:val="00CD1776"/>
    <w:rsid w:val="00CD412C"/>
    <w:rsid w:val="00CD4EE8"/>
    <w:rsid w:val="00CD758C"/>
    <w:rsid w:val="00CD7725"/>
    <w:rsid w:val="00CE0B36"/>
    <w:rsid w:val="00CE21C4"/>
    <w:rsid w:val="00CE22B6"/>
    <w:rsid w:val="00CE249C"/>
    <w:rsid w:val="00CE263C"/>
    <w:rsid w:val="00CE28F5"/>
    <w:rsid w:val="00CE4E67"/>
    <w:rsid w:val="00CE5D7E"/>
    <w:rsid w:val="00CE5ED8"/>
    <w:rsid w:val="00CE5F92"/>
    <w:rsid w:val="00CE736E"/>
    <w:rsid w:val="00CE7A4E"/>
    <w:rsid w:val="00CF0B7E"/>
    <w:rsid w:val="00CF13F1"/>
    <w:rsid w:val="00CF20D6"/>
    <w:rsid w:val="00CF2135"/>
    <w:rsid w:val="00CF496F"/>
    <w:rsid w:val="00CF4F5F"/>
    <w:rsid w:val="00CF6B9B"/>
    <w:rsid w:val="00CF764B"/>
    <w:rsid w:val="00CF7F5E"/>
    <w:rsid w:val="00D015BD"/>
    <w:rsid w:val="00D01FDD"/>
    <w:rsid w:val="00D02DFF"/>
    <w:rsid w:val="00D03062"/>
    <w:rsid w:val="00D03186"/>
    <w:rsid w:val="00D03A70"/>
    <w:rsid w:val="00D04263"/>
    <w:rsid w:val="00D045F7"/>
    <w:rsid w:val="00D0478B"/>
    <w:rsid w:val="00D05B35"/>
    <w:rsid w:val="00D07100"/>
    <w:rsid w:val="00D101B8"/>
    <w:rsid w:val="00D11B06"/>
    <w:rsid w:val="00D132B4"/>
    <w:rsid w:val="00D133F0"/>
    <w:rsid w:val="00D14A28"/>
    <w:rsid w:val="00D14DF5"/>
    <w:rsid w:val="00D20619"/>
    <w:rsid w:val="00D206B9"/>
    <w:rsid w:val="00D21C27"/>
    <w:rsid w:val="00D22124"/>
    <w:rsid w:val="00D266D5"/>
    <w:rsid w:val="00D2706B"/>
    <w:rsid w:val="00D31E9D"/>
    <w:rsid w:val="00D332D2"/>
    <w:rsid w:val="00D33EF7"/>
    <w:rsid w:val="00D34DF5"/>
    <w:rsid w:val="00D34F74"/>
    <w:rsid w:val="00D35343"/>
    <w:rsid w:val="00D36E43"/>
    <w:rsid w:val="00D37B23"/>
    <w:rsid w:val="00D40115"/>
    <w:rsid w:val="00D42257"/>
    <w:rsid w:val="00D42642"/>
    <w:rsid w:val="00D42AB3"/>
    <w:rsid w:val="00D43AB2"/>
    <w:rsid w:val="00D44F45"/>
    <w:rsid w:val="00D46657"/>
    <w:rsid w:val="00D47425"/>
    <w:rsid w:val="00D474F2"/>
    <w:rsid w:val="00D53199"/>
    <w:rsid w:val="00D54505"/>
    <w:rsid w:val="00D546F4"/>
    <w:rsid w:val="00D550CD"/>
    <w:rsid w:val="00D56919"/>
    <w:rsid w:val="00D569E3"/>
    <w:rsid w:val="00D6033C"/>
    <w:rsid w:val="00D614BC"/>
    <w:rsid w:val="00D634F6"/>
    <w:rsid w:val="00D64252"/>
    <w:rsid w:val="00D645FA"/>
    <w:rsid w:val="00D66DF7"/>
    <w:rsid w:val="00D66FA6"/>
    <w:rsid w:val="00D67715"/>
    <w:rsid w:val="00D704C4"/>
    <w:rsid w:val="00D73AE6"/>
    <w:rsid w:val="00D7400F"/>
    <w:rsid w:val="00D7438D"/>
    <w:rsid w:val="00D74D70"/>
    <w:rsid w:val="00D74EEB"/>
    <w:rsid w:val="00D7631C"/>
    <w:rsid w:val="00D773E4"/>
    <w:rsid w:val="00D804C0"/>
    <w:rsid w:val="00D8212B"/>
    <w:rsid w:val="00D82A07"/>
    <w:rsid w:val="00D83314"/>
    <w:rsid w:val="00D83904"/>
    <w:rsid w:val="00D85347"/>
    <w:rsid w:val="00D85D9E"/>
    <w:rsid w:val="00D87BDD"/>
    <w:rsid w:val="00D87FD8"/>
    <w:rsid w:val="00D9182F"/>
    <w:rsid w:val="00D920E4"/>
    <w:rsid w:val="00DA30B8"/>
    <w:rsid w:val="00DA31B7"/>
    <w:rsid w:val="00DA43BD"/>
    <w:rsid w:val="00DA7F67"/>
    <w:rsid w:val="00DB04E5"/>
    <w:rsid w:val="00DB096B"/>
    <w:rsid w:val="00DC4280"/>
    <w:rsid w:val="00DC4F84"/>
    <w:rsid w:val="00DC5C42"/>
    <w:rsid w:val="00DC6711"/>
    <w:rsid w:val="00DD020E"/>
    <w:rsid w:val="00DD1BAC"/>
    <w:rsid w:val="00DD2A84"/>
    <w:rsid w:val="00DD2B2E"/>
    <w:rsid w:val="00DD2D65"/>
    <w:rsid w:val="00DD3046"/>
    <w:rsid w:val="00DD3A1C"/>
    <w:rsid w:val="00DD6DB5"/>
    <w:rsid w:val="00DE0C09"/>
    <w:rsid w:val="00DE29F6"/>
    <w:rsid w:val="00DE3146"/>
    <w:rsid w:val="00DE3391"/>
    <w:rsid w:val="00DE494A"/>
    <w:rsid w:val="00DE605C"/>
    <w:rsid w:val="00DF08E8"/>
    <w:rsid w:val="00DF08F3"/>
    <w:rsid w:val="00DF0DED"/>
    <w:rsid w:val="00DF184F"/>
    <w:rsid w:val="00DF6C70"/>
    <w:rsid w:val="00DF6CD6"/>
    <w:rsid w:val="00DF739E"/>
    <w:rsid w:val="00E018C8"/>
    <w:rsid w:val="00E03FFD"/>
    <w:rsid w:val="00E0553C"/>
    <w:rsid w:val="00E05C37"/>
    <w:rsid w:val="00E104D0"/>
    <w:rsid w:val="00E119C1"/>
    <w:rsid w:val="00E11DA4"/>
    <w:rsid w:val="00E13775"/>
    <w:rsid w:val="00E144FA"/>
    <w:rsid w:val="00E14B1E"/>
    <w:rsid w:val="00E17064"/>
    <w:rsid w:val="00E202D9"/>
    <w:rsid w:val="00E20571"/>
    <w:rsid w:val="00E20745"/>
    <w:rsid w:val="00E2111C"/>
    <w:rsid w:val="00E2236B"/>
    <w:rsid w:val="00E22FCC"/>
    <w:rsid w:val="00E24752"/>
    <w:rsid w:val="00E247CB"/>
    <w:rsid w:val="00E273F2"/>
    <w:rsid w:val="00E32497"/>
    <w:rsid w:val="00E32F4D"/>
    <w:rsid w:val="00E34269"/>
    <w:rsid w:val="00E37D16"/>
    <w:rsid w:val="00E40BB2"/>
    <w:rsid w:val="00E43803"/>
    <w:rsid w:val="00E453A3"/>
    <w:rsid w:val="00E45CA7"/>
    <w:rsid w:val="00E46DB9"/>
    <w:rsid w:val="00E47654"/>
    <w:rsid w:val="00E5010E"/>
    <w:rsid w:val="00E50E22"/>
    <w:rsid w:val="00E52585"/>
    <w:rsid w:val="00E52F95"/>
    <w:rsid w:val="00E52FE0"/>
    <w:rsid w:val="00E53370"/>
    <w:rsid w:val="00E533CF"/>
    <w:rsid w:val="00E55330"/>
    <w:rsid w:val="00E558BA"/>
    <w:rsid w:val="00E55A25"/>
    <w:rsid w:val="00E56323"/>
    <w:rsid w:val="00E56E1B"/>
    <w:rsid w:val="00E56F84"/>
    <w:rsid w:val="00E60D69"/>
    <w:rsid w:val="00E61D9E"/>
    <w:rsid w:val="00E63148"/>
    <w:rsid w:val="00E63D21"/>
    <w:rsid w:val="00E64B11"/>
    <w:rsid w:val="00E64BDF"/>
    <w:rsid w:val="00E67836"/>
    <w:rsid w:val="00E70D5C"/>
    <w:rsid w:val="00E70EAD"/>
    <w:rsid w:val="00E711DD"/>
    <w:rsid w:val="00E71A9B"/>
    <w:rsid w:val="00E72890"/>
    <w:rsid w:val="00E7357F"/>
    <w:rsid w:val="00E75BBD"/>
    <w:rsid w:val="00E76759"/>
    <w:rsid w:val="00E76F9B"/>
    <w:rsid w:val="00E80B18"/>
    <w:rsid w:val="00E80D1D"/>
    <w:rsid w:val="00E8254C"/>
    <w:rsid w:val="00E83355"/>
    <w:rsid w:val="00E85B24"/>
    <w:rsid w:val="00E85EB7"/>
    <w:rsid w:val="00E90095"/>
    <w:rsid w:val="00E9128A"/>
    <w:rsid w:val="00E92B78"/>
    <w:rsid w:val="00E92D50"/>
    <w:rsid w:val="00E93551"/>
    <w:rsid w:val="00E93A07"/>
    <w:rsid w:val="00E93C93"/>
    <w:rsid w:val="00E9402C"/>
    <w:rsid w:val="00E942BC"/>
    <w:rsid w:val="00E96837"/>
    <w:rsid w:val="00EA13C9"/>
    <w:rsid w:val="00EA1EB5"/>
    <w:rsid w:val="00EA2450"/>
    <w:rsid w:val="00EA2778"/>
    <w:rsid w:val="00EA3BA8"/>
    <w:rsid w:val="00EA3F66"/>
    <w:rsid w:val="00EA6378"/>
    <w:rsid w:val="00EA7725"/>
    <w:rsid w:val="00EB0223"/>
    <w:rsid w:val="00EB120D"/>
    <w:rsid w:val="00EB184E"/>
    <w:rsid w:val="00EB1A56"/>
    <w:rsid w:val="00EB264E"/>
    <w:rsid w:val="00EB4BE7"/>
    <w:rsid w:val="00EB7AE9"/>
    <w:rsid w:val="00EB7C5C"/>
    <w:rsid w:val="00EC0869"/>
    <w:rsid w:val="00EC1011"/>
    <w:rsid w:val="00EC1250"/>
    <w:rsid w:val="00EC169C"/>
    <w:rsid w:val="00EC17CE"/>
    <w:rsid w:val="00EC19BA"/>
    <w:rsid w:val="00EC1C8B"/>
    <w:rsid w:val="00EC1DCE"/>
    <w:rsid w:val="00EC22EC"/>
    <w:rsid w:val="00EC2A68"/>
    <w:rsid w:val="00EC30C6"/>
    <w:rsid w:val="00EC33C7"/>
    <w:rsid w:val="00EC3E6B"/>
    <w:rsid w:val="00EC630E"/>
    <w:rsid w:val="00EC7294"/>
    <w:rsid w:val="00EC73B1"/>
    <w:rsid w:val="00EC742D"/>
    <w:rsid w:val="00EC78C3"/>
    <w:rsid w:val="00ED08CA"/>
    <w:rsid w:val="00ED18B8"/>
    <w:rsid w:val="00ED192C"/>
    <w:rsid w:val="00ED26EE"/>
    <w:rsid w:val="00ED2BC9"/>
    <w:rsid w:val="00ED2FF8"/>
    <w:rsid w:val="00ED3FFA"/>
    <w:rsid w:val="00ED494D"/>
    <w:rsid w:val="00ED5524"/>
    <w:rsid w:val="00EE020B"/>
    <w:rsid w:val="00EE57BA"/>
    <w:rsid w:val="00EE57CD"/>
    <w:rsid w:val="00EE73F7"/>
    <w:rsid w:val="00EF189C"/>
    <w:rsid w:val="00EF21FE"/>
    <w:rsid w:val="00EF2933"/>
    <w:rsid w:val="00EF336F"/>
    <w:rsid w:val="00EF5601"/>
    <w:rsid w:val="00EF6A78"/>
    <w:rsid w:val="00F0045A"/>
    <w:rsid w:val="00F00EBF"/>
    <w:rsid w:val="00F013BE"/>
    <w:rsid w:val="00F01422"/>
    <w:rsid w:val="00F02842"/>
    <w:rsid w:val="00F05D0E"/>
    <w:rsid w:val="00F06372"/>
    <w:rsid w:val="00F064A2"/>
    <w:rsid w:val="00F06536"/>
    <w:rsid w:val="00F07322"/>
    <w:rsid w:val="00F11A96"/>
    <w:rsid w:val="00F13D5C"/>
    <w:rsid w:val="00F148D8"/>
    <w:rsid w:val="00F15AF2"/>
    <w:rsid w:val="00F15BB6"/>
    <w:rsid w:val="00F20F98"/>
    <w:rsid w:val="00F21C20"/>
    <w:rsid w:val="00F27CBC"/>
    <w:rsid w:val="00F31E03"/>
    <w:rsid w:val="00F33220"/>
    <w:rsid w:val="00F34833"/>
    <w:rsid w:val="00F36E49"/>
    <w:rsid w:val="00F37111"/>
    <w:rsid w:val="00F37570"/>
    <w:rsid w:val="00F4043D"/>
    <w:rsid w:val="00F412CF"/>
    <w:rsid w:val="00F41E85"/>
    <w:rsid w:val="00F43500"/>
    <w:rsid w:val="00F44CD8"/>
    <w:rsid w:val="00F46BFC"/>
    <w:rsid w:val="00F46C21"/>
    <w:rsid w:val="00F46DA4"/>
    <w:rsid w:val="00F472BD"/>
    <w:rsid w:val="00F47CFB"/>
    <w:rsid w:val="00F513B1"/>
    <w:rsid w:val="00F51656"/>
    <w:rsid w:val="00F53D81"/>
    <w:rsid w:val="00F545B4"/>
    <w:rsid w:val="00F56AC4"/>
    <w:rsid w:val="00F57258"/>
    <w:rsid w:val="00F610FD"/>
    <w:rsid w:val="00F613C7"/>
    <w:rsid w:val="00F636C7"/>
    <w:rsid w:val="00F63B85"/>
    <w:rsid w:val="00F64B59"/>
    <w:rsid w:val="00F65ADA"/>
    <w:rsid w:val="00F66182"/>
    <w:rsid w:val="00F703D5"/>
    <w:rsid w:val="00F7173D"/>
    <w:rsid w:val="00F717FA"/>
    <w:rsid w:val="00F7321E"/>
    <w:rsid w:val="00F74126"/>
    <w:rsid w:val="00F75517"/>
    <w:rsid w:val="00F76973"/>
    <w:rsid w:val="00F77293"/>
    <w:rsid w:val="00F7759F"/>
    <w:rsid w:val="00F77664"/>
    <w:rsid w:val="00F80F15"/>
    <w:rsid w:val="00F810DC"/>
    <w:rsid w:val="00F81A9D"/>
    <w:rsid w:val="00F81FB3"/>
    <w:rsid w:val="00F83D39"/>
    <w:rsid w:val="00F85E42"/>
    <w:rsid w:val="00F86AA8"/>
    <w:rsid w:val="00F87511"/>
    <w:rsid w:val="00F87B7B"/>
    <w:rsid w:val="00F87BF6"/>
    <w:rsid w:val="00F906F1"/>
    <w:rsid w:val="00F910BC"/>
    <w:rsid w:val="00F916DE"/>
    <w:rsid w:val="00F9211A"/>
    <w:rsid w:val="00F9353C"/>
    <w:rsid w:val="00F94880"/>
    <w:rsid w:val="00F94E71"/>
    <w:rsid w:val="00F963AA"/>
    <w:rsid w:val="00FA13CA"/>
    <w:rsid w:val="00FA14D7"/>
    <w:rsid w:val="00FA2F49"/>
    <w:rsid w:val="00FA314B"/>
    <w:rsid w:val="00FA530C"/>
    <w:rsid w:val="00FA6E21"/>
    <w:rsid w:val="00FA7738"/>
    <w:rsid w:val="00FA7793"/>
    <w:rsid w:val="00FB0DAE"/>
    <w:rsid w:val="00FB33B3"/>
    <w:rsid w:val="00FB3C49"/>
    <w:rsid w:val="00FB5339"/>
    <w:rsid w:val="00FC02EB"/>
    <w:rsid w:val="00FC10F4"/>
    <w:rsid w:val="00FC1157"/>
    <w:rsid w:val="00FC11DA"/>
    <w:rsid w:val="00FC1B2A"/>
    <w:rsid w:val="00FC21F7"/>
    <w:rsid w:val="00FC6C59"/>
    <w:rsid w:val="00FD2236"/>
    <w:rsid w:val="00FD2D28"/>
    <w:rsid w:val="00FD4301"/>
    <w:rsid w:val="00FD471F"/>
    <w:rsid w:val="00FD61F3"/>
    <w:rsid w:val="00FD686C"/>
    <w:rsid w:val="00FD686F"/>
    <w:rsid w:val="00FE02EA"/>
    <w:rsid w:val="00FE15B3"/>
    <w:rsid w:val="00FE15B9"/>
    <w:rsid w:val="00FE1A49"/>
    <w:rsid w:val="00FE6392"/>
    <w:rsid w:val="00FE69C4"/>
    <w:rsid w:val="00FE7DF6"/>
    <w:rsid w:val="00FF1028"/>
    <w:rsid w:val="00FF31D8"/>
    <w:rsid w:val="00FF6CBC"/>
    <w:rsid w:val="00FF74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9B87F7"/>
  <w15:chartTrackingRefBased/>
  <w15:docId w15:val="{67562767-A744-8B42-9EDB-96F260F51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D0344"/>
    <w:rPr>
      <w:rFonts w:ascii="宋体" w:eastAsia="宋体" w:hAnsi="宋体" w:cs="宋体"/>
      <w:kern w:val="0"/>
      <w:sz w:val="24"/>
      <w:szCs w:val="24"/>
    </w:rPr>
  </w:style>
  <w:style w:type="paragraph" w:styleId="1">
    <w:name w:val="heading 1"/>
    <w:basedOn w:val="a"/>
    <w:next w:val="a"/>
    <w:link w:val="10"/>
    <w:uiPriority w:val="9"/>
    <w:qFormat/>
    <w:rsid w:val="00A01E47"/>
    <w:pPr>
      <w:keepNext/>
      <w:keepLines/>
      <w:widowControl w:val="0"/>
      <w:spacing w:before="340" w:after="330" w:line="578" w:lineRule="auto"/>
      <w:jc w:val="both"/>
      <w:outlineLvl w:val="0"/>
    </w:pPr>
    <w:rPr>
      <w:rFonts w:asciiTheme="minorHAnsi" w:eastAsiaTheme="minorEastAsia" w:hAnsiTheme="minorHAnsi" w:cstheme="minorBidi"/>
      <w:b/>
      <w:bCs/>
      <w:kern w:val="44"/>
      <w:sz w:val="44"/>
      <w:szCs w:val="44"/>
    </w:rPr>
  </w:style>
  <w:style w:type="paragraph" w:styleId="2">
    <w:name w:val="heading 2"/>
    <w:basedOn w:val="a"/>
    <w:next w:val="a"/>
    <w:link w:val="20"/>
    <w:uiPriority w:val="9"/>
    <w:unhideWhenUsed/>
    <w:qFormat/>
    <w:rsid w:val="00186EBC"/>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86EBC"/>
    <w:rPr>
      <w:rFonts w:asciiTheme="majorHAnsi" w:eastAsiaTheme="majorEastAsia" w:hAnsiTheme="majorHAnsi" w:cstheme="majorBidi"/>
      <w:b/>
      <w:bCs/>
      <w:sz w:val="32"/>
      <w:szCs w:val="32"/>
    </w:rPr>
  </w:style>
  <w:style w:type="paragraph" w:styleId="a3">
    <w:name w:val="header"/>
    <w:basedOn w:val="a"/>
    <w:link w:val="a4"/>
    <w:uiPriority w:val="99"/>
    <w:unhideWhenUsed/>
    <w:rsid w:val="00186EBC"/>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a4">
    <w:name w:val="页眉 字符"/>
    <w:basedOn w:val="a0"/>
    <w:link w:val="a3"/>
    <w:uiPriority w:val="99"/>
    <w:rsid w:val="00186EBC"/>
    <w:rPr>
      <w:sz w:val="18"/>
      <w:szCs w:val="18"/>
    </w:rPr>
  </w:style>
  <w:style w:type="paragraph" w:styleId="a5">
    <w:name w:val="footer"/>
    <w:basedOn w:val="a"/>
    <w:link w:val="a6"/>
    <w:uiPriority w:val="99"/>
    <w:unhideWhenUsed/>
    <w:rsid w:val="00186EBC"/>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a6">
    <w:name w:val="页脚 字符"/>
    <w:basedOn w:val="a0"/>
    <w:link w:val="a5"/>
    <w:uiPriority w:val="99"/>
    <w:rsid w:val="00186EBC"/>
    <w:rPr>
      <w:sz w:val="18"/>
      <w:szCs w:val="18"/>
    </w:rPr>
  </w:style>
  <w:style w:type="paragraph" w:styleId="a7">
    <w:name w:val="List Paragraph"/>
    <w:basedOn w:val="a"/>
    <w:uiPriority w:val="34"/>
    <w:qFormat/>
    <w:rsid w:val="00186EBC"/>
    <w:pPr>
      <w:widowControl w:val="0"/>
      <w:ind w:firstLineChars="200" w:firstLine="420"/>
      <w:jc w:val="both"/>
    </w:pPr>
    <w:rPr>
      <w:rFonts w:asciiTheme="minorHAnsi" w:eastAsiaTheme="minorEastAsia" w:hAnsiTheme="minorHAnsi" w:cstheme="minorBidi"/>
      <w:kern w:val="2"/>
      <w:sz w:val="21"/>
      <w:szCs w:val="22"/>
    </w:rPr>
  </w:style>
  <w:style w:type="table" w:styleId="a8">
    <w:name w:val="Table Grid"/>
    <w:basedOn w:val="a1"/>
    <w:uiPriority w:val="39"/>
    <w:rsid w:val="00186E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186EBC"/>
    <w:rPr>
      <w:color w:val="808080"/>
    </w:rPr>
  </w:style>
  <w:style w:type="character" w:customStyle="1" w:styleId="apple-converted-space">
    <w:name w:val="apple-converted-space"/>
    <w:basedOn w:val="a0"/>
    <w:rsid w:val="00186EBC"/>
  </w:style>
  <w:style w:type="paragraph" w:styleId="aa">
    <w:name w:val="Date"/>
    <w:basedOn w:val="a"/>
    <w:next w:val="a"/>
    <w:link w:val="ab"/>
    <w:uiPriority w:val="99"/>
    <w:semiHidden/>
    <w:unhideWhenUsed/>
    <w:rsid w:val="00D74D70"/>
    <w:pPr>
      <w:ind w:leftChars="2500" w:left="100"/>
    </w:pPr>
  </w:style>
  <w:style w:type="character" w:customStyle="1" w:styleId="ab">
    <w:name w:val="日期 字符"/>
    <w:basedOn w:val="a0"/>
    <w:link w:val="aa"/>
    <w:uiPriority w:val="99"/>
    <w:semiHidden/>
    <w:rsid w:val="00D74D70"/>
  </w:style>
  <w:style w:type="paragraph" w:styleId="ac">
    <w:name w:val="Balloon Text"/>
    <w:basedOn w:val="a"/>
    <w:link w:val="ad"/>
    <w:uiPriority w:val="99"/>
    <w:semiHidden/>
    <w:unhideWhenUsed/>
    <w:rsid w:val="0087297D"/>
    <w:rPr>
      <w:sz w:val="18"/>
      <w:szCs w:val="18"/>
    </w:rPr>
  </w:style>
  <w:style w:type="character" w:customStyle="1" w:styleId="ad">
    <w:name w:val="批注框文本 字符"/>
    <w:basedOn w:val="a0"/>
    <w:link w:val="ac"/>
    <w:uiPriority w:val="99"/>
    <w:semiHidden/>
    <w:rsid w:val="0087297D"/>
    <w:rPr>
      <w:rFonts w:ascii="宋体" w:eastAsia="宋体"/>
      <w:sz w:val="18"/>
      <w:szCs w:val="18"/>
    </w:rPr>
  </w:style>
  <w:style w:type="character" w:customStyle="1" w:styleId="10">
    <w:name w:val="标题 1 字符"/>
    <w:basedOn w:val="a0"/>
    <w:link w:val="1"/>
    <w:uiPriority w:val="9"/>
    <w:rsid w:val="00A01E47"/>
    <w:rPr>
      <w:b/>
      <w:bCs/>
      <w:kern w:val="44"/>
      <w:sz w:val="44"/>
      <w:szCs w:val="44"/>
    </w:rPr>
  </w:style>
  <w:style w:type="paragraph" w:styleId="ae">
    <w:name w:val="Normal (Web)"/>
    <w:basedOn w:val="a"/>
    <w:uiPriority w:val="99"/>
    <w:unhideWhenUsed/>
    <w:rsid w:val="004F361C"/>
    <w:pPr>
      <w:spacing w:before="100" w:beforeAutospacing="1" w:after="100" w:afterAutospacing="1"/>
    </w:pPr>
  </w:style>
  <w:style w:type="paragraph" w:styleId="af">
    <w:name w:val="Revision"/>
    <w:hidden/>
    <w:uiPriority w:val="99"/>
    <w:semiHidden/>
    <w:rsid w:val="00057F4E"/>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021575">
      <w:bodyDiv w:val="1"/>
      <w:marLeft w:val="0"/>
      <w:marRight w:val="0"/>
      <w:marTop w:val="0"/>
      <w:marBottom w:val="0"/>
      <w:divBdr>
        <w:top w:val="none" w:sz="0" w:space="0" w:color="auto"/>
        <w:left w:val="none" w:sz="0" w:space="0" w:color="auto"/>
        <w:bottom w:val="none" w:sz="0" w:space="0" w:color="auto"/>
        <w:right w:val="none" w:sz="0" w:space="0" w:color="auto"/>
      </w:divBdr>
    </w:div>
    <w:div w:id="188228675">
      <w:bodyDiv w:val="1"/>
      <w:marLeft w:val="0"/>
      <w:marRight w:val="0"/>
      <w:marTop w:val="0"/>
      <w:marBottom w:val="0"/>
      <w:divBdr>
        <w:top w:val="none" w:sz="0" w:space="0" w:color="auto"/>
        <w:left w:val="none" w:sz="0" w:space="0" w:color="auto"/>
        <w:bottom w:val="none" w:sz="0" w:space="0" w:color="auto"/>
        <w:right w:val="none" w:sz="0" w:space="0" w:color="auto"/>
      </w:divBdr>
    </w:div>
    <w:div w:id="193159461">
      <w:bodyDiv w:val="1"/>
      <w:marLeft w:val="0"/>
      <w:marRight w:val="0"/>
      <w:marTop w:val="0"/>
      <w:marBottom w:val="0"/>
      <w:divBdr>
        <w:top w:val="none" w:sz="0" w:space="0" w:color="auto"/>
        <w:left w:val="none" w:sz="0" w:space="0" w:color="auto"/>
        <w:bottom w:val="none" w:sz="0" w:space="0" w:color="auto"/>
        <w:right w:val="none" w:sz="0" w:space="0" w:color="auto"/>
      </w:divBdr>
    </w:div>
    <w:div w:id="531112402">
      <w:bodyDiv w:val="1"/>
      <w:marLeft w:val="0"/>
      <w:marRight w:val="0"/>
      <w:marTop w:val="0"/>
      <w:marBottom w:val="0"/>
      <w:divBdr>
        <w:top w:val="none" w:sz="0" w:space="0" w:color="auto"/>
        <w:left w:val="none" w:sz="0" w:space="0" w:color="auto"/>
        <w:bottom w:val="none" w:sz="0" w:space="0" w:color="auto"/>
        <w:right w:val="none" w:sz="0" w:space="0" w:color="auto"/>
      </w:divBdr>
    </w:div>
    <w:div w:id="632104804">
      <w:bodyDiv w:val="1"/>
      <w:marLeft w:val="0"/>
      <w:marRight w:val="0"/>
      <w:marTop w:val="0"/>
      <w:marBottom w:val="0"/>
      <w:divBdr>
        <w:top w:val="none" w:sz="0" w:space="0" w:color="auto"/>
        <w:left w:val="none" w:sz="0" w:space="0" w:color="auto"/>
        <w:bottom w:val="none" w:sz="0" w:space="0" w:color="auto"/>
        <w:right w:val="none" w:sz="0" w:space="0" w:color="auto"/>
      </w:divBdr>
    </w:div>
    <w:div w:id="836306737">
      <w:bodyDiv w:val="1"/>
      <w:marLeft w:val="0"/>
      <w:marRight w:val="0"/>
      <w:marTop w:val="0"/>
      <w:marBottom w:val="0"/>
      <w:divBdr>
        <w:top w:val="none" w:sz="0" w:space="0" w:color="auto"/>
        <w:left w:val="none" w:sz="0" w:space="0" w:color="auto"/>
        <w:bottom w:val="none" w:sz="0" w:space="0" w:color="auto"/>
        <w:right w:val="none" w:sz="0" w:space="0" w:color="auto"/>
      </w:divBdr>
    </w:div>
    <w:div w:id="1012952156">
      <w:bodyDiv w:val="1"/>
      <w:marLeft w:val="0"/>
      <w:marRight w:val="0"/>
      <w:marTop w:val="0"/>
      <w:marBottom w:val="0"/>
      <w:divBdr>
        <w:top w:val="none" w:sz="0" w:space="0" w:color="auto"/>
        <w:left w:val="none" w:sz="0" w:space="0" w:color="auto"/>
        <w:bottom w:val="none" w:sz="0" w:space="0" w:color="auto"/>
        <w:right w:val="none" w:sz="0" w:space="0" w:color="auto"/>
      </w:divBdr>
    </w:div>
    <w:div w:id="1039740900">
      <w:bodyDiv w:val="1"/>
      <w:marLeft w:val="0"/>
      <w:marRight w:val="0"/>
      <w:marTop w:val="0"/>
      <w:marBottom w:val="0"/>
      <w:divBdr>
        <w:top w:val="none" w:sz="0" w:space="0" w:color="auto"/>
        <w:left w:val="none" w:sz="0" w:space="0" w:color="auto"/>
        <w:bottom w:val="none" w:sz="0" w:space="0" w:color="auto"/>
        <w:right w:val="none" w:sz="0" w:space="0" w:color="auto"/>
      </w:divBdr>
    </w:div>
    <w:div w:id="1160582121">
      <w:bodyDiv w:val="1"/>
      <w:marLeft w:val="0"/>
      <w:marRight w:val="0"/>
      <w:marTop w:val="0"/>
      <w:marBottom w:val="0"/>
      <w:divBdr>
        <w:top w:val="none" w:sz="0" w:space="0" w:color="auto"/>
        <w:left w:val="none" w:sz="0" w:space="0" w:color="auto"/>
        <w:bottom w:val="none" w:sz="0" w:space="0" w:color="auto"/>
        <w:right w:val="none" w:sz="0" w:space="0" w:color="auto"/>
      </w:divBdr>
    </w:div>
    <w:div w:id="1232346758">
      <w:bodyDiv w:val="1"/>
      <w:marLeft w:val="0"/>
      <w:marRight w:val="0"/>
      <w:marTop w:val="0"/>
      <w:marBottom w:val="0"/>
      <w:divBdr>
        <w:top w:val="none" w:sz="0" w:space="0" w:color="auto"/>
        <w:left w:val="none" w:sz="0" w:space="0" w:color="auto"/>
        <w:bottom w:val="none" w:sz="0" w:space="0" w:color="auto"/>
        <w:right w:val="none" w:sz="0" w:space="0" w:color="auto"/>
      </w:divBdr>
    </w:div>
    <w:div w:id="1291935439">
      <w:bodyDiv w:val="1"/>
      <w:marLeft w:val="0"/>
      <w:marRight w:val="0"/>
      <w:marTop w:val="0"/>
      <w:marBottom w:val="0"/>
      <w:divBdr>
        <w:top w:val="none" w:sz="0" w:space="0" w:color="auto"/>
        <w:left w:val="none" w:sz="0" w:space="0" w:color="auto"/>
        <w:bottom w:val="none" w:sz="0" w:space="0" w:color="auto"/>
        <w:right w:val="none" w:sz="0" w:space="0" w:color="auto"/>
      </w:divBdr>
    </w:div>
    <w:div w:id="1380277275">
      <w:bodyDiv w:val="1"/>
      <w:marLeft w:val="0"/>
      <w:marRight w:val="0"/>
      <w:marTop w:val="0"/>
      <w:marBottom w:val="0"/>
      <w:divBdr>
        <w:top w:val="none" w:sz="0" w:space="0" w:color="auto"/>
        <w:left w:val="none" w:sz="0" w:space="0" w:color="auto"/>
        <w:bottom w:val="none" w:sz="0" w:space="0" w:color="auto"/>
        <w:right w:val="none" w:sz="0" w:space="0" w:color="auto"/>
      </w:divBdr>
    </w:div>
    <w:div w:id="1765178080">
      <w:bodyDiv w:val="1"/>
      <w:marLeft w:val="0"/>
      <w:marRight w:val="0"/>
      <w:marTop w:val="0"/>
      <w:marBottom w:val="0"/>
      <w:divBdr>
        <w:top w:val="none" w:sz="0" w:space="0" w:color="auto"/>
        <w:left w:val="none" w:sz="0" w:space="0" w:color="auto"/>
        <w:bottom w:val="none" w:sz="0" w:space="0" w:color="auto"/>
        <w:right w:val="none" w:sz="0" w:space="0" w:color="auto"/>
      </w:divBdr>
    </w:div>
    <w:div w:id="1916546319">
      <w:bodyDiv w:val="1"/>
      <w:marLeft w:val="0"/>
      <w:marRight w:val="0"/>
      <w:marTop w:val="0"/>
      <w:marBottom w:val="0"/>
      <w:divBdr>
        <w:top w:val="none" w:sz="0" w:space="0" w:color="auto"/>
        <w:left w:val="none" w:sz="0" w:space="0" w:color="auto"/>
        <w:bottom w:val="none" w:sz="0" w:space="0" w:color="auto"/>
        <w:right w:val="none" w:sz="0" w:space="0" w:color="auto"/>
      </w:divBdr>
    </w:div>
    <w:div w:id="1977757678">
      <w:bodyDiv w:val="1"/>
      <w:marLeft w:val="0"/>
      <w:marRight w:val="0"/>
      <w:marTop w:val="0"/>
      <w:marBottom w:val="0"/>
      <w:divBdr>
        <w:top w:val="none" w:sz="0" w:space="0" w:color="auto"/>
        <w:left w:val="none" w:sz="0" w:space="0" w:color="auto"/>
        <w:bottom w:val="none" w:sz="0" w:space="0" w:color="auto"/>
        <w:right w:val="none" w:sz="0" w:space="0" w:color="auto"/>
      </w:divBdr>
      <w:divsChild>
        <w:div w:id="32578438">
          <w:marLeft w:val="0"/>
          <w:marRight w:val="0"/>
          <w:marTop w:val="0"/>
          <w:marBottom w:val="0"/>
          <w:divBdr>
            <w:top w:val="none" w:sz="0" w:space="0" w:color="auto"/>
            <w:left w:val="none" w:sz="0" w:space="0" w:color="auto"/>
            <w:bottom w:val="none" w:sz="0" w:space="0" w:color="auto"/>
            <w:right w:val="none" w:sz="0" w:space="0" w:color="auto"/>
          </w:divBdr>
          <w:divsChild>
            <w:div w:id="74117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5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15</Pages>
  <Words>5323</Words>
  <Characters>30344</Characters>
  <Application>Microsoft Office Word</Application>
  <DocSecurity>0</DocSecurity>
  <Lines>252</Lines>
  <Paragraphs>71</Paragraphs>
  <ScaleCrop>false</ScaleCrop>
  <Company> </Company>
  <LinksUpToDate>false</LinksUpToDate>
  <CharactersWithSpaces>35596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Happy</cp:lastModifiedBy>
  <cp:revision>15</cp:revision>
  <dcterms:created xsi:type="dcterms:W3CDTF">2018-08-16T06:34:00Z</dcterms:created>
  <dcterms:modified xsi:type="dcterms:W3CDTF">2018-10-29T12:56:00Z</dcterms:modified>
</cp:coreProperties>
</file>